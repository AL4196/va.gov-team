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8C47F" w14:textId="77777777" w:rsidR="000F786D" w:rsidRDefault="00BF1586">
      <w:r>
        <w:t xml:space="preserve">Unauthenticated experience: </w:t>
      </w:r>
      <w:hyperlink r:id="rId5" w:anchor="/console/19309480/410077289/preview?scrollOffset=0">
        <w:r>
          <w:rPr>
            <w:color w:val="1155CC"/>
            <w:u w:val="single"/>
          </w:rPr>
          <w:t>https://vsateams.invisionapp.com/d/main?origin=v7#/console/19309480/410077289/preview?scrollOffset=0</w:t>
        </w:r>
      </w:hyperlink>
    </w:p>
    <w:p w14:paraId="07271F92" w14:textId="77777777" w:rsidR="000F786D" w:rsidRDefault="00BF1586">
      <w:pPr>
        <w:pStyle w:val="Heading1"/>
      </w:pPr>
      <w:bookmarkStart w:id="0" w:name="_6cgalusvtpvb" w:colFirst="0" w:colLast="0"/>
      <w:bookmarkEnd w:id="0"/>
      <w:r>
        <w:t>Order hearing aid batteries and accessories</w:t>
      </w:r>
    </w:p>
    <w:p w14:paraId="02F2D8F1" w14:textId="173BAF11" w:rsidR="000F786D" w:rsidRDefault="00BF1586">
      <w:pPr>
        <w:pStyle w:val="Subtitle"/>
      </w:pPr>
      <w:bookmarkStart w:id="1" w:name="_t5d8alyyvne" w:colFirst="0" w:colLast="0"/>
      <w:bookmarkEnd w:id="1"/>
      <w:r>
        <w:t>Find out if you</w:t>
      </w:r>
      <w:ins w:id="2" w:author="Selina Cooper" w:date="2020-04-08T12:39:00Z">
        <w:r w:rsidR="00677F31">
          <w:t>’</w:t>
        </w:r>
      </w:ins>
      <w:del w:id="3" w:author="Selina Cooper" w:date="2020-04-08T12:39:00Z">
        <w:r w:rsidDel="00677F31">
          <w:delText xml:space="preserve"> a</w:delText>
        </w:r>
      </w:del>
      <w:r>
        <w:t xml:space="preserve">re eligible to order free hearing aid batteries and accessories </w:t>
      </w:r>
      <w:del w:id="4" w:author="Selina Cooper" w:date="2020-04-08T12:28:00Z">
        <w:r w:rsidDel="00677F31">
          <w:delText>from the VA online, by phone, or by mail</w:delText>
        </w:r>
      </w:del>
      <w:ins w:id="5" w:author="Selina Cooper" w:date="2020-04-08T12:28:00Z">
        <w:r w:rsidR="00677F31">
          <w:t>for VA-issued hearing aids</w:t>
        </w:r>
      </w:ins>
      <w:ins w:id="6" w:author="Selina Cooper" w:date="2020-04-08T12:56:00Z">
        <w:r w:rsidR="00247DDA">
          <w:t>, and how to order</w:t>
        </w:r>
      </w:ins>
      <w:ins w:id="7" w:author="Selina Cooper" w:date="2020-04-08T12:54:00Z">
        <w:r w:rsidR="00247DDA">
          <w:t xml:space="preserve"> </w:t>
        </w:r>
      </w:ins>
      <w:ins w:id="8" w:author="Selina Cooper" w:date="2020-04-08T12:55:00Z">
        <w:r w:rsidR="00247DDA">
          <w:t>online</w:t>
        </w:r>
      </w:ins>
      <w:ins w:id="9" w:author="Selina Cooper" w:date="2020-04-08T12:57:00Z">
        <w:r w:rsidR="00247DDA">
          <w:t xml:space="preserve"> or</w:t>
        </w:r>
      </w:ins>
      <w:ins w:id="10" w:author="Selina Cooper" w:date="2020-04-08T12:55:00Z">
        <w:r w:rsidR="00247DDA">
          <w:t xml:space="preserve"> by </w:t>
        </w:r>
      </w:ins>
      <w:ins w:id="11" w:author="Selina Cooper" w:date="2020-04-08T12:57:00Z">
        <w:r w:rsidR="00247DDA">
          <w:t>phone</w:t>
        </w:r>
      </w:ins>
      <w:ins w:id="12" w:author="Selina Cooper" w:date="2020-04-08T12:55:00Z">
        <w:r w:rsidR="00247DDA">
          <w:t xml:space="preserve"> or </w:t>
        </w:r>
      </w:ins>
      <w:ins w:id="13" w:author="Selina Cooper" w:date="2020-04-08T12:57:00Z">
        <w:r w:rsidR="00247DDA">
          <w:t>mail</w:t>
        </w:r>
      </w:ins>
      <w: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786D" w14:paraId="4648A79D" w14:textId="77777777">
        <w:tc>
          <w:tcPr>
            <w:tcW w:w="936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3979522B" w14:textId="782D430C" w:rsidR="000F786D" w:rsidRDefault="00BF1586">
            <w:pPr>
              <w:pStyle w:val="Heading3"/>
            </w:pPr>
            <w:bookmarkStart w:id="14" w:name="_jtxeomophqjm" w:colFirst="0" w:colLast="0"/>
            <w:bookmarkEnd w:id="14"/>
            <w:del w:id="15" w:author="Selina Cooper" w:date="2020-04-08T12:12:00Z">
              <w:r w:rsidDel="003F340C">
                <w:delText xml:space="preserve">Am I eligible to </w:delText>
              </w:r>
            </w:del>
            <w:ins w:id="16" w:author="Selina Cooper" w:date="2020-04-08T12:12:00Z">
              <w:r w:rsidR="003F340C">
                <w:t xml:space="preserve">Can I </w:t>
              </w:r>
            </w:ins>
            <w:r>
              <w:t>order hearing aid supplies?</w:t>
            </w:r>
          </w:p>
          <w:p w14:paraId="7E521370" w14:textId="06AB3004" w:rsidR="000F786D" w:rsidRDefault="00BF1586">
            <w:r>
              <w:t xml:space="preserve">You </w:t>
            </w:r>
            <w:ins w:id="17" w:author="Selina Cooper" w:date="2020-04-08T12:12:00Z">
              <w:r w:rsidR="003F340C">
                <w:t>may be able to</w:t>
              </w:r>
            </w:ins>
            <w:del w:id="18" w:author="Selina Cooper" w:date="2020-04-08T12:12:00Z">
              <w:r w:rsidDel="003F340C">
                <w:delText>can</w:delText>
              </w:r>
            </w:del>
            <w:r>
              <w:t xml:space="preserve"> </w:t>
            </w:r>
            <w:del w:id="19" w:author="Selina Cooper" w:date="2020-04-08T12:12:00Z">
              <w:r w:rsidDel="003F340C">
                <w:delText xml:space="preserve">order </w:delText>
              </w:r>
            </w:del>
            <w:ins w:id="20" w:author="Selina Cooper" w:date="2020-04-08T12:12:00Z">
              <w:r w:rsidR="003F340C">
                <w:t xml:space="preserve">get </w:t>
              </w:r>
            </w:ins>
            <w:r>
              <w:t xml:space="preserve">hearing aid batteries </w:t>
            </w:r>
            <w:ins w:id="21" w:author="Selina Cooper" w:date="2020-04-08T12:29:00Z">
              <w:r w:rsidR="00677F31">
                <w:t xml:space="preserve">and accessories </w:t>
              </w:r>
            </w:ins>
            <w:r>
              <w:t>from us if you meet all of the requirements listed below.</w:t>
            </w:r>
          </w:p>
          <w:p w14:paraId="2DC09C09" w14:textId="77777777" w:rsidR="000F786D" w:rsidRDefault="00BF1586">
            <w:pPr>
              <w:rPr>
                <w:b/>
              </w:rPr>
            </w:pPr>
            <w:r>
              <w:rPr>
                <w:b/>
              </w:rPr>
              <w:t>All of these must be true:</w:t>
            </w:r>
          </w:p>
          <w:p w14:paraId="512ED1EC" w14:textId="77777777" w:rsidR="000F786D" w:rsidRDefault="00BF1586">
            <w:pPr>
              <w:numPr>
                <w:ilvl w:val="0"/>
                <w:numId w:val="2"/>
              </w:numPr>
              <w:spacing w:after="0"/>
            </w:pPr>
            <w:r>
              <w:t xml:space="preserve">You're enrolled in VA healthcare, </w:t>
            </w:r>
            <w:r>
              <w:rPr>
                <w:b/>
              </w:rPr>
              <w:t>and</w:t>
            </w:r>
          </w:p>
          <w:p w14:paraId="0C381D9C" w14:textId="77777777" w:rsidR="000F786D" w:rsidRDefault="00BF1586">
            <w:pPr>
              <w:numPr>
                <w:ilvl w:val="0"/>
                <w:numId w:val="2"/>
              </w:numPr>
              <w:spacing w:after="0"/>
            </w:pPr>
            <w:r>
              <w:t xml:space="preserve">You're registered as a patient at a VA medical center, </w:t>
            </w:r>
            <w:r>
              <w:rPr>
                <w:b/>
              </w:rPr>
              <w:t>and</w:t>
            </w:r>
          </w:p>
          <w:p w14:paraId="5FD4991A" w14:textId="77777777" w:rsidR="000F786D" w:rsidRDefault="00BF1586">
            <w:pPr>
              <w:numPr>
                <w:ilvl w:val="0"/>
                <w:numId w:val="2"/>
              </w:numPr>
            </w:pPr>
            <w:r>
              <w:t>Your VA audiologist has prescribed hearing aids or other hearing assistive devices</w:t>
            </w:r>
          </w:p>
          <w:p w14:paraId="7A025375" w14:textId="77777777" w:rsidR="000F786D" w:rsidRDefault="00BF1586">
            <w:pPr>
              <w:spacing w:after="160"/>
              <w:rPr>
                <w:rFonts w:ascii="Bitter" w:eastAsia="Bitter" w:hAnsi="Bitter" w:cs="Bitter"/>
                <w:b/>
                <w:sz w:val="30"/>
                <w:szCs w:val="30"/>
              </w:rPr>
            </w:pPr>
            <w:r>
              <w:rPr>
                <w:color w:val="003288"/>
                <w:u w:val="single"/>
              </w:rPr>
              <w:t>Find out how to apply for VA health care</w:t>
            </w:r>
          </w:p>
        </w:tc>
      </w:tr>
    </w:tbl>
    <w:p w14:paraId="6C531277" w14:textId="77777777" w:rsidR="000F786D" w:rsidRDefault="000F786D"/>
    <w:p w14:paraId="49F856AA" w14:textId="45826A22" w:rsidR="000F786D" w:rsidRDefault="00BF1586">
      <w:pPr>
        <w:pStyle w:val="Heading2"/>
      </w:pPr>
      <w:bookmarkStart w:id="22" w:name="_3pdyhka8v081" w:colFirst="0" w:colLast="0"/>
      <w:bookmarkEnd w:id="22"/>
      <w:r>
        <w:t xml:space="preserve">How </w:t>
      </w:r>
      <w:del w:id="23" w:author="Selina Cooper" w:date="2020-04-08T12:23:00Z">
        <w:r w:rsidDel="003F340C">
          <w:delText xml:space="preserve">can </w:delText>
        </w:r>
      </w:del>
      <w:ins w:id="24" w:author="Selina Cooper" w:date="2020-04-08T12:23:00Z">
        <w:r w:rsidR="003F340C">
          <w:t xml:space="preserve">do </w:t>
        </w:r>
      </w:ins>
      <w:r>
        <w:t>I order hearing aid batteries and accessories</w:t>
      </w:r>
      <w:del w:id="25" w:author="Selina Cooper" w:date="2020-04-08T12:26:00Z">
        <w:r w:rsidDel="00677F31">
          <w:delText xml:space="preserve"> from the VA</w:delText>
        </w:r>
      </w:del>
      <w:r>
        <w:t>?</w:t>
      </w:r>
    </w:p>
    <w:p w14:paraId="5721A647" w14:textId="04530A9E" w:rsidR="000F786D" w:rsidRDefault="00BF1586">
      <w:pPr>
        <w:rPr>
          <w:ins w:id="26" w:author="Selina Cooper" w:date="2020-04-08T12:33:00Z"/>
          <w:strike/>
        </w:rPr>
      </w:pPr>
      <w:r w:rsidRPr="00677F31">
        <w:rPr>
          <w:b/>
          <w:rPrChange w:id="27" w:author="Selina Cooper" w:date="2020-04-08T12:32:00Z">
            <w:rPr/>
          </w:rPrChange>
        </w:rPr>
        <w:t xml:space="preserve">You can order batteries and accessories </w:t>
      </w:r>
      <w:del w:id="28" w:author="Selina Cooper" w:date="2020-04-08T12:31:00Z">
        <w:r w:rsidRPr="00677F31" w:rsidDel="00677F31">
          <w:rPr>
            <w:b/>
            <w:rPrChange w:id="29" w:author="Selina Cooper" w:date="2020-04-08T12:32:00Z">
              <w:rPr/>
            </w:rPrChange>
          </w:rPr>
          <w:delText>for VA-issued hearing aids through</w:delText>
        </w:r>
      </w:del>
      <w:ins w:id="30" w:author="Selina Cooper" w:date="2020-04-08T12:31:00Z">
        <w:r w:rsidR="00677F31" w:rsidRPr="00677F31">
          <w:rPr>
            <w:b/>
            <w:rPrChange w:id="31" w:author="Selina Cooper" w:date="2020-04-08T12:32:00Z">
              <w:rPr/>
            </w:rPrChange>
          </w:rPr>
          <w:t>in any of these 3 ways:</w:t>
        </w:r>
      </w:ins>
      <w:r>
        <w:t xml:space="preserve"> </w:t>
      </w:r>
      <w:commentRangeStart w:id="32"/>
      <w:r w:rsidRPr="00677F31">
        <w:rPr>
          <w:strike/>
          <w:rPrChange w:id="33" w:author="Selina Cooper" w:date="2020-04-08T12:32:00Z">
            <w:rPr/>
          </w:rPrChange>
        </w:rPr>
        <w:t>VA.gov right now</w:t>
      </w:r>
      <w:commentRangeEnd w:id="32"/>
      <w:r w:rsidR="003F340C" w:rsidRPr="00677F31">
        <w:rPr>
          <w:rStyle w:val="CommentReference"/>
          <w:strike/>
          <w:rPrChange w:id="34" w:author="Selina Cooper" w:date="2020-04-08T12:32:00Z">
            <w:rPr>
              <w:rStyle w:val="CommentReference"/>
            </w:rPr>
          </w:rPrChange>
        </w:rPr>
        <w:commentReference w:id="32"/>
      </w:r>
      <w:r w:rsidRPr="00677F31">
        <w:rPr>
          <w:strike/>
          <w:rPrChange w:id="35" w:author="Selina Cooper" w:date="2020-04-08T12:32:00Z">
            <w:rPr/>
          </w:rPrChange>
        </w:rPr>
        <w:t>.</w:t>
      </w:r>
    </w:p>
    <w:p w14:paraId="00CB0F3E" w14:textId="02736157" w:rsidR="00677F31" w:rsidRDefault="00677F31">
      <w:pPr>
        <w:pStyle w:val="Heading3"/>
        <w:pPrChange w:id="36" w:author="Selina Cooper" w:date="2020-04-08T12:33:00Z">
          <w:pPr/>
        </w:pPrChange>
      </w:pPr>
      <w:ins w:id="37" w:author="Selina Cooper" w:date="2020-04-08T12:33:00Z">
        <w:r>
          <w:lastRenderedPageBreak/>
          <w:t>Online</w:t>
        </w:r>
      </w:ins>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786D" w14:paraId="37459AB0" w14:textId="77777777">
        <w:tc>
          <w:tcPr>
            <w:tcW w:w="9360" w:type="dxa"/>
            <w:tcBorders>
              <w:top w:val="single" w:sz="8" w:space="0" w:color="FFFFFF"/>
              <w:left w:val="single" w:sz="48" w:space="0" w:color="6AA84F"/>
              <w:bottom w:val="single" w:sz="8" w:space="0" w:color="FFFFFF"/>
              <w:right w:val="single" w:sz="8" w:space="0" w:color="FFFFFF"/>
            </w:tcBorders>
            <w:shd w:val="clear" w:color="auto" w:fill="F3F3F3"/>
            <w:tcMar>
              <w:top w:w="100" w:type="dxa"/>
              <w:left w:w="100" w:type="dxa"/>
              <w:bottom w:w="100" w:type="dxa"/>
              <w:right w:w="100" w:type="dxa"/>
            </w:tcMar>
          </w:tcPr>
          <w:p w14:paraId="40F4C88F" w14:textId="426AD327" w:rsidR="000F786D" w:rsidRDefault="00BF1586">
            <w:pPr>
              <w:pStyle w:val="Heading3"/>
            </w:pPr>
            <w:bookmarkStart w:id="38" w:name="_jobqkdvpx3s0" w:colFirst="0" w:colLast="0"/>
            <w:bookmarkEnd w:id="38"/>
            <w:r>
              <w:t xml:space="preserve">Please sign in to </w:t>
            </w:r>
            <w:del w:id="39" w:author="Selina Cooper" w:date="2020-04-08T12:41:00Z">
              <w:r w:rsidDel="008865AB">
                <w:delText xml:space="preserve">place an </w:delText>
              </w:r>
            </w:del>
            <w:r>
              <w:t xml:space="preserve">order </w:t>
            </w:r>
            <w:ins w:id="40" w:author="Selina Cooper" w:date="2020-04-08T12:42:00Z">
              <w:r w:rsidR="008865AB">
                <w:t>hearing aid supplies</w:t>
              </w:r>
            </w:ins>
            <w:del w:id="41" w:author="Selina Cooper" w:date="2020-04-08T12:41:00Z">
              <w:r w:rsidDel="008865AB">
                <w:delText>online</w:delText>
              </w:r>
            </w:del>
          </w:p>
          <w:p w14:paraId="09BEFCD4" w14:textId="77777777" w:rsidR="000F786D" w:rsidRDefault="00BF1586">
            <w:pPr>
              <w:spacing w:after="120"/>
            </w:pPr>
            <w:r>
              <w:t xml:space="preserve">Try signing in with your </w:t>
            </w:r>
            <w:r w:rsidRPr="008865AB">
              <w:rPr>
                <w:b/>
                <w:rPrChange w:id="42" w:author="Selina Cooper" w:date="2020-04-08T12:43:00Z">
                  <w:rPr/>
                </w:rPrChange>
              </w:rPr>
              <w:t>DS Logon</w:t>
            </w:r>
            <w:r>
              <w:t xml:space="preserve">, </w:t>
            </w:r>
            <w:r w:rsidRPr="008865AB">
              <w:rPr>
                <w:b/>
                <w:rPrChange w:id="43" w:author="Selina Cooper" w:date="2020-04-08T12:43:00Z">
                  <w:rPr/>
                </w:rPrChange>
              </w:rPr>
              <w:t>My HealtheVet</w:t>
            </w:r>
            <w:r>
              <w:t xml:space="preserve">, or </w:t>
            </w:r>
            <w:r w:rsidRPr="008865AB">
              <w:rPr>
                <w:b/>
                <w:rPrChange w:id="44" w:author="Selina Cooper" w:date="2020-04-08T12:43:00Z">
                  <w:rPr/>
                </w:rPrChange>
              </w:rPr>
              <w:t>ID. me</w:t>
            </w:r>
            <w:r>
              <w:t xml:space="preserve"> account. If you don't have any of those accounts, you can create one.</w:t>
            </w:r>
          </w:p>
          <w:tbl>
            <w:tblPr>
              <w:tblStyle w:val="a1"/>
              <w:tblW w:w="3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tblGrid>
            <w:tr w:rsidR="000F786D" w14:paraId="4158ED73" w14:textId="77777777">
              <w:trPr>
                <w:trHeight w:val="750"/>
              </w:trPr>
              <w:tc>
                <w:tcPr>
                  <w:tcW w:w="3510" w:type="dxa"/>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tcPr>
                <w:p w14:paraId="7EF6138C" w14:textId="77777777" w:rsidR="000F786D" w:rsidRDefault="00BF1586">
                  <w:pPr>
                    <w:spacing w:line="240" w:lineRule="auto"/>
                    <w:jc w:val="center"/>
                    <w:rPr>
                      <w:b/>
                      <w:color w:val="FFFFFF"/>
                    </w:rPr>
                  </w:pPr>
                  <w:r>
                    <w:rPr>
                      <w:b/>
                      <w:color w:val="FFFFFF"/>
                    </w:rPr>
                    <w:t>Sign in or create an account</w:t>
                  </w:r>
                </w:p>
              </w:tc>
            </w:tr>
          </w:tbl>
          <w:p w14:paraId="0B9A3DE8" w14:textId="77777777" w:rsidR="000F786D" w:rsidRDefault="000F786D"/>
        </w:tc>
      </w:tr>
    </w:tbl>
    <w:p w14:paraId="044C2EA1" w14:textId="5D60FE4E" w:rsidR="000F786D" w:rsidDel="00677F31" w:rsidRDefault="000F786D">
      <w:pPr>
        <w:pStyle w:val="Heading5"/>
        <w:rPr>
          <w:del w:id="45" w:author="Selina Cooper" w:date="2020-04-08T12:33:00Z"/>
        </w:rPr>
      </w:pPr>
    </w:p>
    <w:p w14:paraId="6D08E946" w14:textId="77777777" w:rsidR="00677F31" w:rsidRPr="00677F31" w:rsidRDefault="00677F31">
      <w:pPr>
        <w:rPr>
          <w:ins w:id="46" w:author="Selina Cooper" w:date="2020-04-08T12:33:00Z"/>
        </w:rPr>
      </w:pPr>
    </w:p>
    <w:p w14:paraId="79A57E0C" w14:textId="3C567F5E" w:rsidR="000F786D" w:rsidDel="00677F31" w:rsidRDefault="00BF1586">
      <w:pPr>
        <w:pStyle w:val="Heading3"/>
        <w:rPr>
          <w:del w:id="47" w:author="Selina Cooper" w:date="2020-04-08T12:33:00Z"/>
          <w:sz w:val="23"/>
          <w:szCs w:val="23"/>
        </w:rPr>
        <w:pPrChange w:id="48" w:author="Selina Cooper" w:date="2020-04-08T12:33:00Z">
          <w:pPr>
            <w:pStyle w:val="Heading4"/>
          </w:pPr>
        </w:pPrChange>
      </w:pPr>
      <w:bookmarkStart w:id="49" w:name="_9pz1o5qhg7e0" w:colFirst="0" w:colLast="0"/>
      <w:bookmarkEnd w:id="49"/>
      <w:del w:id="50" w:author="Selina Cooper" w:date="2020-04-08T12:33:00Z">
        <w:r w:rsidDel="00677F31">
          <w:delText>You can also order:</w:delText>
        </w:r>
      </w:del>
    </w:p>
    <w:p w14:paraId="5CE18EF7" w14:textId="77777777" w:rsidR="000F786D" w:rsidRDefault="00BF1586">
      <w:pPr>
        <w:pStyle w:val="Heading3"/>
        <w:pPrChange w:id="51" w:author="Selina Cooper" w:date="2020-04-08T12:33:00Z">
          <w:pPr>
            <w:pStyle w:val="Heading5"/>
          </w:pPr>
        </w:pPrChange>
      </w:pPr>
      <w:bookmarkStart w:id="52" w:name="_5plrrf6g9ccd" w:colFirst="0" w:colLast="0"/>
      <w:bookmarkEnd w:id="52"/>
      <w:r>
        <w:t>By phone</w:t>
      </w:r>
    </w:p>
    <w:p w14:paraId="54367644" w14:textId="77777777" w:rsidR="000F786D" w:rsidRDefault="00BF1586">
      <w:r>
        <w:t>Call the Denver Acquisition &amp; Logistics Center (D</w:t>
      </w:r>
      <w:del w:id="53" w:author="Riley Orr" w:date="2020-04-13T15:19:00Z">
        <w:r w:rsidDel="00FD48D0">
          <w:delText>A</w:delText>
        </w:r>
      </w:del>
      <w:r>
        <w:t xml:space="preserve">LC) at </w:t>
      </w:r>
      <w:r>
        <w:rPr>
          <w:color w:val="003288"/>
          <w:u w:val="single"/>
        </w:rPr>
        <w:t>303-273-6200</w:t>
      </w:r>
      <w:r>
        <w:t>.</w:t>
      </w:r>
    </w:p>
    <w:p w14:paraId="4863F50E" w14:textId="71FF6A52" w:rsidR="000F786D" w:rsidRDefault="00BF1586">
      <w:r>
        <w:rPr>
          <w:b/>
        </w:rPr>
        <w:t>If you are only ordering batteries</w:t>
      </w:r>
      <w:r w:rsidRPr="008865AB">
        <w:rPr>
          <w:rPrChange w:id="54" w:author="Selina Cooper" w:date="2020-04-08T12:44:00Z">
            <w:rPr>
              <w:b/>
            </w:rPr>
          </w:rPrChange>
        </w:rPr>
        <w:t xml:space="preserve">, select </w:t>
      </w:r>
      <w:ins w:id="55" w:author="Selina Cooper" w:date="2020-04-08T12:44:00Z">
        <w:r w:rsidR="008865AB" w:rsidRPr="008865AB">
          <w:rPr>
            <w:rPrChange w:id="56" w:author="Selina Cooper" w:date="2020-04-08T12:44:00Z">
              <w:rPr>
                <w:b/>
              </w:rPr>
            </w:rPrChange>
          </w:rPr>
          <w:t>“</w:t>
        </w:r>
      </w:ins>
      <w:r w:rsidRPr="008865AB">
        <w:rPr>
          <w:rPrChange w:id="57" w:author="Selina Cooper" w:date="2020-04-08T12:44:00Z">
            <w:rPr>
              <w:b/>
            </w:rPr>
          </w:rPrChange>
        </w:rPr>
        <w:t>1</w:t>
      </w:r>
      <w:ins w:id="58" w:author="Selina Cooper" w:date="2020-04-08T12:44:00Z">
        <w:r w:rsidR="008865AB" w:rsidRPr="008865AB">
          <w:rPr>
            <w:rPrChange w:id="59" w:author="Selina Cooper" w:date="2020-04-08T12:44:00Z">
              <w:rPr>
                <w:b/>
              </w:rPr>
            </w:rPrChange>
          </w:rPr>
          <w:t>”</w:t>
        </w:r>
      </w:ins>
      <w:r>
        <w:t xml:space="preserve"> for the Automated Battery Reorder System. Enter your </w:t>
      </w:r>
      <w:del w:id="60" w:author="Selina Cooper" w:date="2020-04-08T12:48:00Z">
        <w:r w:rsidDel="008865AB">
          <w:delText xml:space="preserve">Social </w:delText>
        </w:r>
      </w:del>
      <w:ins w:id="61" w:author="Selina Cooper" w:date="2020-04-08T12:48:00Z">
        <w:r w:rsidR="008865AB">
          <w:t xml:space="preserve">social </w:t>
        </w:r>
      </w:ins>
      <w:del w:id="62" w:author="Selina Cooper" w:date="2020-04-08T12:48:00Z">
        <w:r w:rsidDel="008865AB">
          <w:delText xml:space="preserve">Security </w:delText>
        </w:r>
      </w:del>
      <w:ins w:id="63" w:author="Selina Cooper" w:date="2020-04-08T12:48:00Z">
        <w:r w:rsidR="008865AB">
          <w:t xml:space="preserve">security </w:t>
        </w:r>
      </w:ins>
      <w:r>
        <w:t>number and zip code when prompted. Then</w:t>
      </w:r>
      <w:ins w:id="64" w:author="Selina Cooper" w:date="2020-04-08T12:49:00Z">
        <w:r w:rsidR="00247DDA">
          <w:t>,</w:t>
        </w:r>
      </w:ins>
      <w:r>
        <w:t xml:space="preserve"> select </w:t>
      </w:r>
      <w:del w:id="65" w:author="Selina Cooper" w:date="2020-04-08T12:44:00Z">
        <w:r w:rsidDel="008865AB">
          <w:delText xml:space="preserve">which </w:delText>
        </w:r>
      </w:del>
      <w:ins w:id="66" w:author="Selina Cooper" w:date="2020-04-08T12:44:00Z">
        <w:r w:rsidR="008865AB">
          <w:t xml:space="preserve">the </w:t>
        </w:r>
      </w:ins>
      <w:r>
        <w:t xml:space="preserve">authorized batteries you need to </w:t>
      </w:r>
      <w:del w:id="67" w:author="Selina Cooper" w:date="2020-04-08T12:45:00Z">
        <w:r w:rsidDel="008865AB">
          <w:delText>re</w:delText>
        </w:r>
      </w:del>
      <w:r>
        <w:t>order.</w:t>
      </w:r>
    </w:p>
    <w:p w14:paraId="3DBCF892" w14:textId="3274F09C" w:rsidR="000F786D" w:rsidRDefault="00BF1586">
      <w:r>
        <w:rPr>
          <w:b/>
        </w:rPr>
        <w:t xml:space="preserve">If you are ordering batteries </w:t>
      </w:r>
      <w:del w:id="68" w:author="Selina Cooper" w:date="2020-04-08T12:47:00Z">
        <w:r w:rsidDel="008865AB">
          <w:rPr>
            <w:b/>
          </w:rPr>
          <w:delText>as well as other</w:delText>
        </w:r>
      </w:del>
      <w:ins w:id="69" w:author="Selina Cooper" w:date="2020-04-08T12:47:00Z">
        <w:r w:rsidR="008865AB">
          <w:rPr>
            <w:b/>
          </w:rPr>
          <w:t>and</w:t>
        </w:r>
      </w:ins>
      <w:ins w:id="70" w:author="Selina Cooper" w:date="2020-04-08T12:48:00Z">
        <w:r w:rsidR="008865AB">
          <w:rPr>
            <w:b/>
          </w:rPr>
          <w:t xml:space="preserve"> other</w:t>
        </w:r>
      </w:ins>
      <w:r>
        <w:rPr>
          <w:b/>
        </w:rPr>
        <w:t xml:space="preserve"> accessories (like hearing aid wax guards</w:t>
      </w:r>
      <w:r w:rsidRPr="008865AB">
        <w:rPr>
          <w:rPrChange w:id="71" w:author="Selina Cooper" w:date="2020-04-08T12:48:00Z">
            <w:rPr>
              <w:b/>
            </w:rPr>
          </w:rPrChange>
        </w:rPr>
        <w:t>), select 2</w:t>
      </w:r>
      <w:r w:rsidRPr="008865AB">
        <w:t xml:space="preserve"> </w:t>
      </w:r>
      <w:r>
        <w:t>to speak with a customer service representative.</w:t>
      </w:r>
    </w:p>
    <w:p w14:paraId="1598D4C1" w14:textId="3F49D085" w:rsidR="000F786D" w:rsidRDefault="00BF1586">
      <w:r>
        <w:t>To speak with an operator, select 0.</w:t>
      </w:r>
    </w:p>
    <w:p w14:paraId="2326B02E" w14:textId="77777777" w:rsidR="000F786D" w:rsidRDefault="00BF1586">
      <w:pPr>
        <w:pStyle w:val="Heading3"/>
        <w:pPrChange w:id="72" w:author="Selina Cooper" w:date="2020-04-08T12:34:00Z">
          <w:pPr>
            <w:pStyle w:val="Heading5"/>
          </w:pPr>
        </w:pPrChange>
      </w:pPr>
      <w:bookmarkStart w:id="73" w:name="_wzeh8mkst64" w:colFirst="0" w:colLast="0"/>
      <w:bookmarkEnd w:id="73"/>
      <w:r>
        <w:t>By mail</w:t>
      </w:r>
    </w:p>
    <w:p w14:paraId="1E4193CE" w14:textId="77777777" w:rsidR="000F786D" w:rsidRDefault="00BF1586">
      <w:r>
        <w:t>Fill out a Veteran’s Request for Batteries and Accessories (VA Form 2346) card. If you’re ordering hearing aid wax guards, please write down the type of guard if you have that information from your audiologist.</w:t>
      </w:r>
    </w:p>
    <w:p w14:paraId="54CFF710" w14:textId="77777777" w:rsidR="000F786D" w:rsidRDefault="00BF1586">
      <w:r>
        <w:t>You should have received a VA Form 2346 in the box with your last order.</w:t>
      </w:r>
    </w:p>
    <w:p w14:paraId="4946079D" w14:textId="77777777" w:rsidR="000F786D" w:rsidRDefault="00BF1586">
      <w:pPr>
        <w:rPr>
          <w:color w:val="003288"/>
          <w:u w:val="single"/>
        </w:rPr>
      </w:pPr>
      <w:r>
        <w:rPr>
          <w:color w:val="003288"/>
          <w:u w:val="single"/>
        </w:rPr>
        <w:t>Download VA Form 2346 (PDF)</w:t>
      </w:r>
    </w:p>
    <w:p w14:paraId="1E9EF3F8" w14:textId="77777777" w:rsidR="000F786D" w:rsidRDefault="00BF1586">
      <w:r>
        <w:lastRenderedPageBreak/>
        <w:t>Mail the completed form to:</w:t>
      </w:r>
    </w:p>
    <w:tbl>
      <w:tblPr>
        <w:tblStyle w:val="a2"/>
        <w:tblW w:w="858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0"/>
      </w:tblGrid>
      <w:tr w:rsidR="000F786D" w14:paraId="1694CBF1" w14:textId="77777777">
        <w:tc>
          <w:tcPr>
            <w:tcW w:w="8580" w:type="dxa"/>
            <w:tcBorders>
              <w:top w:val="nil"/>
              <w:left w:val="single" w:sz="48" w:space="0" w:color="4A86E8"/>
              <w:bottom w:val="nil"/>
              <w:right w:val="nil"/>
            </w:tcBorders>
            <w:shd w:val="clear" w:color="auto" w:fill="auto"/>
            <w:tcMar>
              <w:top w:w="100" w:type="dxa"/>
              <w:left w:w="100" w:type="dxa"/>
              <w:bottom w:w="100" w:type="dxa"/>
              <w:right w:w="100" w:type="dxa"/>
            </w:tcMar>
          </w:tcPr>
          <w:p w14:paraId="53023414" w14:textId="77777777" w:rsidR="000F786D" w:rsidRDefault="00BF1586">
            <w:pPr>
              <w:spacing w:after="0"/>
            </w:pPr>
            <w:r>
              <w:t xml:space="preserve">   VA Denver Acquisition and Logistics Center</w:t>
            </w:r>
            <w:r>
              <w:br/>
              <w:t xml:space="preserve">   PO Box 25166</w:t>
            </w:r>
            <w:r>
              <w:br/>
              <w:t xml:space="preserve">   Denver, CO 80225-0166</w:t>
            </w:r>
          </w:p>
        </w:tc>
      </w:tr>
    </w:tbl>
    <w:p w14:paraId="6560ACDF" w14:textId="77777777" w:rsidR="000F786D" w:rsidRDefault="000F786D">
      <w:pPr>
        <w:ind w:firstLine="720"/>
      </w:pPr>
    </w:p>
    <w:p w14:paraId="48D4DC6D" w14:textId="68B411F6" w:rsidR="000F786D" w:rsidRDefault="00BF1586">
      <w:pPr>
        <w:pStyle w:val="Heading2"/>
        <w:rPr>
          <w:sz w:val="30"/>
          <w:szCs w:val="30"/>
        </w:rPr>
      </w:pPr>
      <w:bookmarkStart w:id="74" w:name="_iypauu8iemli" w:colFirst="0" w:colLast="0"/>
      <w:bookmarkEnd w:id="74"/>
      <w:r>
        <w:t xml:space="preserve">More </w:t>
      </w:r>
      <w:del w:id="75" w:author="Selina Cooper" w:date="2020-04-08T13:24:00Z">
        <w:r w:rsidDel="00A7257E">
          <w:delText xml:space="preserve">information </w:delText>
        </w:r>
      </w:del>
      <w:r>
        <w:t>about ordering hearing aid supplies</w:t>
      </w:r>
      <w:ins w:id="76" w:author="Selina Cooper" w:date="2020-04-09T09:25:00Z">
        <w:r w:rsidR="007B1FD8">
          <w:t xml:space="preserve"> and repair</w:t>
        </w:r>
      </w:ins>
    </w:p>
    <w:p w14:paraId="29190D47" w14:textId="77777777" w:rsidR="000F786D" w:rsidRDefault="00BF1586">
      <w:pPr>
        <w:pStyle w:val="Heading3"/>
      </w:pPr>
      <w:bookmarkStart w:id="77" w:name="_r8jtrf1gesln" w:colFirst="0" w:colLast="0"/>
      <w:bookmarkEnd w:id="77"/>
      <w:r>
        <w:t xml:space="preserve">Are my hearing aid batteries and accessories free of charge? </w:t>
      </w:r>
    </w:p>
    <w:p w14:paraId="411F21CD" w14:textId="77777777" w:rsidR="000F786D" w:rsidRDefault="00BF1586">
      <w:pPr>
        <w:rPr>
          <w:b/>
        </w:rPr>
      </w:pPr>
      <w:r>
        <w:rPr>
          <w:b/>
        </w:rPr>
        <w:t>You can get these items free of charge as long as:</w:t>
      </w:r>
    </w:p>
    <w:p w14:paraId="62609A79" w14:textId="77777777" w:rsidR="000F786D" w:rsidRDefault="00BF1586">
      <w:pPr>
        <w:numPr>
          <w:ilvl w:val="0"/>
          <w:numId w:val="3"/>
        </w:numPr>
        <w:spacing w:after="0"/>
      </w:pPr>
      <w:r>
        <w:t xml:space="preserve">Your VA health care provider has recommended them for you, </w:t>
      </w:r>
      <w:r>
        <w:rPr>
          <w:b/>
        </w:rPr>
        <w:t>and</w:t>
      </w:r>
    </w:p>
    <w:p w14:paraId="2F130E77" w14:textId="77777777" w:rsidR="000F786D" w:rsidRDefault="00BF1586">
      <w:pPr>
        <w:numPr>
          <w:ilvl w:val="0"/>
          <w:numId w:val="3"/>
        </w:numPr>
        <w:spacing w:after="400"/>
      </w:pPr>
      <w:r>
        <w:t>You remain eligible for and enrolled in VA health care</w:t>
      </w:r>
    </w:p>
    <w:p w14:paraId="091EC466" w14:textId="042CCB6E" w:rsidR="000F786D" w:rsidRDefault="00BF1586">
      <w:pPr>
        <w:pStyle w:val="Heading3"/>
      </w:pPr>
      <w:bookmarkStart w:id="78" w:name="_wgm96e4kt2sc" w:colFirst="0" w:colLast="0"/>
      <w:bookmarkEnd w:id="78"/>
      <w:r>
        <w:t xml:space="preserve">What hearing aid supplies are provided by the </w:t>
      </w:r>
      <w:commentRangeStart w:id="79"/>
      <w:r>
        <w:t>D</w:t>
      </w:r>
      <w:ins w:id="80" w:author="Selina Cooper" w:date="2020-04-08T13:26:00Z">
        <w:del w:id="81" w:author="Riley Orr" w:date="2020-04-13T15:19:00Z">
          <w:r w:rsidR="00F7029E" w:rsidDel="00FD48D0">
            <w:delText>A</w:delText>
          </w:r>
        </w:del>
      </w:ins>
      <w:r>
        <w:t>LC</w:t>
      </w:r>
      <w:commentRangeEnd w:id="79"/>
      <w:r w:rsidR="00F7029E">
        <w:rPr>
          <w:rStyle w:val="CommentReference"/>
          <w:rFonts w:ascii="Source Sans Pro" w:eastAsia="Source Sans Pro" w:hAnsi="Source Sans Pro" w:cs="Source Sans Pro"/>
          <w:b w:val="0"/>
        </w:rPr>
        <w:commentReference w:id="79"/>
      </w:r>
      <w:r>
        <w:t>?</w:t>
      </w:r>
    </w:p>
    <w:p w14:paraId="7C61365F" w14:textId="2502B44D" w:rsidR="000F786D" w:rsidRDefault="00BF1586">
      <w:pPr>
        <w:rPr>
          <w:b/>
        </w:rPr>
      </w:pPr>
      <w:del w:id="82" w:author="Selina Cooper" w:date="2020-04-09T09:06:00Z">
        <w:r w:rsidDel="00CB031B">
          <w:rPr>
            <w:b/>
          </w:rPr>
          <w:delText>We provide</w:delText>
        </w:r>
      </w:del>
      <w:ins w:id="83" w:author="Selina Cooper" w:date="2020-04-09T09:06:00Z">
        <w:r w:rsidR="00CB031B">
          <w:rPr>
            <w:b/>
          </w:rPr>
          <w:t>You can get</w:t>
        </w:r>
      </w:ins>
      <w:r>
        <w:rPr>
          <w:b/>
        </w:rPr>
        <w:t xml:space="preserve"> </w:t>
      </w:r>
      <w:ins w:id="84" w:author="Selina Cooper" w:date="2020-04-09T09:07:00Z">
        <w:r w:rsidR="00CB031B">
          <w:rPr>
            <w:b/>
          </w:rPr>
          <w:t xml:space="preserve">the following </w:t>
        </w:r>
      </w:ins>
      <w:r>
        <w:rPr>
          <w:b/>
        </w:rPr>
        <w:t>resupply items for VA-issued hearing aids</w:t>
      </w:r>
      <w:del w:id="85" w:author="Selina Cooper" w:date="2020-04-09T09:07:00Z">
        <w:r w:rsidDel="00CB031B">
          <w:rPr>
            <w:b/>
          </w:rPr>
          <w:delText xml:space="preserve"> with</w:delText>
        </w:r>
      </w:del>
      <w:r>
        <w:rPr>
          <w:b/>
        </w:rPr>
        <w:t>:</w:t>
      </w:r>
    </w:p>
    <w:p w14:paraId="386FD8FE" w14:textId="77777777" w:rsidR="000F786D" w:rsidRDefault="00BF1586">
      <w:pPr>
        <w:numPr>
          <w:ilvl w:val="0"/>
          <w:numId w:val="1"/>
        </w:numPr>
        <w:spacing w:after="0"/>
      </w:pPr>
      <w:r>
        <w:t>Batteries</w:t>
      </w:r>
    </w:p>
    <w:p w14:paraId="35E45321" w14:textId="77777777" w:rsidR="000F786D" w:rsidRDefault="00BF1586">
      <w:pPr>
        <w:numPr>
          <w:ilvl w:val="0"/>
          <w:numId w:val="1"/>
        </w:numPr>
        <w:spacing w:after="0"/>
      </w:pPr>
      <w:r>
        <w:t>Domes</w:t>
      </w:r>
    </w:p>
    <w:p w14:paraId="1355DE13" w14:textId="77777777" w:rsidR="000F786D" w:rsidRDefault="00BF1586">
      <w:pPr>
        <w:numPr>
          <w:ilvl w:val="0"/>
          <w:numId w:val="1"/>
        </w:numPr>
        <w:spacing w:after="0"/>
      </w:pPr>
      <w:r>
        <w:t>Wax guards</w:t>
      </w:r>
    </w:p>
    <w:p w14:paraId="60354482" w14:textId="77777777" w:rsidR="000F786D" w:rsidRDefault="00BF1586">
      <w:pPr>
        <w:numPr>
          <w:ilvl w:val="0"/>
          <w:numId w:val="1"/>
        </w:numPr>
        <w:spacing w:after="0"/>
      </w:pPr>
      <w:r>
        <w:t>Cleaning supplies</w:t>
      </w:r>
    </w:p>
    <w:p w14:paraId="7692259C" w14:textId="77777777" w:rsidR="000F786D" w:rsidRDefault="00BF1586">
      <w:pPr>
        <w:numPr>
          <w:ilvl w:val="0"/>
          <w:numId w:val="1"/>
        </w:numPr>
        <w:spacing w:after="400"/>
      </w:pPr>
      <w:r>
        <w:t>Desiccant (drying products)</w:t>
      </w:r>
    </w:p>
    <w:p w14:paraId="5FB9D193" w14:textId="5448DF8A" w:rsidR="000F786D" w:rsidRDefault="00CB031B">
      <w:ins w:id="86" w:author="Selina Cooper" w:date="2020-04-09T09:10:00Z">
        <w:r>
          <w:t>Find out which</w:t>
        </w:r>
      </w:ins>
      <w:del w:id="87" w:author="Selina Cooper" w:date="2020-04-09T09:08:00Z">
        <w:r w:rsidR="00BF1586" w:rsidDel="00CB031B">
          <w:delText>You may view the</w:delText>
        </w:r>
      </w:del>
      <w:r w:rsidR="00BF1586">
        <w:t xml:space="preserve"> batteries </w:t>
      </w:r>
      <w:ins w:id="88" w:author="Selina Cooper" w:date="2020-04-09T09:10:00Z">
        <w:r>
          <w:t xml:space="preserve">are </w:t>
        </w:r>
      </w:ins>
      <w:r w:rsidR="00BF1586">
        <w:t>available</w:t>
      </w:r>
      <w:ins w:id="89" w:author="Selina Cooper" w:date="2020-04-09T09:10:00Z">
        <w:r>
          <w:t xml:space="preserve"> by </w:t>
        </w:r>
      </w:ins>
      <w:del w:id="90" w:author="Selina Cooper" w:date="2020-04-09T09:09:00Z">
        <w:r w:rsidR="00BF1586" w:rsidDel="00CB031B">
          <w:delText xml:space="preserve"> by </w:delText>
        </w:r>
      </w:del>
      <w:r w:rsidR="00BF1586">
        <w:t xml:space="preserve">downloading the </w:t>
      </w:r>
      <w:commentRangeStart w:id="91"/>
      <w:r w:rsidR="00BF1586">
        <w:rPr>
          <w:color w:val="003288"/>
          <w:u w:val="single"/>
        </w:rPr>
        <w:t xml:space="preserve">DLC </w:t>
      </w:r>
      <w:commentRangeEnd w:id="91"/>
      <w:r w:rsidR="00F7029E">
        <w:rPr>
          <w:rStyle w:val="CommentReference"/>
        </w:rPr>
        <w:commentReference w:id="91"/>
      </w:r>
      <w:r w:rsidR="00BF1586">
        <w:rPr>
          <w:color w:val="003288"/>
          <w:u w:val="single"/>
        </w:rPr>
        <w:t>Catalog</w:t>
      </w:r>
      <w:r w:rsidR="00BF1586">
        <w:t>.</w:t>
      </w:r>
    </w:p>
    <w:p w14:paraId="76A9D0A3" w14:textId="77777777" w:rsidR="000F786D" w:rsidRDefault="00BF1586">
      <w:pPr>
        <w:pStyle w:val="Heading3"/>
      </w:pPr>
      <w:bookmarkStart w:id="92" w:name="_bhns01q2cofz" w:colFirst="0" w:colLast="0"/>
      <w:bookmarkEnd w:id="92"/>
      <w:r>
        <w:lastRenderedPageBreak/>
        <w:t>How long will it take my items to arrive, and when should I reorder?</w:t>
      </w:r>
    </w:p>
    <w:p w14:paraId="6BB5EE0E" w14:textId="77777777" w:rsidR="000F786D" w:rsidRDefault="00BF1586">
      <w:r>
        <w:t>Your batteries should arrive within 7-10 days.</w:t>
      </w:r>
    </w:p>
    <w:p w14:paraId="3D7A7E35" w14:textId="0FF28830" w:rsidR="000F786D" w:rsidRDefault="00BF1586">
      <w:r>
        <w:t xml:space="preserve">Each order should have enough batteries and accessories to last </w:t>
      </w:r>
      <w:del w:id="93" w:author="Selina Cooper" w:date="2020-04-09T09:12:00Z">
        <w:r w:rsidDel="00CB031B">
          <w:delText xml:space="preserve">for </w:delText>
        </w:r>
      </w:del>
      <w:r>
        <w:t xml:space="preserve">about 6 months. </w:t>
      </w:r>
      <w:ins w:id="94" w:author="Selina Cooper" w:date="2020-04-09T09:12:00Z">
        <w:r w:rsidR="00CB031B">
          <w:t>You should r</w:t>
        </w:r>
      </w:ins>
      <w:ins w:id="95" w:author="Selina Cooper" w:date="2020-04-09T09:13:00Z">
        <w:r w:rsidR="00CB031B">
          <w:t xml:space="preserve">eorder 30 days before running </w:t>
        </w:r>
      </w:ins>
      <w:ins w:id="96" w:author="Selina Cooper" w:date="2020-04-09T09:14:00Z">
        <w:r w:rsidR="00CB031B">
          <w:t xml:space="preserve">out of supplies. </w:t>
        </w:r>
      </w:ins>
      <w:del w:id="97" w:author="Selina Cooper" w:date="2020-04-09T09:14:00Z">
        <w:r w:rsidDel="00CB031B">
          <w:delText>To make sure you have new supplies in time, you’ll want to reorder when you have enough left for</w:delText>
        </w:r>
      </w:del>
      <w:del w:id="98" w:author="Selina Cooper" w:date="2020-04-09T09:13:00Z">
        <w:r w:rsidDel="00CB031B">
          <w:delText xml:space="preserve"> about 30 days</w:delText>
        </w:r>
      </w:del>
      <w:del w:id="99" w:author="Selina Cooper" w:date="2020-04-09T09:14:00Z">
        <w:r w:rsidDel="00CB031B">
          <w:delText>.</w:delText>
        </w:r>
      </w:del>
    </w:p>
    <w:p w14:paraId="1F48791E" w14:textId="77777777" w:rsidR="000F786D" w:rsidRDefault="00BF1586">
      <w:pPr>
        <w:pStyle w:val="Heading3"/>
      </w:pPr>
      <w:bookmarkStart w:id="100" w:name="_w63vo4d40ufx" w:colFirst="0" w:colLast="0"/>
      <w:bookmarkEnd w:id="100"/>
      <w:r>
        <w:t>What if my hearing aids aren’t working correctly?</w:t>
      </w:r>
    </w:p>
    <w:p w14:paraId="3A5B40C7" w14:textId="0E61558E" w:rsidR="000F786D" w:rsidRDefault="00BF1586">
      <w:r>
        <w:t>If your hearing aids are</w:t>
      </w:r>
      <w:ins w:id="101" w:author="Selina Cooper" w:date="2020-04-09T09:16:00Z">
        <w:r w:rsidR="00CB031B">
          <w:t>n’</w:t>
        </w:r>
      </w:ins>
      <w:del w:id="102" w:author="Selina Cooper" w:date="2020-04-09T09:16:00Z">
        <w:r w:rsidDel="00CB031B">
          <w:delText xml:space="preserve"> no</w:delText>
        </w:r>
      </w:del>
      <w:r>
        <w:t xml:space="preserve">t working correctly, </w:t>
      </w:r>
      <w:ins w:id="103" w:author="Selina Cooper" w:date="2020-04-09T09:17:00Z">
        <w:r w:rsidR="007B1FD8">
          <w:t>fir</w:t>
        </w:r>
      </w:ins>
      <w:ins w:id="104" w:author="Selina Cooper" w:date="2020-04-09T09:18:00Z">
        <w:r w:rsidR="007B1FD8">
          <w:t>st</w:t>
        </w:r>
      </w:ins>
      <w:ins w:id="105" w:author="Selina Cooper" w:date="2020-04-09T09:17:00Z">
        <w:r w:rsidR="007B1FD8">
          <w:t xml:space="preserve"> contact </w:t>
        </w:r>
      </w:ins>
      <w:ins w:id="106" w:author="Selina Cooper" w:date="2020-04-09T09:19:00Z">
        <w:r w:rsidR="007B1FD8">
          <w:t>our</w:t>
        </w:r>
      </w:ins>
      <w:ins w:id="107" w:author="Selina Cooper" w:date="2020-04-09T09:17:00Z">
        <w:r w:rsidR="007B1FD8">
          <w:t xml:space="preserve"> Audiology and Speech Pathology Service that issued your hearing aid for assistance</w:t>
        </w:r>
      </w:ins>
      <w:ins w:id="108" w:author="Selina Cooper" w:date="2020-04-09T09:18:00Z">
        <w:r w:rsidR="007B1FD8">
          <w:t xml:space="preserve">. </w:t>
        </w:r>
      </w:ins>
      <w:ins w:id="109" w:author="Selina Cooper" w:date="2020-04-09T09:20:00Z">
        <w:r w:rsidR="007B1FD8">
          <w:t>If that doesn’t work, send your</w:t>
        </w:r>
      </w:ins>
      <w:ins w:id="110" w:author="Selina Cooper" w:date="2020-04-09T09:17:00Z">
        <w:r w:rsidR="007B1FD8">
          <w:t xml:space="preserve"> </w:t>
        </w:r>
      </w:ins>
      <w:ins w:id="111" w:author="Selina Cooper" w:date="2020-04-09T09:21:00Z">
        <w:r w:rsidR="007B1FD8">
          <w:t>VA-</w:t>
        </w:r>
      </w:ins>
      <w:ins w:id="112" w:author="Selina Cooper" w:date="2020-04-09T09:22:00Z">
        <w:r w:rsidR="007B1FD8">
          <w:t>issued hearing aids</w:t>
        </w:r>
      </w:ins>
      <w:ins w:id="113" w:author="Selina Cooper" w:date="2020-04-09T09:21:00Z">
        <w:r w:rsidR="007B1FD8">
          <w:t xml:space="preserve"> to </w:t>
        </w:r>
      </w:ins>
      <w:r>
        <w:t xml:space="preserve">the </w:t>
      </w:r>
      <w:commentRangeStart w:id="114"/>
      <w:r>
        <w:t>DLC</w:t>
      </w:r>
      <w:commentRangeEnd w:id="114"/>
      <w:r w:rsidR="00CB031B">
        <w:rPr>
          <w:rStyle w:val="CommentReference"/>
        </w:rPr>
        <w:commentReference w:id="114"/>
      </w:r>
      <w:r>
        <w:t xml:space="preserve"> </w:t>
      </w:r>
      <w:ins w:id="115" w:author="Selina Cooper" w:date="2020-04-09T09:21:00Z">
        <w:r w:rsidR="007B1FD8">
          <w:t xml:space="preserve">for </w:t>
        </w:r>
      </w:ins>
      <w:del w:id="116" w:author="Selina Cooper" w:date="2020-04-09T09:21:00Z">
        <w:r w:rsidDel="007B1FD8">
          <w:delText xml:space="preserve">can help you get your VA-authorized devices </w:delText>
        </w:r>
      </w:del>
      <w:r>
        <w:t>repair</w:t>
      </w:r>
      <w:del w:id="117" w:author="Selina Cooper" w:date="2020-04-09T09:21:00Z">
        <w:r w:rsidDel="007B1FD8">
          <w:delText>ed</w:delText>
        </w:r>
      </w:del>
      <w:r>
        <w:t xml:space="preserve">. </w:t>
      </w:r>
      <w:del w:id="118" w:author="Selina Cooper" w:date="2020-04-09T09:21:00Z">
        <w:r w:rsidDel="007B1FD8">
          <w:delText>Before sending them in, you may want</w:delText>
        </w:r>
      </w:del>
      <w:del w:id="119" w:author="Selina Cooper" w:date="2020-04-09T09:17:00Z">
        <w:r w:rsidDel="007B1FD8">
          <w:delText xml:space="preserve"> to contact the VA Audiology and Speech Pathology Service that issued your hearing aid for assistance</w:delText>
        </w:r>
      </w:del>
      <w:del w:id="120" w:author="Selina Cooper" w:date="2020-04-09T09:21:00Z">
        <w:r w:rsidDel="007B1FD8">
          <w:delText>.</w:delText>
        </w:r>
      </w:del>
    </w:p>
    <w:p w14:paraId="59D0D3B4" w14:textId="77777777" w:rsidR="000F786D" w:rsidRDefault="00BF1586">
      <w:r>
        <w:rPr>
          <w:color w:val="003288"/>
          <w:u w:val="single"/>
        </w:rPr>
        <w:t>Find out more about VA hearing aid repair</w:t>
      </w:r>
      <w:r>
        <w:t xml:space="preserve"> or call the Denver Acquisition &amp; Logistics Center (D</w:t>
      </w:r>
      <w:del w:id="121" w:author="Riley Orr" w:date="2020-04-13T15:19:00Z">
        <w:r w:rsidDel="00FD48D0">
          <w:delText>A</w:delText>
        </w:r>
      </w:del>
      <w:r>
        <w:t xml:space="preserve">LC) at </w:t>
      </w:r>
      <w:r>
        <w:rPr>
          <w:color w:val="003288"/>
          <w:u w:val="single"/>
        </w:rPr>
        <w:t>303-273-6200</w:t>
      </w:r>
      <w:r>
        <w:t>.</w:t>
      </w:r>
    </w:p>
    <w:p w14:paraId="3B56902F" w14:textId="77777777" w:rsidR="000F786D" w:rsidRDefault="000F786D"/>
    <w:p w14:paraId="02E63538" w14:textId="77777777" w:rsidR="000F786D" w:rsidRDefault="00BF1586">
      <w:r>
        <w:br w:type="page"/>
      </w:r>
    </w:p>
    <w:p w14:paraId="54944629" w14:textId="77777777" w:rsidR="000F786D" w:rsidRDefault="00BF1586">
      <w:r>
        <w:lastRenderedPageBreak/>
        <w:t xml:space="preserve">Authenticated experience: </w:t>
      </w:r>
      <w:hyperlink r:id="rId9" w:anchor="/console/19309480/410077290/preview?scrollOffset=0">
        <w:r>
          <w:rPr>
            <w:color w:val="1155CC"/>
            <w:u w:val="single"/>
          </w:rPr>
          <w:t>https://vsateams.invisionapp.com/d/main?origin=v7#/console/19309480/410077290/preview?scrollOffset=0</w:t>
        </w:r>
      </w:hyperlink>
    </w:p>
    <w:p w14:paraId="5754822A" w14:textId="77777777" w:rsidR="000F786D" w:rsidRDefault="00BF1586">
      <w:pPr>
        <w:pStyle w:val="Heading1"/>
      </w:pPr>
      <w:bookmarkStart w:id="122" w:name="_ovsj087vn3c1" w:colFirst="0" w:colLast="0"/>
      <w:bookmarkEnd w:id="122"/>
      <w:r>
        <w:t>Order hearing aid batteries and accessories</w:t>
      </w:r>
    </w:p>
    <w:p w14:paraId="62D1852C" w14:textId="126AE451" w:rsidR="00492FBB" w:rsidRPr="00CA0728" w:rsidRDefault="00BF1586">
      <w:pPr>
        <w:pPrChange w:id="123" w:author="Selina Cooper" w:date="2020-04-09T09:46:00Z">
          <w:pPr>
            <w:pStyle w:val="Subtitle"/>
          </w:pPr>
        </w:pPrChange>
      </w:pPr>
      <w:bookmarkStart w:id="124" w:name="_chd0aw7gmnaz" w:colFirst="0" w:colLast="0"/>
      <w:bookmarkEnd w:id="124"/>
      <w:del w:id="125" w:author="Selina Cooper" w:date="2020-04-09T09:47:00Z">
        <w:r w:rsidDel="00BF6F7C">
          <w:delText>Find out if you are eligible to order free hearing aid batteries and accessories from the VA online, by phone, or by mail.</w:delText>
        </w:r>
      </w:del>
      <w:ins w:id="126" w:author="Selina Cooper" w:date="2020-04-09T09:46:00Z">
        <w:r w:rsidR="00492FBB">
          <w:t>Find out if you’re eligible to order free hearing aid batteries and accessories for VA-issued hearing aids, and how to order by phone or mail.</w:t>
        </w:r>
      </w:ins>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786D" w14:paraId="4EF3F03F" w14:textId="77777777">
        <w:tc>
          <w:tcPr>
            <w:tcW w:w="936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551BA375" w14:textId="77777777" w:rsidR="00BF6F7C" w:rsidRDefault="00BF6F7C" w:rsidP="00BF6F7C">
            <w:pPr>
              <w:pStyle w:val="Heading3"/>
              <w:rPr>
                <w:ins w:id="127" w:author="Selina Cooper" w:date="2020-04-09T09:48:00Z"/>
              </w:rPr>
            </w:pPr>
            <w:bookmarkStart w:id="128" w:name="_vksrkl8wxprt" w:colFirst="0" w:colLast="0"/>
            <w:bookmarkEnd w:id="128"/>
            <w:ins w:id="129" w:author="Selina Cooper" w:date="2020-04-09T09:48:00Z">
              <w:r>
                <w:t>Can I order hearing aid supplies?</w:t>
              </w:r>
            </w:ins>
          </w:p>
          <w:p w14:paraId="205AA170" w14:textId="77777777" w:rsidR="00BF6F7C" w:rsidRDefault="00BF6F7C" w:rsidP="00BF6F7C">
            <w:pPr>
              <w:rPr>
                <w:ins w:id="130" w:author="Selina Cooper" w:date="2020-04-09T09:48:00Z"/>
              </w:rPr>
            </w:pPr>
            <w:ins w:id="131" w:author="Selina Cooper" w:date="2020-04-09T09:48:00Z">
              <w:r>
                <w:t>You may be able to get hearing aid batteries and accessories from us if you meet all of the requirements listed below.</w:t>
              </w:r>
            </w:ins>
          </w:p>
          <w:p w14:paraId="4FF008AC" w14:textId="77777777" w:rsidR="00BF6F7C" w:rsidRDefault="00BF6F7C" w:rsidP="00BF6F7C">
            <w:pPr>
              <w:rPr>
                <w:ins w:id="132" w:author="Selina Cooper" w:date="2020-04-09T09:48:00Z"/>
                <w:b/>
              </w:rPr>
            </w:pPr>
            <w:ins w:id="133" w:author="Selina Cooper" w:date="2020-04-09T09:48:00Z">
              <w:r>
                <w:rPr>
                  <w:b/>
                </w:rPr>
                <w:t>All of these must be true:</w:t>
              </w:r>
            </w:ins>
          </w:p>
          <w:p w14:paraId="46899729" w14:textId="77777777" w:rsidR="00BF6F7C" w:rsidRDefault="00BF6F7C" w:rsidP="00BF6F7C">
            <w:pPr>
              <w:numPr>
                <w:ilvl w:val="0"/>
                <w:numId w:val="2"/>
              </w:numPr>
              <w:spacing w:after="0"/>
              <w:rPr>
                <w:ins w:id="134" w:author="Selina Cooper" w:date="2020-04-09T09:48:00Z"/>
              </w:rPr>
            </w:pPr>
            <w:ins w:id="135" w:author="Selina Cooper" w:date="2020-04-09T09:48:00Z">
              <w:r>
                <w:t xml:space="preserve">You're enrolled in VA healthcare, </w:t>
              </w:r>
              <w:r>
                <w:rPr>
                  <w:b/>
                </w:rPr>
                <w:t>and</w:t>
              </w:r>
            </w:ins>
          </w:p>
          <w:p w14:paraId="2778D038" w14:textId="77777777" w:rsidR="00BF6F7C" w:rsidRDefault="00BF6F7C" w:rsidP="00BF6F7C">
            <w:pPr>
              <w:numPr>
                <w:ilvl w:val="0"/>
                <w:numId w:val="2"/>
              </w:numPr>
              <w:spacing w:after="0"/>
              <w:rPr>
                <w:ins w:id="136" w:author="Selina Cooper" w:date="2020-04-09T09:48:00Z"/>
              </w:rPr>
            </w:pPr>
            <w:ins w:id="137" w:author="Selina Cooper" w:date="2020-04-09T09:48:00Z">
              <w:r>
                <w:t xml:space="preserve">You're registered as a patient at a VA medical center, </w:t>
              </w:r>
              <w:r>
                <w:rPr>
                  <w:b/>
                </w:rPr>
                <w:t>and</w:t>
              </w:r>
            </w:ins>
          </w:p>
          <w:p w14:paraId="60D8C364" w14:textId="77777777" w:rsidR="00BF6F7C" w:rsidRDefault="00BF6F7C" w:rsidP="00BF6F7C">
            <w:pPr>
              <w:numPr>
                <w:ilvl w:val="0"/>
                <w:numId w:val="2"/>
              </w:numPr>
              <w:rPr>
                <w:ins w:id="138" w:author="Selina Cooper" w:date="2020-04-09T09:48:00Z"/>
              </w:rPr>
            </w:pPr>
            <w:ins w:id="139" w:author="Selina Cooper" w:date="2020-04-09T09:48:00Z">
              <w:r>
                <w:t>Your VA audiologist has prescribed hearing aids or other hearing assistive devices</w:t>
              </w:r>
            </w:ins>
          </w:p>
          <w:p w14:paraId="3DC57D83" w14:textId="76CCC55E" w:rsidR="000F786D" w:rsidDel="00BF6F7C" w:rsidRDefault="00BF6F7C" w:rsidP="00BF6F7C">
            <w:pPr>
              <w:pStyle w:val="Heading3"/>
              <w:rPr>
                <w:del w:id="140" w:author="Selina Cooper" w:date="2020-04-09T09:48:00Z"/>
              </w:rPr>
            </w:pPr>
            <w:ins w:id="141" w:author="Selina Cooper" w:date="2020-04-09T09:48:00Z">
              <w:r>
                <w:rPr>
                  <w:color w:val="003288"/>
                  <w:u w:val="single"/>
                </w:rPr>
                <w:t>Find out how to apply for VA health care</w:t>
              </w:r>
            </w:ins>
            <w:del w:id="142" w:author="Selina Cooper" w:date="2020-04-09T09:48:00Z">
              <w:r w:rsidR="00BF1586" w:rsidDel="00BF6F7C">
                <w:delText>Am I eligible to order hearing aid supplies?</w:delText>
              </w:r>
            </w:del>
          </w:p>
          <w:p w14:paraId="5C6CD1B2" w14:textId="31377E95" w:rsidR="000F786D" w:rsidDel="00BF6F7C" w:rsidRDefault="00BF1586">
            <w:pPr>
              <w:rPr>
                <w:del w:id="143" w:author="Selina Cooper" w:date="2020-04-09T09:48:00Z"/>
              </w:rPr>
            </w:pPr>
            <w:del w:id="144" w:author="Selina Cooper" w:date="2020-04-09T09:48:00Z">
              <w:r w:rsidDel="00BF6F7C">
                <w:delText>You can order hearing aid batteries from us if you meet all of the requirements listed below.</w:delText>
              </w:r>
            </w:del>
          </w:p>
          <w:p w14:paraId="55B581F7" w14:textId="4E05C55A" w:rsidR="000F786D" w:rsidDel="00BF6F7C" w:rsidRDefault="00BF1586">
            <w:pPr>
              <w:rPr>
                <w:del w:id="145" w:author="Selina Cooper" w:date="2020-04-09T09:48:00Z"/>
                <w:b/>
              </w:rPr>
            </w:pPr>
            <w:del w:id="146" w:author="Selina Cooper" w:date="2020-04-09T09:48:00Z">
              <w:r w:rsidDel="00BF6F7C">
                <w:rPr>
                  <w:b/>
                </w:rPr>
                <w:delText>All of these must be true:</w:delText>
              </w:r>
            </w:del>
          </w:p>
          <w:p w14:paraId="2F47B494" w14:textId="5AE270C9" w:rsidR="000F786D" w:rsidDel="00BF6F7C" w:rsidRDefault="00BF1586">
            <w:pPr>
              <w:numPr>
                <w:ilvl w:val="0"/>
                <w:numId w:val="2"/>
              </w:numPr>
              <w:spacing w:after="0"/>
              <w:rPr>
                <w:del w:id="147" w:author="Selina Cooper" w:date="2020-04-09T09:48:00Z"/>
              </w:rPr>
            </w:pPr>
            <w:del w:id="148" w:author="Selina Cooper" w:date="2020-04-09T09:48:00Z">
              <w:r w:rsidDel="00BF6F7C">
                <w:delText xml:space="preserve">You're enrolled in VA healthcare, </w:delText>
              </w:r>
              <w:r w:rsidDel="00BF6F7C">
                <w:rPr>
                  <w:b/>
                </w:rPr>
                <w:delText>and</w:delText>
              </w:r>
            </w:del>
          </w:p>
          <w:p w14:paraId="6CE74F0E" w14:textId="59FF3649" w:rsidR="000F786D" w:rsidDel="00BF6F7C" w:rsidRDefault="00BF1586">
            <w:pPr>
              <w:numPr>
                <w:ilvl w:val="0"/>
                <w:numId w:val="2"/>
              </w:numPr>
              <w:spacing w:after="0"/>
              <w:rPr>
                <w:del w:id="149" w:author="Selina Cooper" w:date="2020-04-09T09:48:00Z"/>
              </w:rPr>
            </w:pPr>
            <w:del w:id="150" w:author="Selina Cooper" w:date="2020-04-09T09:48:00Z">
              <w:r w:rsidDel="00BF6F7C">
                <w:delText xml:space="preserve">You're registered as a patient at a VA medical center, </w:delText>
              </w:r>
              <w:r w:rsidDel="00BF6F7C">
                <w:rPr>
                  <w:b/>
                </w:rPr>
                <w:delText>and</w:delText>
              </w:r>
            </w:del>
          </w:p>
          <w:p w14:paraId="00D0BC42" w14:textId="5C6FBB43" w:rsidR="000F786D" w:rsidDel="00BF6F7C" w:rsidRDefault="00BF1586">
            <w:pPr>
              <w:numPr>
                <w:ilvl w:val="0"/>
                <w:numId w:val="2"/>
              </w:numPr>
              <w:rPr>
                <w:del w:id="151" w:author="Selina Cooper" w:date="2020-04-09T09:48:00Z"/>
              </w:rPr>
            </w:pPr>
            <w:del w:id="152" w:author="Selina Cooper" w:date="2020-04-09T09:48:00Z">
              <w:r w:rsidDel="00BF6F7C">
                <w:delText>Your VA audiologist has prescribed hearing aids or other hearing assistive devices</w:delText>
              </w:r>
            </w:del>
          </w:p>
          <w:p w14:paraId="62D2E04E" w14:textId="6D75A3D9" w:rsidR="000F786D" w:rsidRDefault="00BF1586">
            <w:pPr>
              <w:spacing w:after="160"/>
            </w:pPr>
            <w:del w:id="153" w:author="Selina Cooper" w:date="2020-04-09T09:48:00Z">
              <w:r w:rsidDel="00BF6F7C">
                <w:rPr>
                  <w:color w:val="003288"/>
                  <w:u w:val="single"/>
                </w:rPr>
                <w:delText>Find out how to apply for VA health care</w:delText>
              </w:r>
            </w:del>
          </w:p>
        </w:tc>
      </w:tr>
    </w:tbl>
    <w:p w14:paraId="7F547301" w14:textId="77777777" w:rsidR="000F786D" w:rsidRDefault="000F786D"/>
    <w:p w14:paraId="65CCF090" w14:textId="5419DB2F" w:rsidR="000F786D" w:rsidRDefault="00BF1586">
      <w:pPr>
        <w:pStyle w:val="Heading2"/>
      </w:pPr>
      <w:bookmarkStart w:id="154" w:name="_qkckcmotq1k2" w:colFirst="0" w:colLast="0"/>
      <w:bookmarkEnd w:id="154"/>
      <w:r>
        <w:t xml:space="preserve">How </w:t>
      </w:r>
      <w:del w:id="155" w:author="Selina Cooper" w:date="2020-04-09T10:07:00Z">
        <w:r w:rsidDel="00B87441">
          <w:delText xml:space="preserve">can </w:delText>
        </w:r>
      </w:del>
      <w:ins w:id="156" w:author="Selina Cooper" w:date="2020-04-09T10:07:00Z">
        <w:r w:rsidR="00B87441">
          <w:t xml:space="preserve">do </w:t>
        </w:r>
      </w:ins>
      <w:r>
        <w:t>I order hearing aid batteries and accessories</w:t>
      </w:r>
      <w:del w:id="157" w:author="Selina Cooper" w:date="2020-04-09T10:07:00Z">
        <w:r w:rsidDel="00B87441">
          <w:delText xml:space="preserve"> from the VA</w:delText>
        </w:r>
      </w:del>
      <w:r>
        <w:t>?</w:t>
      </w:r>
    </w:p>
    <w:p w14:paraId="7B69F585" w14:textId="227D06BA" w:rsidR="00BF6F7C" w:rsidRDefault="00BF6F7C" w:rsidP="00006D9A">
      <w:pPr>
        <w:rPr>
          <w:ins w:id="158" w:author="Selina Cooper" w:date="2020-04-09T09:49:00Z"/>
          <w:strike/>
        </w:rPr>
      </w:pPr>
      <w:ins w:id="159" w:author="Selina Cooper" w:date="2020-04-09T09:49:00Z">
        <w:r w:rsidRPr="00006D9A">
          <w:rPr>
            <w:b/>
          </w:rPr>
          <w:t>You can order batteries and accessories in any of these 3 ways:</w:t>
        </w:r>
        <w:r>
          <w:t xml:space="preserve"> </w:t>
        </w:r>
      </w:ins>
    </w:p>
    <w:p w14:paraId="2AFCEC86" w14:textId="77777777" w:rsidR="00BF6F7C" w:rsidRDefault="00BF6F7C" w:rsidP="00BF6F7C">
      <w:pPr>
        <w:pStyle w:val="Heading3"/>
        <w:rPr>
          <w:ins w:id="160" w:author="Selina Cooper" w:date="2020-04-09T09:49:00Z"/>
        </w:rPr>
      </w:pPr>
      <w:ins w:id="161" w:author="Selina Cooper" w:date="2020-04-09T09:49:00Z">
        <w:r>
          <w:lastRenderedPageBreak/>
          <w:t>Online</w:t>
        </w:r>
      </w:ins>
    </w:p>
    <w:tbl>
      <w:tblPr>
        <w:tblStyle w:val="a4"/>
        <w:tblW w:w="3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tblGrid>
      <w:tr w:rsidR="000F786D" w14:paraId="797D196F" w14:textId="77777777">
        <w:trPr>
          <w:trHeight w:val="750"/>
        </w:trPr>
        <w:tc>
          <w:tcPr>
            <w:tcW w:w="3510" w:type="dxa"/>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tcPr>
          <w:p w14:paraId="5E518C38" w14:textId="77777777" w:rsidR="000F786D" w:rsidRDefault="00BF1586">
            <w:pPr>
              <w:spacing w:line="240" w:lineRule="auto"/>
              <w:jc w:val="center"/>
              <w:rPr>
                <w:b/>
                <w:color w:val="FFFFFF"/>
              </w:rPr>
            </w:pPr>
            <w:r>
              <w:rPr>
                <w:b/>
                <w:color w:val="FFFFFF"/>
              </w:rPr>
              <w:t>Order hearing aid supplies</w:t>
            </w:r>
          </w:p>
        </w:tc>
      </w:tr>
    </w:tbl>
    <w:p w14:paraId="4F45A70B" w14:textId="1A89AF37" w:rsidR="000F786D" w:rsidDel="00BF6F7C" w:rsidRDefault="00BF1586">
      <w:pPr>
        <w:pStyle w:val="Heading4"/>
        <w:rPr>
          <w:del w:id="162" w:author="Selina Cooper" w:date="2020-04-09T09:50:00Z"/>
          <w:sz w:val="23"/>
          <w:szCs w:val="23"/>
        </w:rPr>
      </w:pPr>
      <w:bookmarkStart w:id="163" w:name="_k2nx3bh5loz6" w:colFirst="0" w:colLast="0"/>
      <w:bookmarkEnd w:id="163"/>
      <w:del w:id="164" w:author="Selina Cooper" w:date="2020-04-09T09:50:00Z">
        <w:r w:rsidDel="00BF6F7C">
          <w:delText>You can also order:</w:delText>
        </w:r>
      </w:del>
    </w:p>
    <w:p w14:paraId="6752BEB5" w14:textId="77777777" w:rsidR="00BF6F7C" w:rsidRPr="00006D9A" w:rsidRDefault="00BF6F7C" w:rsidP="00BF6F7C">
      <w:pPr>
        <w:rPr>
          <w:ins w:id="165" w:author="Selina Cooper" w:date="2020-04-09T09:49:00Z"/>
        </w:rPr>
      </w:pPr>
      <w:bookmarkStart w:id="166" w:name="_7dvqkhgiz3zu" w:colFirst="0" w:colLast="0"/>
      <w:bookmarkEnd w:id="166"/>
    </w:p>
    <w:p w14:paraId="6C6B128C" w14:textId="77777777" w:rsidR="00BF6F7C" w:rsidRDefault="00BF6F7C" w:rsidP="00BF6F7C">
      <w:pPr>
        <w:pStyle w:val="Heading3"/>
        <w:rPr>
          <w:ins w:id="167" w:author="Selina Cooper" w:date="2020-04-09T09:49:00Z"/>
        </w:rPr>
      </w:pPr>
      <w:ins w:id="168" w:author="Selina Cooper" w:date="2020-04-09T09:49:00Z">
        <w:r>
          <w:t>By phone</w:t>
        </w:r>
      </w:ins>
    </w:p>
    <w:p w14:paraId="62B37B2B" w14:textId="77777777" w:rsidR="00BF6F7C" w:rsidRDefault="00BF6F7C" w:rsidP="00BF6F7C">
      <w:pPr>
        <w:rPr>
          <w:ins w:id="169" w:author="Selina Cooper" w:date="2020-04-09T09:49:00Z"/>
        </w:rPr>
      </w:pPr>
      <w:ins w:id="170" w:author="Selina Cooper" w:date="2020-04-09T09:49:00Z">
        <w:r>
          <w:t>Call the Denver Acquisition &amp; Logistics Center (D</w:t>
        </w:r>
        <w:del w:id="171" w:author="Riley Orr" w:date="2020-04-13T15:15:00Z">
          <w:r w:rsidDel="00CA0728">
            <w:delText>A</w:delText>
          </w:r>
        </w:del>
        <w:r>
          <w:t xml:space="preserve">LC) at </w:t>
        </w:r>
        <w:r>
          <w:rPr>
            <w:color w:val="003288"/>
            <w:u w:val="single"/>
          </w:rPr>
          <w:t>303-273-6200</w:t>
        </w:r>
        <w:r>
          <w:t>.</w:t>
        </w:r>
      </w:ins>
    </w:p>
    <w:p w14:paraId="1A8919A2" w14:textId="77777777" w:rsidR="00BF6F7C" w:rsidRDefault="00BF6F7C" w:rsidP="00BF6F7C">
      <w:pPr>
        <w:rPr>
          <w:ins w:id="172" w:author="Selina Cooper" w:date="2020-04-09T09:49:00Z"/>
        </w:rPr>
      </w:pPr>
      <w:ins w:id="173" w:author="Selina Cooper" w:date="2020-04-09T09:49:00Z">
        <w:r>
          <w:rPr>
            <w:b/>
          </w:rPr>
          <w:t>If you are only ordering batteries</w:t>
        </w:r>
        <w:r w:rsidRPr="00006D9A">
          <w:t>, select “1”</w:t>
        </w:r>
        <w:r>
          <w:t xml:space="preserve"> for the Automated Battery Reorder System. Enter your social security number and zip code when prompted. Then, select the authorized batteries you need to order.</w:t>
        </w:r>
      </w:ins>
    </w:p>
    <w:p w14:paraId="18A91CBE" w14:textId="5ABAD733" w:rsidR="00BF6F7C" w:rsidRDefault="00BF6F7C" w:rsidP="00BF6F7C">
      <w:pPr>
        <w:rPr>
          <w:ins w:id="174" w:author="Selina Cooper" w:date="2020-04-09T09:49:00Z"/>
        </w:rPr>
      </w:pPr>
      <w:ins w:id="175" w:author="Selina Cooper" w:date="2020-04-09T09:49:00Z">
        <w:r>
          <w:rPr>
            <w:b/>
          </w:rPr>
          <w:t>If you are ordering batteries and other accessories (like hearing aid wax guards</w:t>
        </w:r>
        <w:r w:rsidRPr="00006D9A">
          <w:t xml:space="preserve">), select 2 </w:t>
        </w:r>
        <w:r>
          <w:t>to speak with a customer service representative.</w:t>
        </w:r>
      </w:ins>
    </w:p>
    <w:p w14:paraId="2AC0640A" w14:textId="1620F51F" w:rsidR="00BF6F7C" w:rsidRDefault="00BF6F7C" w:rsidP="00BF6F7C">
      <w:pPr>
        <w:rPr>
          <w:ins w:id="176" w:author="Selina Cooper" w:date="2020-04-09T09:49:00Z"/>
        </w:rPr>
      </w:pPr>
      <w:ins w:id="177" w:author="Selina Cooper" w:date="2020-04-09T09:49:00Z">
        <w:r>
          <w:t>To speak with an operator, select 0.</w:t>
        </w:r>
      </w:ins>
    </w:p>
    <w:p w14:paraId="31CAA442" w14:textId="77777777" w:rsidR="00BF6F7C" w:rsidRDefault="00BF6F7C" w:rsidP="00BF6F7C">
      <w:pPr>
        <w:pStyle w:val="Heading3"/>
        <w:rPr>
          <w:ins w:id="178" w:author="Selina Cooper" w:date="2020-04-09T09:49:00Z"/>
        </w:rPr>
      </w:pPr>
      <w:ins w:id="179" w:author="Selina Cooper" w:date="2020-04-09T09:49:00Z">
        <w:r>
          <w:t>By mail</w:t>
        </w:r>
      </w:ins>
    </w:p>
    <w:p w14:paraId="460C3C89" w14:textId="77777777" w:rsidR="00BF6F7C" w:rsidRDefault="00BF6F7C" w:rsidP="00BF6F7C">
      <w:pPr>
        <w:rPr>
          <w:ins w:id="180" w:author="Selina Cooper" w:date="2020-04-09T09:49:00Z"/>
        </w:rPr>
      </w:pPr>
      <w:ins w:id="181" w:author="Selina Cooper" w:date="2020-04-09T09:49:00Z">
        <w:r>
          <w:t>Fill out a Veteran’s Request for Batteries and Accessories (VA Form 2346) card. If you’re ordering hearing aid wax guards, please write down the type of guard if you have that information from your audiologist.</w:t>
        </w:r>
      </w:ins>
    </w:p>
    <w:p w14:paraId="5E7B3553" w14:textId="77777777" w:rsidR="00BF6F7C" w:rsidRDefault="00BF6F7C" w:rsidP="00BF6F7C">
      <w:pPr>
        <w:rPr>
          <w:ins w:id="182" w:author="Selina Cooper" w:date="2020-04-09T09:49:00Z"/>
        </w:rPr>
      </w:pPr>
      <w:ins w:id="183" w:author="Selina Cooper" w:date="2020-04-09T09:49:00Z">
        <w:r>
          <w:t>You should have received a VA Form 2346 in the box with your last order.</w:t>
        </w:r>
      </w:ins>
    </w:p>
    <w:p w14:paraId="37B99E06" w14:textId="77777777" w:rsidR="00BF6F7C" w:rsidRDefault="00BF6F7C" w:rsidP="00BF6F7C">
      <w:pPr>
        <w:rPr>
          <w:ins w:id="184" w:author="Selina Cooper" w:date="2020-04-09T09:49:00Z"/>
          <w:color w:val="003288"/>
          <w:u w:val="single"/>
        </w:rPr>
      </w:pPr>
      <w:ins w:id="185" w:author="Selina Cooper" w:date="2020-04-09T09:49:00Z">
        <w:r>
          <w:rPr>
            <w:color w:val="003288"/>
            <w:u w:val="single"/>
          </w:rPr>
          <w:t>Download VA Form 2346 (PDF)</w:t>
        </w:r>
      </w:ins>
    </w:p>
    <w:p w14:paraId="66F02318" w14:textId="77777777" w:rsidR="00BF6F7C" w:rsidRDefault="00BF6F7C" w:rsidP="00BF6F7C">
      <w:pPr>
        <w:rPr>
          <w:ins w:id="186" w:author="Selina Cooper" w:date="2020-04-09T09:49:00Z"/>
        </w:rPr>
      </w:pPr>
      <w:ins w:id="187" w:author="Selina Cooper" w:date="2020-04-09T09:49:00Z">
        <w:r>
          <w:t>Mail the completed form to:</w:t>
        </w:r>
      </w:ins>
    </w:p>
    <w:tbl>
      <w:tblPr>
        <w:tblStyle w:val="a2"/>
        <w:tblW w:w="858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0"/>
      </w:tblGrid>
      <w:tr w:rsidR="00BF6F7C" w14:paraId="1E74F611" w14:textId="77777777" w:rsidTr="00006D9A">
        <w:trPr>
          <w:ins w:id="188" w:author="Selina Cooper" w:date="2020-04-09T09:49:00Z"/>
        </w:trPr>
        <w:tc>
          <w:tcPr>
            <w:tcW w:w="8580" w:type="dxa"/>
            <w:tcBorders>
              <w:top w:val="nil"/>
              <w:left w:val="single" w:sz="48" w:space="0" w:color="4A86E8"/>
              <w:bottom w:val="nil"/>
              <w:right w:val="nil"/>
            </w:tcBorders>
            <w:shd w:val="clear" w:color="auto" w:fill="auto"/>
            <w:tcMar>
              <w:top w:w="100" w:type="dxa"/>
              <w:left w:w="100" w:type="dxa"/>
              <w:bottom w:w="100" w:type="dxa"/>
              <w:right w:w="100" w:type="dxa"/>
            </w:tcMar>
          </w:tcPr>
          <w:p w14:paraId="257F4489" w14:textId="77777777" w:rsidR="00BF6F7C" w:rsidRDefault="00BF6F7C" w:rsidP="00006D9A">
            <w:pPr>
              <w:spacing w:after="0"/>
              <w:rPr>
                <w:ins w:id="189" w:author="Selina Cooper" w:date="2020-04-09T09:49:00Z"/>
              </w:rPr>
            </w:pPr>
            <w:ins w:id="190" w:author="Selina Cooper" w:date="2020-04-09T09:49:00Z">
              <w:r>
                <w:lastRenderedPageBreak/>
                <w:t xml:space="preserve">   VA Denver Acquisition and Logistics Center</w:t>
              </w:r>
              <w:r>
                <w:br/>
                <w:t xml:space="preserve">   PO Box 25166</w:t>
              </w:r>
              <w:r>
                <w:br/>
                <w:t xml:space="preserve">   Denver, CO 80225-0166</w:t>
              </w:r>
            </w:ins>
          </w:p>
        </w:tc>
      </w:tr>
    </w:tbl>
    <w:p w14:paraId="0810A9CB" w14:textId="77777777" w:rsidR="00BF6F7C" w:rsidRDefault="00BF6F7C" w:rsidP="00BF6F7C">
      <w:pPr>
        <w:ind w:firstLine="720"/>
        <w:rPr>
          <w:ins w:id="191" w:author="Selina Cooper" w:date="2020-04-09T09:49:00Z"/>
        </w:rPr>
      </w:pPr>
    </w:p>
    <w:p w14:paraId="3E26243E" w14:textId="060998B4" w:rsidR="000F786D" w:rsidDel="00BF6F7C" w:rsidRDefault="00BF1586">
      <w:pPr>
        <w:pStyle w:val="Heading5"/>
        <w:rPr>
          <w:del w:id="192" w:author="Selina Cooper" w:date="2020-04-09T09:49:00Z"/>
        </w:rPr>
      </w:pPr>
      <w:del w:id="193" w:author="Selina Cooper" w:date="2020-04-09T09:49:00Z">
        <w:r w:rsidDel="00BF6F7C">
          <w:delText>By phone</w:delText>
        </w:r>
      </w:del>
    </w:p>
    <w:p w14:paraId="584930CB" w14:textId="3437FEAA" w:rsidR="000F786D" w:rsidDel="00BF6F7C" w:rsidRDefault="00BF1586">
      <w:pPr>
        <w:rPr>
          <w:del w:id="194" w:author="Selina Cooper" w:date="2020-04-09T09:49:00Z"/>
        </w:rPr>
      </w:pPr>
      <w:del w:id="195" w:author="Selina Cooper" w:date="2020-04-09T09:49:00Z">
        <w:r w:rsidDel="00BF6F7C">
          <w:delText xml:space="preserve">Call the Denver Acquisition &amp; Logistics Center (DALC) at </w:delText>
        </w:r>
        <w:r w:rsidDel="00BF6F7C">
          <w:rPr>
            <w:color w:val="003288"/>
            <w:u w:val="single"/>
          </w:rPr>
          <w:delText>303-273-6200</w:delText>
        </w:r>
        <w:r w:rsidDel="00BF6F7C">
          <w:delText>.</w:delText>
        </w:r>
      </w:del>
    </w:p>
    <w:p w14:paraId="0AE1C686" w14:textId="72D38605" w:rsidR="000F786D" w:rsidDel="00BF6F7C" w:rsidRDefault="00BF1586">
      <w:pPr>
        <w:rPr>
          <w:del w:id="196" w:author="Selina Cooper" w:date="2020-04-09T09:49:00Z"/>
        </w:rPr>
      </w:pPr>
      <w:del w:id="197" w:author="Selina Cooper" w:date="2020-04-09T09:49:00Z">
        <w:r w:rsidDel="00BF6F7C">
          <w:rPr>
            <w:b/>
          </w:rPr>
          <w:delText>If you are only ordering batteries, select 1</w:delText>
        </w:r>
        <w:r w:rsidDel="00BF6F7C">
          <w:delText xml:space="preserve"> for the Automated Battery Reorder System. Enter your Social Security number and zip code when prompted. Then select which authorized batteries you need to reorder.</w:delText>
        </w:r>
      </w:del>
    </w:p>
    <w:p w14:paraId="1289AFF1" w14:textId="452A2810" w:rsidR="000F786D" w:rsidDel="00BF6F7C" w:rsidRDefault="00BF1586">
      <w:pPr>
        <w:rPr>
          <w:del w:id="198" w:author="Selina Cooper" w:date="2020-04-09T09:49:00Z"/>
        </w:rPr>
      </w:pPr>
      <w:del w:id="199" w:author="Selina Cooper" w:date="2020-04-09T09:49:00Z">
        <w:r w:rsidDel="00BF6F7C">
          <w:rPr>
            <w:b/>
          </w:rPr>
          <w:delText>If you are ordering batteries as well as other accessories (like hearing aid wax guards), select 2</w:delText>
        </w:r>
        <w:r w:rsidDel="00BF6F7C">
          <w:delText xml:space="preserve"> to speak with a customer service representative.</w:delText>
        </w:r>
      </w:del>
    </w:p>
    <w:p w14:paraId="472F58F0" w14:textId="79C4D6AA" w:rsidR="000F786D" w:rsidDel="00BF6F7C" w:rsidRDefault="00BF1586">
      <w:pPr>
        <w:rPr>
          <w:del w:id="200" w:author="Selina Cooper" w:date="2020-04-09T09:49:00Z"/>
        </w:rPr>
      </w:pPr>
      <w:del w:id="201" w:author="Selina Cooper" w:date="2020-04-09T09:49:00Z">
        <w:r w:rsidDel="00BF6F7C">
          <w:delText>To speak with an operator, select 0.</w:delText>
        </w:r>
      </w:del>
    </w:p>
    <w:p w14:paraId="7E73C55A" w14:textId="42924DCF" w:rsidR="000F786D" w:rsidDel="00BF6F7C" w:rsidRDefault="00BF1586">
      <w:pPr>
        <w:pStyle w:val="Heading5"/>
        <w:rPr>
          <w:del w:id="202" w:author="Selina Cooper" w:date="2020-04-09T09:49:00Z"/>
        </w:rPr>
      </w:pPr>
      <w:bookmarkStart w:id="203" w:name="_13y89rgsm812" w:colFirst="0" w:colLast="0"/>
      <w:bookmarkEnd w:id="203"/>
      <w:del w:id="204" w:author="Selina Cooper" w:date="2020-04-09T09:49:00Z">
        <w:r w:rsidDel="00BF6F7C">
          <w:delText>By mail</w:delText>
        </w:r>
      </w:del>
    </w:p>
    <w:p w14:paraId="3A67098D" w14:textId="29D616E6" w:rsidR="000F786D" w:rsidDel="00BF6F7C" w:rsidRDefault="00BF1586">
      <w:pPr>
        <w:rPr>
          <w:del w:id="205" w:author="Selina Cooper" w:date="2020-04-09T09:49:00Z"/>
        </w:rPr>
      </w:pPr>
      <w:del w:id="206" w:author="Selina Cooper" w:date="2020-04-09T09:49:00Z">
        <w:r w:rsidDel="00BF6F7C">
          <w:delText>Fill out a Veteran’s Request for Batteries and Accessories (VA Form 2346) card. If you’re ordering hearing aid wax guards, please write down the type of guard if you have that information from your audiologist.</w:delText>
        </w:r>
      </w:del>
    </w:p>
    <w:p w14:paraId="1DE649CE" w14:textId="4F23EFD7" w:rsidR="000F786D" w:rsidDel="00BF6F7C" w:rsidRDefault="00BF1586">
      <w:pPr>
        <w:rPr>
          <w:del w:id="207" w:author="Selina Cooper" w:date="2020-04-09T09:49:00Z"/>
        </w:rPr>
      </w:pPr>
      <w:del w:id="208" w:author="Selina Cooper" w:date="2020-04-09T09:49:00Z">
        <w:r w:rsidDel="00BF6F7C">
          <w:delText>You should have received a VA Form 2346 in the box with your last order.</w:delText>
        </w:r>
      </w:del>
    </w:p>
    <w:p w14:paraId="26AA26AD" w14:textId="7F8870A8" w:rsidR="000F786D" w:rsidDel="00BF6F7C" w:rsidRDefault="00BF1586">
      <w:pPr>
        <w:rPr>
          <w:del w:id="209" w:author="Selina Cooper" w:date="2020-04-09T09:49:00Z"/>
          <w:color w:val="003288"/>
          <w:u w:val="single"/>
        </w:rPr>
      </w:pPr>
      <w:del w:id="210" w:author="Selina Cooper" w:date="2020-04-09T09:49:00Z">
        <w:r w:rsidDel="00BF6F7C">
          <w:rPr>
            <w:color w:val="003288"/>
            <w:u w:val="single"/>
          </w:rPr>
          <w:delText>Download VA Form 2346 (PDF)</w:delText>
        </w:r>
      </w:del>
    </w:p>
    <w:p w14:paraId="689A6F38" w14:textId="0E07E8D8" w:rsidR="000F786D" w:rsidDel="00BF6F7C" w:rsidRDefault="00BF1586">
      <w:pPr>
        <w:rPr>
          <w:del w:id="211" w:author="Selina Cooper" w:date="2020-04-09T09:49:00Z"/>
        </w:rPr>
      </w:pPr>
      <w:del w:id="212" w:author="Selina Cooper" w:date="2020-04-09T09:49:00Z">
        <w:r w:rsidDel="00BF6F7C">
          <w:delText>Mail the completed form to:</w:delText>
        </w:r>
      </w:del>
    </w:p>
    <w:tbl>
      <w:tblPr>
        <w:tblStyle w:val="a5"/>
        <w:tblW w:w="858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0"/>
      </w:tblGrid>
      <w:tr w:rsidR="000F786D" w:rsidDel="00BF6F7C" w14:paraId="14C269BC" w14:textId="2FE46065">
        <w:trPr>
          <w:del w:id="213" w:author="Selina Cooper" w:date="2020-04-09T09:49:00Z"/>
        </w:trPr>
        <w:tc>
          <w:tcPr>
            <w:tcW w:w="8580" w:type="dxa"/>
            <w:tcBorders>
              <w:top w:val="nil"/>
              <w:left w:val="single" w:sz="48" w:space="0" w:color="4A86E8"/>
              <w:bottom w:val="nil"/>
              <w:right w:val="nil"/>
            </w:tcBorders>
            <w:shd w:val="clear" w:color="auto" w:fill="auto"/>
            <w:tcMar>
              <w:top w:w="100" w:type="dxa"/>
              <w:left w:w="100" w:type="dxa"/>
              <w:bottom w:w="100" w:type="dxa"/>
              <w:right w:w="100" w:type="dxa"/>
            </w:tcMar>
          </w:tcPr>
          <w:p w14:paraId="07A9B647" w14:textId="1BE15E1E" w:rsidR="000F786D" w:rsidDel="00BF6F7C" w:rsidRDefault="00BF1586">
            <w:pPr>
              <w:spacing w:after="0"/>
              <w:rPr>
                <w:del w:id="214" w:author="Selina Cooper" w:date="2020-04-09T09:49:00Z"/>
              </w:rPr>
            </w:pPr>
            <w:del w:id="215" w:author="Selina Cooper" w:date="2020-04-09T09:49:00Z">
              <w:r w:rsidDel="00BF6F7C">
                <w:delText xml:space="preserve">   VA Denver Acquisition and Logistics Center</w:delText>
              </w:r>
              <w:r w:rsidDel="00BF6F7C">
                <w:br/>
                <w:delText xml:space="preserve">   PO Box 25166</w:delText>
              </w:r>
              <w:r w:rsidDel="00BF6F7C">
                <w:br/>
                <w:delText xml:space="preserve">   Denver, CO 80225-0166</w:delText>
              </w:r>
            </w:del>
          </w:p>
        </w:tc>
      </w:tr>
    </w:tbl>
    <w:p w14:paraId="351B9058" w14:textId="77777777" w:rsidR="00BF6F7C" w:rsidRDefault="00BF6F7C" w:rsidP="00BF6F7C">
      <w:pPr>
        <w:pStyle w:val="Heading2"/>
        <w:rPr>
          <w:ins w:id="216" w:author="Selina Cooper" w:date="2020-04-09T09:50:00Z"/>
          <w:sz w:val="30"/>
          <w:szCs w:val="30"/>
        </w:rPr>
      </w:pPr>
      <w:bookmarkStart w:id="217" w:name="_t25qydjg3caz" w:colFirst="0" w:colLast="0"/>
      <w:bookmarkEnd w:id="217"/>
      <w:ins w:id="218" w:author="Selina Cooper" w:date="2020-04-09T09:50:00Z">
        <w:r>
          <w:t>More about ordering hearing aid supplies and repair</w:t>
        </w:r>
      </w:ins>
    </w:p>
    <w:p w14:paraId="7D7D49D8" w14:textId="77777777" w:rsidR="00BF6F7C" w:rsidRDefault="00BF6F7C" w:rsidP="00BF6F7C">
      <w:pPr>
        <w:pStyle w:val="Heading3"/>
        <w:rPr>
          <w:ins w:id="219" w:author="Selina Cooper" w:date="2020-04-09T09:50:00Z"/>
        </w:rPr>
      </w:pPr>
      <w:ins w:id="220" w:author="Selina Cooper" w:date="2020-04-09T09:50:00Z">
        <w:r>
          <w:t xml:space="preserve">Are my hearing aid batteries and accessories free of charge? </w:t>
        </w:r>
      </w:ins>
    </w:p>
    <w:p w14:paraId="4A86E76B" w14:textId="77777777" w:rsidR="00BF6F7C" w:rsidRDefault="00BF6F7C" w:rsidP="00BF6F7C">
      <w:pPr>
        <w:rPr>
          <w:ins w:id="221" w:author="Selina Cooper" w:date="2020-04-09T09:50:00Z"/>
          <w:b/>
        </w:rPr>
      </w:pPr>
      <w:ins w:id="222" w:author="Selina Cooper" w:date="2020-04-09T09:50:00Z">
        <w:r>
          <w:rPr>
            <w:b/>
          </w:rPr>
          <w:t>You can get these items free of charge as long as:</w:t>
        </w:r>
      </w:ins>
    </w:p>
    <w:p w14:paraId="3468C8C4" w14:textId="77777777" w:rsidR="00BF6F7C" w:rsidRDefault="00BF6F7C" w:rsidP="00BF6F7C">
      <w:pPr>
        <w:numPr>
          <w:ilvl w:val="0"/>
          <w:numId w:val="3"/>
        </w:numPr>
        <w:spacing w:after="0"/>
        <w:rPr>
          <w:ins w:id="223" w:author="Selina Cooper" w:date="2020-04-09T09:50:00Z"/>
        </w:rPr>
      </w:pPr>
      <w:ins w:id="224" w:author="Selina Cooper" w:date="2020-04-09T09:50:00Z">
        <w:r>
          <w:t xml:space="preserve">Your VA health care provider has recommended them for you, </w:t>
        </w:r>
        <w:r>
          <w:rPr>
            <w:b/>
          </w:rPr>
          <w:t>and</w:t>
        </w:r>
      </w:ins>
    </w:p>
    <w:p w14:paraId="32EAD953" w14:textId="77777777" w:rsidR="00BF6F7C" w:rsidRDefault="00BF6F7C" w:rsidP="00BF6F7C">
      <w:pPr>
        <w:numPr>
          <w:ilvl w:val="0"/>
          <w:numId w:val="3"/>
        </w:numPr>
        <w:spacing w:after="400"/>
        <w:rPr>
          <w:ins w:id="225" w:author="Selina Cooper" w:date="2020-04-09T09:50:00Z"/>
        </w:rPr>
      </w:pPr>
      <w:ins w:id="226" w:author="Selina Cooper" w:date="2020-04-09T09:50:00Z">
        <w:r>
          <w:t>You remain eligible for and enrolled in VA health care</w:t>
        </w:r>
      </w:ins>
    </w:p>
    <w:p w14:paraId="76A021FC" w14:textId="77777777" w:rsidR="00BF6F7C" w:rsidRDefault="00BF6F7C" w:rsidP="00BF6F7C">
      <w:pPr>
        <w:pStyle w:val="Heading3"/>
        <w:rPr>
          <w:ins w:id="227" w:author="Selina Cooper" w:date="2020-04-09T09:50:00Z"/>
        </w:rPr>
      </w:pPr>
      <w:ins w:id="228" w:author="Selina Cooper" w:date="2020-04-09T09:50:00Z">
        <w:r>
          <w:t xml:space="preserve">What hearing aid supplies are provided by the </w:t>
        </w:r>
        <w:commentRangeStart w:id="229"/>
        <w:r>
          <w:t>D</w:t>
        </w:r>
        <w:del w:id="230" w:author="Riley Orr" w:date="2020-04-13T15:15:00Z">
          <w:r w:rsidDel="00CA0728">
            <w:delText>A</w:delText>
          </w:r>
        </w:del>
        <w:r>
          <w:t>LC</w:t>
        </w:r>
        <w:commentRangeEnd w:id="229"/>
        <w:r>
          <w:rPr>
            <w:rStyle w:val="CommentReference"/>
            <w:rFonts w:ascii="Source Sans Pro" w:eastAsia="Source Sans Pro" w:hAnsi="Source Sans Pro" w:cs="Source Sans Pro"/>
            <w:b w:val="0"/>
          </w:rPr>
          <w:commentReference w:id="229"/>
        </w:r>
        <w:r>
          <w:t>?</w:t>
        </w:r>
      </w:ins>
    </w:p>
    <w:p w14:paraId="7844C2C5" w14:textId="77777777" w:rsidR="00BF6F7C" w:rsidRDefault="00BF6F7C" w:rsidP="00BF6F7C">
      <w:pPr>
        <w:rPr>
          <w:ins w:id="231" w:author="Selina Cooper" w:date="2020-04-09T09:50:00Z"/>
          <w:b/>
        </w:rPr>
      </w:pPr>
      <w:ins w:id="232" w:author="Selina Cooper" w:date="2020-04-09T09:50:00Z">
        <w:r>
          <w:rPr>
            <w:b/>
          </w:rPr>
          <w:t>You can get the following resupply items for VA-issued hearing aids:</w:t>
        </w:r>
      </w:ins>
    </w:p>
    <w:p w14:paraId="00F0F416" w14:textId="77777777" w:rsidR="00BF6F7C" w:rsidRDefault="00BF6F7C" w:rsidP="00BF6F7C">
      <w:pPr>
        <w:numPr>
          <w:ilvl w:val="0"/>
          <w:numId w:val="1"/>
        </w:numPr>
        <w:spacing w:after="0"/>
        <w:rPr>
          <w:ins w:id="233" w:author="Selina Cooper" w:date="2020-04-09T09:50:00Z"/>
        </w:rPr>
      </w:pPr>
      <w:ins w:id="234" w:author="Selina Cooper" w:date="2020-04-09T09:50:00Z">
        <w:r>
          <w:t>Batteries</w:t>
        </w:r>
      </w:ins>
    </w:p>
    <w:p w14:paraId="36D08E7D" w14:textId="77777777" w:rsidR="00BF6F7C" w:rsidRDefault="00BF6F7C" w:rsidP="00BF6F7C">
      <w:pPr>
        <w:numPr>
          <w:ilvl w:val="0"/>
          <w:numId w:val="1"/>
        </w:numPr>
        <w:spacing w:after="0"/>
        <w:rPr>
          <w:ins w:id="235" w:author="Selina Cooper" w:date="2020-04-09T09:50:00Z"/>
        </w:rPr>
      </w:pPr>
      <w:ins w:id="236" w:author="Selina Cooper" w:date="2020-04-09T09:50:00Z">
        <w:r>
          <w:t>Domes</w:t>
        </w:r>
      </w:ins>
    </w:p>
    <w:p w14:paraId="79F7287A" w14:textId="77777777" w:rsidR="00BF6F7C" w:rsidRDefault="00BF6F7C" w:rsidP="00BF6F7C">
      <w:pPr>
        <w:numPr>
          <w:ilvl w:val="0"/>
          <w:numId w:val="1"/>
        </w:numPr>
        <w:spacing w:after="0"/>
        <w:rPr>
          <w:ins w:id="237" w:author="Selina Cooper" w:date="2020-04-09T09:50:00Z"/>
        </w:rPr>
      </w:pPr>
      <w:ins w:id="238" w:author="Selina Cooper" w:date="2020-04-09T09:50:00Z">
        <w:r>
          <w:t>Wax guards</w:t>
        </w:r>
      </w:ins>
    </w:p>
    <w:p w14:paraId="19D8B82C" w14:textId="77777777" w:rsidR="00BF6F7C" w:rsidRDefault="00BF6F7C" w:rsidP="00BF6F7C">
      <w:pPr>
        <w:numPr>
          <w:ilvl w:val="0"/>
          <w:numId w:val="1"/>
        </w:numPr>
        <w:spacing w:after="0"/>
        <w:rPr>
          <w:ins w:id="239" w:author="Selina Cooper" w:date="2020-04-09T09:50:00Z"/>
        </w:rPr>
      </w:pPr>
      <w:ins w:id="240" w:author="Selina Cooper" w:date="2020-04-09T09:50:00Z">
        <w:r>
          <w:t>Cleaning supplies</w:t>
        </w:r>
      </w:ins>
    </w:p>
    <w:p w14:paraId="2A1E4089" w14:textId="77777777" w:rsidR="00BF6F7C" w:rsidRDefault="00BF6F7C" w:rsidP="00BF6F7C">
      <w:pPr>
        <w:numPr>
          <w:ilvl w:val="0"/>
          <w:numId w:val="1"/>
        </w:numPr>
        <w:spacing w:after="400"/>
        <w:rPr>
          <w:ins w:id="241" w:author="Selina Cooper" w:date="2020-04-09T09:50:00Z"/>
        </w:rPr>
      </w:pPr>
      <w:ins w:id="242" w:author="Selina Cooper" w:date="2020-04-09T09:50:00Z">
        <w:r>
          <w:t>Desiccant (drying products)</w:t>
        </w:r>
      </w:ins>
    </w:p>
    <w:p w14:paraId="659E855C" w14:textId="77777777" w:rsidR="00BF6F7C" w:rsidRDefault="00BF6F7C" w:rsidP="00BF6F7C">
      <w:pPr>
        <w:rPr>
          <w:ins w:id="243" w:author="Selina Cooper" w:date="2020-04-09T09:50:00Z"/>
        </w:rPr>
      </w:pPr>
      <w:ins w:id="244" w:author="Selina Cooper" w:date="2020-04-09T09:50:00Z">
        <w:r>
          <w:t xml:space="preserve">Find out which batteries are available by downloading the </w:t>
        </w:r>
        <w:commentRangeStart w:id="245"/>
        <w:r>
          <w:rPr>
            <w:color w:val="003288"/>
            <w:u w:val="single"/>
          </w:rPr>
          <w:t xml:space="preserve">DLC </w:t>
        </w:r>
        <w:commentRangeEnd w:id="245"/>
        <w:r>
          <w:rPr>
            <w:rStyle w:val="CommentReference"/>
          </w:rPr>
          <w:commentReference w:id="245"/>
        </w:r>
        <w:r>
          <w:rPr>
            <w:color w:val="003288"/>
            <w:u w:val="single"/>
          </w:rPr>
          <w:t>Catalog</w:t>
        </w:r>
        <w:r>
          <w:t>.</w:t>
        </w:r>
      </w:ins>
    </w:p>
    <w:p w14:paraId="0D6F001A" w14:textId="77777777" w:rsidR="00BF6F7C" w:rsidRDefault="00BF6F7C" w:rsidP="00BF6F7C">
      <w:pPr>
        <w:pStyle w:val="Heading3"/>
        <w:rPr>
          <w:ins w:id="246" w:author="Selina Cooper" w:date="2020-04-09T09:50:00Z"/>
        </w:rPr>
      </w:pPr>
      <w:ins w:id="247" w:author="Selina Cooper" w:date="2020-04-09T09:50:00Z">
        <w:r>
          <w:t>How long will it take my items to arrive, and when should I reorder?</w:t>
        </w:r>
      </w:ins>
    </w:p>
    <w:p w14:paraId="7663AB93" w14:textId="77777777" w:rsidR="00BF6F7C" w:rsidRDefault="00BF6F7C" w:rsidP="00BF6F7C">
      <w:pPr>
        <w:rPr>
          <w:ins w:id="248" w:author="Selina Cooper" w:date="2020-04-09T09:50:00Z"/>
        </w:rPr>
      </w:pPr>
      <w:ins w:id="249" w:author="Selina Cooper" w:date="2020-04-09T09:50:00Z">
        <w:r>
          <w:t>Your batteries should arrive within 7-10 days.</w:t>
        </w:r>
      </w:ins>
    </w:p>
    <w:p w14:paraId="68BA2734" w14:textId="77777777" w:rsidR="00BF6F7C" w:rsidRDefault="00BF6F7C" w:rsidP="00BF6F7C">
      <w:pPr>
        <w:rPr>
          <w:ins w:id="250" w:author="Selina Cooper" w:date="2020-04-09T09:50:00Z"/>
        </w:rPr>
      </w:pPr>
      <w:ins w:id="251" w:author="Selina Cooper" w:date="2020-04-09T09:50:00Z">
        <w:r>
          <w:lastRenderedPageBreak/>
          <w:t xml:space="preserve">Each order should have enough batteries and accessories to last about 6 months. You should reorder 30 days before running out of supplies. </w:t>
        </w:r>
      </w:ins>
    </w:p>
    <w:p w14:paraId="487ED905" w14:textId="77777777" w:rsidR="00BF6F7C" w:rsidRDefault="00BF6F7C" w:rsidP="00BF6F7C">
      <w:pPr>
        <w:pStyle w:val="Heading3"/>
        <w:rPr>
          <w:ins w:id="252" w:author="Selina Cooper" w:date="2020-04-09T09:50:00Z"/>
        </w:rPr>
      </w:pPr>
      <w:ins w:id="253" w:author="Selina Cooper" w:date="2020-04-09T09:50:00Z">
        <w:r>
          <w:t>What if my hearing aids aren’t working correctly?</w:t>
        </w:r>
      </w:ins>
    </w:p>
    <w:p w14:paraId="45587A92" w14:textId="77777777" w:rsidR="00BF6F7C" w:rsidRDefault="00BF6F7C" w:rsidP="00BF6F7C">
      <w:pPr>
        <w:rPr>
          <w:ins w:id="254" w:author="Selina Cooper" w:date="2020-04-09T09:50:00Z"/>
        </w:rPr>
      </w:pPr>
      <w:ins w:id="255" w:author="Selina Cooper" w:date="2020-04-09T09:50:00Z">
        <w:r>
          <w:t xml:space="preserve">If your hearing aids aren’t working correctly, first contact our Audiology and Speech Pathology Service that issued your hearing aid for assistance. If that doesn’t work, send your VA-issued hearing aids to the </w:t>
        </w:r>
        <w:commentRangeStart w:id="256"/>
        <w:r>
          <w:t>DLC</w:t>
        </w:r>
        <w:commentRangeEnd w:id="256"/>
        <w:r>
          <w:rPr>
            <w:rStyle w:val="CommentReference"/>
          </w:rPr>
          <w:commentReference w:id="256"/>
        </w:r>
        <w:r>
          <w:t xml:space="preserve"> for repair. </w:t>
        </w:r>
      </w:ins>
    </w:p>
    <w:p w14:paraId="6E630023" w14:textId="77777777" w:rsidR="00BF6F7C" w:rsidRDefault="00BF6F7C" w:rsidP="00BF6F7C">
      <w:pPr>
        <w:rPr>
          <w:ins w:id="257" w:author="Selina Cooper" w:date="2020-04-09T09:50:00Z"/>
        </w:rPr>
      </w:pPr>
      <w:ins w:id="258" w:author="Selina Cooper" w:date="2020-04-09T09:50:00Z">
        <w:r>
          <w:rPr>
            <w:color w:val="003288"/>
            <w:u w:val="single"/>
          </w:rPr>
          <w:t>Find out more about VA hearing aid repair</w:t>
        </w:r>
        <w:r>
          <w:t xml:space="preserve"> or call the Denver Acquisition &amp; Logistics Center (D</w:t>
        </w:r>
        <w:del w:id="259" w:author="Riley Orr" w:date="2020-04-13T15:16:00Z">
          <w:r w:rsidDel="00CA0728">
            <w:delText>A</w:delText>
          </w:r>
        </w:del>
        <w:r>
          <w:t xml:space="preserve">LC) at </w:t>
        </w:r>
        <w:r>
          <w:rPr>
            <w:color w:val="003288"/>
            <w:u w:val="single"/>
          </w:rPr>
          <w:t>303-273-6200</w:t>
        </w:r>
        <w:r>
          <w:t>.</w:t>
        </w:r>
      </w:ins>
    </w:p>
    <w:p w14:paraId="015EFDA9" w14:textId="34367ECB" w:rsidR="000F786D" w:rsidDel="00BF6F7C" w:rsidRDefault="00BF1586" w:rsidP="00BF6F7C">
      <w:pPr>
        <w:pStyle w:val="Heading2"/>
        <w:rPr>
          <w:del w:id="260" w:author="Selina Cooper" w:date="2020-04-09T09:50:00Z"/>
          <w:sz w:val="30"/>
          <w:szCs w:val="30"/>
        </w:rPr>
      </w:pPr>
      <w:del w:id="261" w:author="Selina Cooper" w:date="2020-04-09T09:50:00Z">
        <w:r w:rsidDel="00BF6F7C">
          <w:delText>More information about ordering hearing aid supplies</w:delText>
        </w:r>
      </w:del>
    </w:p>
    <w:p w14:paraId="3435DDE3" w14:textId="1EA3D0CD" w:rsidR="000F786D" w:rsidDel="00BF6F7C" w:rsidRDefault="00BF1586" w:rsidP="00BF6F7C">
      <w:pPr>
        <w:pStyle w:val="Heading2"/>
        <w:rPr>
          <w:del w:id="262" w:author="Selina Cooper" w:date="2020-04-09T09:50:00Z"/>
        </w:rPr>
      </w:pPr>
      <w:bookmarkStart w:id="263" w:name="_enemumto0w7z" w:colFirst="0" w:colLast="0"/>
      <w:bookmarkEnd w:id="263"/>
      <w:del w:id="264" w:author="Selina Cooper" w:date="2020-04-09T09:50:00Z">
        <w:r w:rsidDel="00BF6F7C">
          <w:delText xml:space="preserve">Are my hearing aid batteries and accessories free of charge? </w:delText>
        </w:r>
      </w:del>
    </w:p>
    <w:p w14:paraId="118E2EBA" w14:textId="3B8D4DC8" w:rsidR="000F786D" w:rsidDel="00BF6F7C" w:rsidRDefault="00BF1586" w:rsidP="00BF6F7C">
      <w:pPr>
        <w:pStyle w:val="Heading2"/>
        <w:rPr>
          <w:del w:id="265" w:author="Selina Cooper" w:date="2020-04-09T09:50:00Z"/>
          <w:b w:val="0"/>
        </w:rPr>
      </w:pPr>
      <w:del w:id="266" w:author="Selina Cooper" w:date="2020-04-09T09:50:00Z">
        <w:r w:rsidDel="00BF6F7C">
          <w:delText>You can get these items free of charge as long as:</w:delText>
        </w:r>
      </w:del>
    </w:p>
    <w:p w14:paraId="16A34BB5" w14:textId="0BB9DA17" w:rsidR="000F786D" w:rsidDel="00BF6F7C" w:rsidRDefault="00BF1586" w:rsidP="00BF6F7C">
      <w:pPr>
        <w:pStyle w:val="Heading2"/>
        <w:rPr>
          <w:del w:id="267" w:author="Selina Cooper" w:date="2020-04-09T09:50:00Z"/>
        </w:rPr>
      </w:pPr>
      <w:del w:id="268" w:author="Selina Cooper" w:date="2020-04-09T09:50:00Z">
        <w:r w:rsidDel="00BF6F7C">
          <w:delText>Your VA health care provider has recommended them for you, and</w:delText>
        </w:r>
      </w:del>
    </w:p>
    <w:p w14:paraId="119C2E71" w14:textId="689C9E92" w:rsidR="000F786D" w:rsidDel="00BF6F7C" w:rsidRDefault="00BF1586" w:rsidP="00BF6F7C">
      <w:pPr>
        <w:pStyle w:val="Heading2"/>
        <w:rPr>
          <w:del w:id="269" w:author="Selina Cooper" w:date="2020-04-09T09:50:00Z"/>
        </w:rPr>
      </w:pPr>
      <w:del w:id="270" w:author="Selina Cooper" w:date="2020-04-09T09:50:00Z">
        <w:r w:rsidDel="00BF6F7C">
          <w:delText>You remain eligible for and enrolled in VA health care</w:delText>
        </w:r>
      </w:del>
    </w:p>
    <w:p w14:paraId="2FAE726A" w14:textId="48C8F293" w:rsidR="000F786D" w:rsidDel="00BF6F7C" w:rsidRDefault="00BF1586" w:rsidP="00BF6F7C">
      <w:pPr>
        <w:pStyle w:val="Heading2"/>
        <w:rPr>
          <w:del w:id="271" w:author="Selina Cooper" w:date="2020-04-09T09:50:00Z"/>
        </w:rPr>
      </w:pPr>
      <w:bookmarkStart w:id="272" w:name="_sj60rvkfio4k" w:colFirst="0" w:colLast="0"/>
      <w:bookmarkEnd w:id="272"/>
      <w:del w:id="273" w:author="Selina Cooper" w:date="2020-04-09T09:50:00Z">
        <w:r w:rsidDel="00BF6F7C">
          <w:delText>What hearing aid supplies are provided by the DLC?</w:delText>
        </w:r>
      </w:del>
    </w:p>
    <w:p w14:paraId="52682808" w14:textId="35217DF8" w:rsidR="000F786D" w:rsidDel="00BF6F7C" w:rsidRDefault="00BF1586" w:rsidP="00BF6F7C">
      <w:pPr>
        <w:pStyle w:val="Heading2"/>
        <w:rPr>
          <w:del w:id="274" w:author="Selina Cooper" w:date="2020-04-09T09:50:00Z"/>
          <w:b w:val="0"/>
        </w:rPr>
      </w:pPr>
      <w:del w:id="275" w:author="Selina Cooper" w:date="2020-04-09T09:50:00Z">
        <w:r w:rsidDel="00BF6F7C">
          <w:delText>We provide resupply items for VA-issued hearing aids with:</w:delText>
        </w:r>
      </w:del>
    </w:p>
    <w:p w14:paraId="00D4A319" w14:textId="1AB871A4" w:rsidR="000F786D" w:rsidDel="00BF6F7C" w:rsidRDefault="00BF1586" w:rsidP="00BF6F7C">
      <w:pPr>
        <w:pStyle w:val="Heading2"/>
        <w:rPr>
          <w:del w:id="276" w:author="Selina Cooper" w:date="2020-04-09T09:50:00Z"/>
        </w:rPr>
      </w:pPr>
      <w:del w:id="277" w:author="Selina Cooper" w:date="2020-04-09T09:50:00Z">
        <w:r w:rsidDel="00BF6F7C">
          <w:delText>Batteries</w:delText>
        </w:r>
      </w:del>
    </w:p>
    <w:p w14:paraId="7881AC54" w14:textId="74BAB641" w:rsidR="000F786D" w:rsidDel="00BF6F7C" w:rsidRDefault="00BF1586" w:rsidP="00BF6F7C">
      <w:pPr>
        <w:pStyle w:val="Heading2"/>
        <w:rPr>
          <w:del w:id="278" w:author="Selina Cooper" w:date="2020-04-09T09:50:00Z"/>
        </w:rPr>
      </w:pPr>
      <w:del w:id="279" w:author="Selina Cooper" w:date="2020-04-09T09:50:00Z">
        <w:r w:rsidDel="00BF6F7C">
          <w:delText>Domes</w:delText>
        </w:r>
      </w:del>
    </w:p>
    <w:p w14:paraId="21BCFFD7" w14:textId="1CB5A431" w:rsidR="000F786D" w:rsidDel="00BF6F7C" w:rsidRDefault="00BF1586" w:rsidP="00BF6F7C">
      <w:pPr>
        <w:pStyle w:val="Heading2"/>
        <w:rPr>
          <w:del w:id="280" w:author="Selina Cooper" w:date="2020-04-09T09:50:00Z"/>
        </w:rPr>
      </w:pPr>
      <w:del w:id="281" w:author="Selina Cooper" w:date="2020-04-09T09:50:00Z">
        <w:r w:rsidDel="00BF6F7C">
          <w:delText>Wax guards</w:delText>
        </w:r>
      </w:del>
    </w:p>
    <w:p w14:paraId="6AAF9AB8" w14:textId="6C7F4F48" w:rsidR="000F786D" w:rsidDel="00BF6F7C" w:rsidRDefault="00BF1586" w:rsidP="00BF6F7C">
      <w:pPr>
        <w:pStyle w:val="Heading2"/>
        <w:rPr>
          <w:del w:id="282" w:author="Selina Cooper" w:date="2020-04-09T09:50:00Z"/>
        </w:rPr>
      </w:pPr>
      <w:del w:id="283" w:author="Selina Cooper" w:date="2020-04-09T09:50:00Z">
        <w:r w:rsidDel="00BF6F7C">
          <w:delText>Cleaning supplies</w:delText>
        </w:r>
      </w:del>
    </w:p>
    <w:p w14:paraId="6DCF66D9" w14:textId="1559EE55" w:rsidR="000F786D" w:rsidDel="00BF6F7C" w:rsidRDefault="00BF1586" w:rsidP="00BF6F7C">
      <w:pPr>
        <w:pStyle w:val="Heading2"/>
        <w:rPr>
          <w:del w:id="284" w:author="Selina Cooper" w:date="2020-04-09T09:50:00Z"/>
        </w:rPr>
      </w:pPr>
      <w:del w:id="285" w:author="Selina Cooper" w:date="2020-04-09T09:50:00Z">
        <w:r w:rsidDel="00BF6F7C">
          <w:delText>Desiccant (drying products)</w:delText>
        </w:r>
      </w:del>
    </w:p>
    <w:p w14:paraId="48A98326" w14:textId="3CD88753" w:rsidR="000F786D" w:rsidDel="00BF6F7C" w:rsidRDefault="00BF1586" w:rsidP="00BF6F7C">
      <w:pPr>
        <w:pStyle w:val="Heading2"/>
        <w:rPr>
          <w:del w:id="286" w:author="Selina Cooper" w:date="2020-04-09T09:50:00Z"/>
        </w:rPr>
      </w:pPr>
      <w:del w:id="287" w:author="Selina Cooper" w:date="2020-04-09T09:50:00Z">
        <w:r w:rsidDel="00BF6F7C">
          <w:delText xml:space="preserve">You may view the batteries available by downloading the </w:delText>
        </w:r>
        <w:r w:rsidDel="00BF6F7C">
          <w:rPr>
            <w:color w:val="003288"/>
            <w:u w:val="single"/>
          </w:rPr>
          <w:delText>DLC Catalog</w:delText>
        </w:r>
        <w:r w:rsidDel="00BF6F7C">
          <w:delText>.</w:delText>
        </w:r>
      </w:del>
    </w:p>
    <w:p w14:paraId="2A192D6F" w14:textId="01F0567A" w:rsidR="000F786D" w:rsidDel="00BF6F7C" w:rsidRDefault="00BF1586" w:rsidP="00BF6F7C">
      <w:pPr>
        <w:pStyle w:val="Heading2"/>
        <w:rPr>
          <w:del w:id="288" w:author="Selina Cooper" w:date="2020-04-09T09:50:00Z"/>
        </w:rPr>
      </w:pPr>
      <w:bookmarkStart w:id="289" w:name="_vplgv4hqdu7b" w:colFirst="0" w:colLast="0"/>
      <w:bookmarkEnd w:id="289"/>
      <w:del w:id="290" w:author="Selina Cooper" w:date="2020-04-09T09:50:00Z">
        <w:r w:rsidDel="00BF6F7C">
          <w:delText>How long will it take my items to arrive, and when should I reorder?</w:delText>
        </w:r>
      </w:del>
    </w:p>
    <w:p w14:paraId="22F0D2FE" w14:textId="2CA9A6C1" w:rsidR="000F786D" w:rsidDel="00BF6F7C" w:rsidRDefault="00BF1586" w:rsidP="00BF6F7C">
      <w:pPr>
        <w:pStyle w:val="Heading2"/>
        <w:rPr>
          <w:del w:id="291" w:author="Selina Cooper" w:date="2020-04-09T09:50:00Z"/>
        </w:rPr>
      </w:pPr>
      <w:del w:id="292" w:author="Selina Cooper" w:date="2020-04-09T09:50:00Z">
        <w:r w:rsidDel="00BF6F7C">
          <w:delText>Your batteries should arrive within 7-10 days.</w:delText>
        </w:r>
      </w:del>
    </w:p>
    <w:p w14:paraId="0BDB21AF" w14:textId="52B73EDA" w:rsidR="000F786D" w:rsidDel="00BF6F7C" w:rsidRDefault="00BF1586" w:rsidP="00BF6F7C">
      <w:pPr>
        <w:pStyle w:val="Heading2"/>
        <w:rPr>
          <w:del w:id="293" w:author="Selina Cooper" w:date="2020-04-09T09:50:00Z"/>
        </w:rPr>
      </w:pPr>
      <w:del w:id="294" w:author="Selina Cooper" w:date="2020-04-09T09:50:00Z">
        <w:r w:rsidDel="00BF6F7C">
          <w:delText>Each order should have enough batteries and accessories to last for about 6 months. To make sure you have new supplies in time, you’ll want to reorder when you have enough left for about 30 days.</w:delText>
        </w:r>
      </w:del>
    </w:p>
    <w:p w14:paraId="70A7EE05" w14:textId="3BA18B6C" w:rsidR="000F786D" w:rsidDel="00BF6F7C" w:rsidRDefault="00BF1586" w:rsidP="00BF6F7C">
      <w:pPr>
        <w:pStyle w:val="Heading2"/>
        <w:rPr>
          <w:del w:id="295" w:author="Selina Cooper" w:date="2020-04-09T09:50:00Z"/>
        </w:rPr>
      </w:pPr>
      <w:bookmarkStart w:id="296" w:name="_5391ce2wl6c" w:colFirst="0" w:colLast="0"/>
      <w:bookmarkEnd w:id="296"/>
      <w:del w:id="297" w:author="Selina Cooper" w:date="2020-04-09T09:50:00Z">
        <w:r w:rsidDel="00BF6F7C">
          <w:delText>What if my hearing aids aren’t working correctly?</w:delText>
        </w:r>
      </w:del>
    </w:p>
    <w:p w14:paraId="75631F8A" w14:textId="04177B22" w:rsidR="000F786D" w:rsidDel="00BF6F7C" w:rsidRDefault="00BF1586" w:rsidP="00BF6F7C">
      <w:pPr>
        <w:pStyle w:val="Heading2"/>
        <w:rPr>
          <w:del w:id="298" w:author="Selina Cooper" w:date="2020-04-09T09:50:00Z"/>
        </w:rPr>
      </w:pPr>
      <w:del w:id="299" w:author="Selina Cooper" w:date="2020-04-09T09:50:00Z">
        <w:r w:rsidDel="00BF6F7C">
          <w:delText>If your hearing aids are not working correctly, the DLC can help you get your VA-authorized devices repaired. Before sending them in, you may want to contact the VA Audiology and Speech Pathology Service that issued your hearing aid for assistance.</w:delText>
        </w:r>
      </w:del>
    </w:p>
    <w:p w14:paraId="76BDD65C" w14:textId="14F92560" w:rsidR="000F786D" w:rsidRDefault="00BF1586" w:rsidP="00BF6F7C">
      <w:pPr>
        <w:pStyle w:val="Heading2"/>
      </w:pPr>
      <w:del w:id="300" w:author="Selina Cooper" w:date="2020-04-09T09:50:00Z">
        <w:r w:rsidDel="00BF6F7C">
          <w:rPr>
            <w:color w:val="003288"/>
            <w:u w:val="single"/>
          </w:rPr>
          <w:delText>Find out more about VA hearing aid repair</w:delText>
        </w:r>
        <w:r w:rsidDel="00BF6F7C">
          <w:delText xml:space="preserve"> or call the Denver Acquisition &amp; Logistics Center (DALC) at </w:delText>
        </w:r>
        <w:r w:rsidDel="00BF6F7C">
          <w:rPr>
            <w:color w:val="003288"/>
            <w:u w:val="single"/>
          </w:rPr>
          <w:delText>303-273-6200</w:delText>
        </w:r>
        <w:r w:rsidDel="00BF6F7C">
          <w:delText>.</w:delText>
        </w:r>
      </w:del>
    </w:p>
    <w:sectPr w:rsidR="000F786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Selina Cooper" w:date="2020-04-08T12:24:00Z" w:initials="SC">
    <w:p w14:paraId="2F057813" w14:textId="1CE47A62" w:rsidR="003F340C" w:rsidRDefault="003F340C">
      <w:pPr>
        <w:pStyle w:val="CommentText"/>
      </w:pPr>
      <w:r>
        <w:rPr>
          <w:rStyle w:val="CommentReference"/>
        </w:rPr>
        <w:annotationRef/>
      </w:r>
      <w:r>
        <w:t>I imagine the user is currently on VA.gov</w:t>
      </w:r>
    </w:p>
  </w:comment>
  <w:comment w:id="79" w:author="Selina Cooper" w:date="2020-04-08T13:26:00Z" w:initials="SC">
    <w:p w14:paraId="07516B8F" w14:textId="55B3A0D9" w:rsidR="00F7029E" w:rsidRDefault="00F7029E">
      <w:pPr>
        <w:pStyle w:val="CommentText"/>
      </w:pPr>
      <w:r>
        <w:rPr>
          <w:rStyle w:val="CommentReference"/>
        </w:rPr>
        <w:annotationRef/>
      </w:r>
      <w:r>
        <w:t>Added “A” in acronym. Assumed this is the same acronym as mentioned in the “By phone” section.</w:t>
      </w:r>
    </w:p>
  </w:comment>
  <w:comment w:id="91" w:author="Selina Cooper" w:date="2020-04-08T13:28:00Z" w:initials="SC">
    <w:p w14:paraId="672E95D2" w14:textId="7F45883E" w:rsidR="00F7029E" w:rsidRDefault="00F7029E">
      <w:pPr>
        <w:pStyle w:val="CommentText"/>
      </w:pPr>
      <w:r>
        <w:rPr>
          <w:rStyle w:val="CommentReference"/>
        </w:rPr>
        <w:annotationRef/>
      </w:r>
      <w:r>
        <w:t>Did you mean DALC?</w:t>
      </w:r>
    </w:p>
  </w:comment>
  <w:comment w:id="114" w:author="Selina Cooper" w:date="2020-04-09T09:16:00Z" w:initials="SC">
    <w:p w14:paraId="665F56A7" w14:textId="62130918" w:rsidR="00CB031B" w:rsidRDefault="00CB031B">
      <w:pPr>
        <w:pStyle w:val="CommentText"/>
      </w:pPr>
      <w:r>
        <w:rPr>
          <w:rStyle w:val="CommentReference"/>
        </w:rPr>
        <w:annotationRef/>
      </w:r>
      <w:r>
        <w:t>DALC?</w:t>
      </w:r>
    </w:p>
  </w:comment>
  <w:comment w:id="229" w:author="Selina Cooper" w:date="2020-04-08T13:26:00Z" w:initials="SC">
    <w:p w14:paraId="67093B65" w14:textId="77777777" w:rsidR="00BF6F7C" w:rsidRDefault="00BF6F7C" w:rsidP="00BF6F7C">
      <w:pPr>
        <w:pStyle w:val="CommentText"/>
      </w:pPr>
      <w:r>
        <w:rPr>
          <w:rStyle w:val="CommentReference"/>
        </w:rPr>
        <w:annotationRef/>
      </w:r>
      <w:r>
        <w:t>Added “A” in acronym. Assumed this is the same acronym as mentioned in the “By phone” section.</w:t>
      </w:r>
    </w:p>
  </w:comment>
  <w:comment w:id="245" w:author="Selina Cooper" w:date="2020-04-08T13:28:00Z" w:initials="SC">
    <w:p w14:paraId="6838751E" w14:textId="77777777" w:rsidR="00BF6F7C" w:rsidRDefault="00BF6F7C" w:rsidP="00BF6F7C">
      <w:pPr>
        <w:pStyle w:val="CommentText"/>
      </w:pPr>
      <w:r>
        <w:rPr>
          <w:rStyle w:val="CommentReference"/>
        </w:rPr>
        <w:annotationRef/>
      </w:r>
      <w:r>
        <w:t>Did you mean DALC?</w:t>
      </w:r>
    </w:p>
  </w:comment>
  <w:comment w:id="256" w:author="Selina Cooper" w:date="2020-04-09T09:16:00Z" w:initials="SC">
    <w:p w14:paraId="58F20186" w14:textId="77777777" w:rsidR="00BF6F7C" w:rsidRDefault="00BF6F7C" w:rsidP="00BF6F7C">
      <w:pPr>
        <w:pStyle w:val="CommentText"/>
      </w:pPr>
      <w:r>
        <w:rPr>
          <w:rStyle w:val="CommentReference"/>
        </w:rPr>
        <w:annotationRef/>
      </w:r>
      <w:r>
        <w:t>DALC?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57813" w15:done="0"/>
  <w15:commentEx w15:paraId="07516B8F" w15:done="0"/>
  <w15:commentEx w15:paraId="672E95D2" w15:done="0"/>
  <w15:commentEx w15:paraId="665F56A7" w15:done="0"/>
  <w15:commentEx w15:paraId="67093B65" w15:done="0"/>
  <w15:commentEx w15:paraId="6838751E" w15:done="0"/>
  <w15:commentEx w15:paraId="58F201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57813" w16cid:durableId="223840F0"/>
  <w16cid:commentId w16cid:paraId="07516B8F" w16cid:durableId="22384F88"/>
  <w16cid:commentId w16cid:paraId="672E95D2" w16cid:durableId="22384FE1"/>
  <w16cid:commentId w16cid:paraId="665F56A7" w16cid:durableId="22396650"/>
  <w16cid:commentId w16cid:paraId="67093B65" w16cid:durableId="22396E70"/>
  <w16cid:commentId w16cid:paraId="6838751E" w16cid:durableId="22396E6F"/>
  <w16cid:commentId w16cid:paraId="58F20186" w16cid:durableId="22396E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 w:name="Bitter">
    <w:altName w:val="Calibri"/>
    <w:panose1 w:val="02000000000000000000"/>
    <w:charset w:val="4D"/>
    <w:family w:val="auto"/>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6F0F"/>
    <w:multiLevelType w:val="multilevel"/>
    <w:tmpl w:val="D63C6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D468C5"/>
    <w:multiLevelType w:val="multilevel"/>
    <w:tmpl w:val="551CA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71D12"/>
    <w:multiLevelType w:val="multilevel"/>
    <w:tmpl w:val="014E6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ina Cooper">
    <w15:presenceInfo w15:providerId="None" w15:userId="Selina Cooper"/>
  </w15:person>
  <w15:person w15:author="Riley Orr">
    <w15:presenceInfo w15:providerId="AD" w15:userId="S::riley@amida.onmicrosoft.com::7fdf922e-341f-4505-8208-75470d251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86D"/>
    <w:rsid w:val="000F786D"/>
    <w:rsid w:val="00247DDA"/>
    <w:rsid w:val="003F340C"/>
    <w:rsid w:val="00492FBB"/>
    <w:rsid w:val="00677F31"/>
    <w:rsid w:val="007B1FD8"/>
    <w:rsid w:val="008865AB"/>
    <w:rsid w:val="00A17584"/>
    <w:rsid w:val="00A7257E"/>
    <w:rsid w:val="00B87441"/>
    <w:rsid w:val="00BF1586"/>
    <w:rsid w:val="00BF6F7C"/>
    <w:rsid w:val="00CA0728"/>
    <w:rsid w:val="00CB031B"/>
    <w:rsid w:val="00F7029E"/>
    <w:rsid w:val="00FD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EB3"/>
  <w15:docId w15:val="{0087BD10-0FBB-8940-9282-018B832E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color w:val="242C36"/>
        <w:sz w:val="24"/>
        <w:szCs w:val="24"/>
        <w:lang w:val="en"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outlineLvl w:val="0"/>
    </w:pPr>
    <w:rPr>
      <w:rFonts w:ascii="Bitter" w:eastAsia="Bitter" w:hAnsi="Bitter" w:cs="Bitter"/>
      <w:b/>
      <w:sz w:val="60"/>
      <w:szCs w:val="60"/>
    </w:rPr>
  </w:style>
  <w:style w:type="paragraph" w:styleId="Heading2">
    <w:name w:val="heading 2"/>
    <w:basedOn w:val="Normal"/>
    <w:next w:val="Normal"/>
    <w:uiPriority w:val="9"/>
    <w:unhideWhenUsed/>
    <w:qFormat/>
    <w:pPr>
      <w:keepNext/>
      <w:keepLines/>
      <w:spacing w:line="240" w:lineRule="auto"/>
      <w:outlineLvl w:val="1"/>
    </w:pPr>
    <w:rPr>
      <w:rFonts w:ascii="Bitter" w:eastAsia="Bitter" w:hAnsi="Bitter" w:cs="Bitter"/>
      <w:b/>
      <w:sz w:val="45"/>
      <w:szCs w:val="45"/>
    </w:rPr>
  </w:style>
  <w:style w:type="paragraph" w:styleId="Heading3">
    <w:name w:val="heading 3"/>
    <w:basedOn w:val="Normal"/>
    <w:next w:val="Normal"/>
    <w:uiPriority w:val="9"/>
    <w:unhideWhenUsed/>
    <w:qFormat/>
    <w:pPr>
      <w:keepNext/>
      <w:keepLines/>
      <w:spacing w:line="276" w:lineRule="auto"/>
      <w:outlineLvl w:val="2"/>
    </w:pPr>
    <w:rPr>
      <w:rFonts w:ascii="Bitter" w:eastAsia="Bitter" w:hAnsi="Bitter" w:cs="Bitter"/>
      <w:b/>
      <w:sz w:val="30"/>
      <w:szCs w:val="30"/>
    </w:rPr>
  </w:style>
  <w:style w:type="paragraph" w:styleId="Heading4">
    <w:name w:val="heading 4"/>
    <w:basedOn w:val="Normal"/>
    <w:next w:val="Normal"/>
    <w:uiPriority w:val="9"/>
    <w:unhideWhenUsed/>
    <w:qFormat/>
    <w:pPr>
      <w:keepNext/>
      <w:keepLines/>
      <w:outlineLvl w:val="3"/>
    </w:pPr>
    <w:rPr>
      <w:rFonts w:ascii="Bitter" w:eastAsia="Bitter" w:hAnsi="Bitter" w:cs="Bitter"/>
      <w:b/>
      <w:sz w:val="26"/>
      <w:szCs w:val="26"/>
    </w:rPr>
  </w:style>
  <w:style w:type="paragraph" w:styleId="Heading5">
    <w:name w:val="heading 5"/>
    <w:basedOn w:val="Normal"/>
    <w:next w:val="Normal"/>
    <w:uiPriority w:val="9"/>
    <w:unhideWhenUsed/>
    <w:qFormat/>
    <w:pPr>
      <w:keepNext/>
      <w:keepLines/>
      <w:outlineLvl w:val="4"/>
    </w:pPr>
    <w:rPr>
      <w:rFonts w:ascii="Bitter" w:eastAsia="Bitter" w:hAnsi="Bitter" w:cs="Bitter"/>
      <w:b/>
      <w:sz w:val="23"/>
      <w:szCs w:val="23"/>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Bitter" w:eastAsia="Bitter" w:hAnsi="Bitter" w:cs="Bitter"/>
      <w:b/>
      <w:sz w:val="60"/>
      <w:szCs w:val="60"/>
    </w:rPr>
  </w:style>
  <w:style w:type="paragraph" w:styleId="Subtitle">
    <w:name w:val="Subtitle"/>
    <w:basedOn w:val="Normal"/>
    <w:next w:val="Normal"/>
    <w:uiPriority w:val="11"/>
    <w:qFormat/>
    <w:pPr>
      <w:keepNext/>
      <w:keepLines/>
    </w:pPr>
    <w:rPr>
      <w:rFonts w:ascii="Bitter" w:eastAsia="Bitter" w:hAnsi="Bitter" w:cs="Bitte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340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340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F340C"/>
    <w:rPr>
      <w:sz w:val="16"/>
      <w:szCs w:val="16"/>
    </w:rPr>
  </w:style>
  <w:style w:type="paragraph" w:styleId="CommentText">
    <w:name w:val="annotation text"/>
    <w:basedOn w:val="Normal"/>
    <w:link w:val="CommentTextChar"/>
    <w:uiPriority w:val="99"/>
    <w:semiHidden/>
    <w:unhideWhenUsed/>
    <w:rsid w:val="003F340C"/>
    <w:pPr>
      <w:spacing w:line="240" w:lineRule="auto"/>
    </w:pPr>
    <w:rPr>
      <w:sz w:val="20"/>
      <w:szCs w:val="20"/>
    </w:rPr>
  </w:style>
  <w:style w:type="character" w:customStyle="1" w:styleId="CommentTextChar">
    <w:name w:val="Comment Text Char"/>
    <w:basedOn w:val="DefaultParagraphFont"/>
    <w:link w:val="CommentText"/>
    <w:uiPriority w:val="99"/>
    <w:semiHidden/>
    <w:rsid w:val="003F340C"/>
    <w:rPr>
      <w:sz w:val="20"/>
      <w:szCs w:val="20"/>
    </w:rPr>
  </w:style>
  <w:style w:type="paragraph" w:styleId="CommentSubject">
    <w:name w:val="annotation subject"/>
    <w:basedOn w:val="CommentText"/>
    <w:next w:val="CommentText"/>
    <w:link w:val="CommentSubjectChar"/>
    <w:uiPriority w:val="99"/>
    <w:semiHidden/>
    <w:unhideWhenUsed/>
    <w:rsid w:val="003F340C"/>
    <w:rPr>
      <w:b/>
      <w:bCs/>
    </w:rPr>
  </w:style>
  <w:style w:type="character" w:customStyle="1" w:styleId="CommentSubjectChar">
    <w:name w:val="Comment Subject Char"/>
    <w:basedOn w:val="CommentTextChar"/>
    <w:link w:val="CommentSubject"/>
    <w:uiPriority w:val="99"/>
    <w:semiHidden/>
    <w:rsid w:val="003F34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vsateams.invisionapp.com/d/main?origin=v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sateams.invisionapp.com/d/main?origin=v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 Orr</cp:lastModifiedBy>
  <cp:revision>2</cp:revision>
  <dcterms:created xsi:type="dcterms:W3CDTF">2020-04-13T19:19:00Z</dcterms:created>
  <dcterms:modified xsi:type="dcterms:W3CDTF">2020-04-13T19:19:00Z</dcterms:modified>
</cp:coreProperties>
</file>