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E89" w:rsidRPr="003F1FED" w:rsidRDefault="004506D4" w:rsidP="00287E89">
      <w:r>
        <w:rPr>
          <w:noProof/>
        </w:rPr>
        <mc:AlternateContent>
          <mc:Choice Requires="wps">
            <w:drawing>
              <wp:anchor distT="0" distB="0" distL="114300" distR="114300" simplePos="0" relativeHeight="251655680" behindDoc="0" locked="0" layoutInCell="1" allowOverlap="1">
                <wp:simplePos x="0" y="0"/>
                <wp:positionH relativeFrom="column">
                  <wp:posOffset>-685800</wp:posOffset>
                </wp:positionH>
                <wp:positionV relativeFrom="paragraph">
                  <wp:posOffset>-104775</wp:posOffset>
                </wp:positionV>
                <wp:extent cx="6703060" cy="1990725"/>
                <wp:effectExtent l="0" t="0" r="2540" b="9525"/>
                <wp:wrapNone/>
                <wp:docPr id="33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3060" cy="19907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2132" w:rsidRPr="006E56B3" w:rsidRDefault="00842132" w:rsidP="00287E89">
                            <w:pPr>
                              <w:autoSpaceDE w:val="0"/>
                              <w:autoSpaceDN w:val="0"/>
                              <w:adjustRightInd w:val="0"/>
                              <w:spacing w:line="240" w:lineRule="auto"/>
                              <w:jc w:val="center"/>
                              <w:rPr>
                                <w:b/>
                                <w:color w:val="1F497D" w:themeColor="text2"/>
                                <w:sz w:val="48"/>
                                <w:szCs w:val="48"/>
                              </w:rPr>
                            </w:pPr>
                            <w:r w:rsidRPr="006E56B3">
                              <w:rPr>
                                <w:b/>
                                <w:color w:val="1F497D" w:themeColor="text2"/>
                                <w:sz w:val="48"/>
                                <w:szCs w:val="48"/>
                              </w:rPr>
                              <w:t xml:space="preserve">Attributable Effects Report: </w:t>
                            </w:r>
                          </w:p>
                          <w:p w:rsidR="00842132" w:rsidRPr="006E56B3" w:rsidRDefault="00842132" w:rsidP="004108C1">
                            <w:pPr>
                              <w:autoSpaceDE w:val="0"/>
                              <w:autoSpaceDN w:val="0"/>
                              <w:adjustRightInd w:val="0"/>
                              <w:spacing w:line="240" w:lineRule="auto"/>
                              <w:jc w:val="center"/>
                              <w:rPr>
                                <w:b/>
                                <w:color w:val="1F497D" w:themeColor="text2"/>
                                <w:sz w:val="40"/>
                                <w:szCs w:val="40"/>
                              </w:rPr>
                            </w:pPr>
                            <w:r>
                              <w:rPr>
                                <w:b/>
                                <w:color w:val="1F497D" w:themeColor="text2"/>
                                <w:sz w:val="40"/>
                                <w:szCs w:val="40"/>
                              </w:rPr>
                              <w:t xml:space="preserve">Key Drivers of </w:t>
                            </w:r>
                            <w:r w:rsidRPr="006E56B3">
                              <w:rPr>
                                <w:b/>
                                <w:color w:val="1F497D" w:themeColor="text2"/>
                                <w:sz w:val="40"/>
                                <w:szCs w:val="40"/>
                              </w:rPr>
                              <w:t>Community Care</w:t>
                            </w:r>
                          </w:p>
                          <w:p w:rsidR="00842132" w:rsidRPr="006E56B3" w:rsidRDefault="00842132" w:rsidP="00882235">
                            <w:pPr>
                              <w:autoSpaceDE w:val="0"/>
                              <w:autoSpaceDN w:val="0"/>
                              <w:adjustRightInd w:val="0"/>
                              <w:spacing w:line="240" w:lineRule="auto"/>
                              <w:jc w:val="center"/>
                              <w:rPr>
                                <w:b/>
                                <w:color w:val="1F497D" w:themeColor="text2"/>
                                <w:sz w:val="36"/>
                                <w:szCs w:val="36"/>
                              </w:rPr>
                            </w:pPr>
                            <w:r>
                              <w:rPr>
                                <w:b/>
                                <w:color w:val="1F497D" w:themeColor="text2"/>
                                <w:sz w:val="36"/>
                                <w:szCs w:val="36"/>
                              </w:rPr>
                              <w:t>February</w:t>
                            </w:r>
                            <w:r w:rsidRPr="006E56B3">
                              <w:rPr>
                                <w:b/>
                                <w:color w:val="1F497D" w:themeColor="text2"/>
                                <w:sz w:val="36"/>
                                <w:szCs w:val="36"/>
                              </w:rPr>
                              <w:t xml:space="preserve"> 201</w:t>
                            </w:r>
                            <w:r>
                              <w:rPr>
                                <w:b/>
                                <w:color w:val="1F497D" w:themeColor="text2"/>
                                <w:sz w:val="36"/>
                                <w:szCs w:val="36"/>
                              </w:rPr>
                              <w:t>6</w:t>
                            </w:r>
                            <w:r w:rsidRPr="006E56B3">
                              <w:rPr>
                                <w:b/>
                                <w:color w:val="1F497D" w:themeColor="text2"/>
                                <w:sz w:val="36"/>
                                <w:szCs w:val="36"/>
                              </w:rPr>
                              <w:t xml:space="preserve"> – September 2016</w:t>
                            </w:r>
                          </w:p>
                          <w:p w:rsidR="00842132" w:rsidRPr="006E56B3" w:rsidRDefault="00842132" w:rsidP="001B2153">
                            <w:pPr>
                              <w:autoSpaceDE w:val="0"/>
                              <w:autoSpaceDN w:val="0"/>
                              <w:adjustRightInd w:val="0"/>
                              <w:spacing w:line="240" w:lineRule="auto"/>
                              <w:jc w:val="center"/>
                              <w:rPr>
                                <w:b/>
                                <w:color w:val="1F497D" w:themeColor="text2"/>
                                <w:sz w:val="32"/>
                                <w:szCs w:val="32"/>
                              </w:rPr>
                            </w:pPr>
                            <w:r w:rsidRPr="006E56B3">
                              <w:rPr>
                                <w:b/>
                                <w:color w:val="1F497D" w:themeColor="text2"/>
                                <w:sz w:val="32"/>
                                <w:szCs w:val="32"/>
                              </w:rPr>
                              <w:t>National and VISN Results</w:t>
                            </w:r>
                          </w:p>
                          <w:p w:rsidR="00842132" w:rsidRDefault="00842132" w:rsidP="00287E89">
                            <w:pPr>
                              <w:autoSpaceDE w:val="0"/>
                              <w:autoSpaceDN w:val="0"/>
                              <w:adjustRightInd w:val="0"/>
                              <w:spacing w:line="240" w:lineRule="auto"/>
                              <w:jc w:val="center"/>
                              <w:rPr>
                                <w:b/>
                                <w:color w:val="004E69"/>
                                <w:sz w:val="36"/>
                                <w:szCs w:val="36"/>
                              </w:rPr>
                            </w:pPr>
                          </w:p>
                          <w:p w:rsidR="00842132" w:rsidRPr="00B50FC1" w:rsidRDefault="00842132" w:rsidP="00287E89">
                            <w:pPr>
                              <w:autoSpaceDE w:val="0"/>
                              <w:autoSpaceDN w:val="0"/>
                              <w:adjustRightInd w:val="0"/>
                              <w:spacing w:line="240" w:lineRule="auto"/>
                              <w:jc w:val="center"/>
                              <w:rPr>
                                <w:b/>
                                <w:color w:val="004E69"/>
                                <w:sz w:val="32"/>
                                <w:szCs w:val="32"/>
                              </w:rPr>
                            </w:pPr>
                            <w:r w:rsidRPr="00B50FC1">
                              <w:rPr>
                                <w:b/>
                                <w:color w:val="004E69"/>
                                <w:sz w:val="32"/>
                                <w:szCs w:val="32"/>
                              </w:rPr>
                              <w:t>National, VISN, and Facility Results</w:t>
                            </w:r>
                          </w:p>
                        </w:txbxContent>
                      </wps:txbx>
                      <wps:bodyPr rot="0" vert="horz" wrap="square" lIns="0" tIns="0" rIns="0" bIns="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54pt;margin-top:-8.25pt;width:527.8pt;height:15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" filled="f" fillcolor="#bbe0e3" stroked="f">
                <v:textbox inset="0,0,0,0">
                  <w:txbxContent>
                    <w:p w:rsidR="00842132" w:rsidRPr="006E56B3" w:rsidRDefault="00842132" w:rsidP="00287E89">
                      <w:pPr>
                        <w:autoSpaceDE w:val="0"/>
                        <w:autoSpaceDN w:val="0"/>
                        <w:adjustRightInd w:val="0"/>
                        <w:spacing w:line="240" w:lineRule="auto"/>
                        <w:jc w:val="center"/>
                        <w:rPr>
                          <w:b/>
                          <w:color w:val="1F497D" w:themeColor="text2"/>
                          <w:sz w:val="48"/>
                          <w:szCs w:val="48"/>
                        </w:rPr>
                      </w:pPr>
                      <w:r w:rsidRPr="006E56B3">
                        <w:rPr>
                          <w:b/>
                          <w:color w:val="1F497D" w:themeColor="text2"/>
                          <w:sz w:val="48"/>
                          <w:szCs w:val="48"/>
                        </w:rPr>
                        <w:t xml:space="preserve">Attributable Effects Report: </w:t>
                      </w:r>
                    </w:p>
                    <w:p w:rsidR="00842132" w:rsidRPr="006E56B3" w:rsidRDefault="00842132" w:rsidP="004108C1">
                      <w:pPr>
                        <w:autoSpaceDE w:val="0"/>
                        <w:autoSpaceDN w:val="0"/>
                        <w:adjustRightInd w:val="0"/>
                        <w:spacing w:line="240" w:lineRule="auto"/>
                        <w:jc w:val="center"/>
                        <w:rPr>
                          <w:b/>
                          <w:color w:val="1F497D" w:themeColor="text2"/>
                          <w:sz w:val="40"/>
                          <w:szCs w:val="40"/>
                        </w:rPr>
                      </w:pPr>
                      <w:r>
                        <w:rPr>
                          <w:b/>
                          <w:color w:val="1F497D" w:themeColor="text2"/>
                          <w:sz w:val="40"/>
                          <w:szCs w:val="40"/>
                        </w:rPr>
                        <w:t xml:space="preserve">Key Drivers of </w:t>
                      </w:r>
                      <w:r w:rsidRPr="006E56B3">
                        <w:rPr>
                          <w:b/>
                          <w:color w:val="1F497D" w:themeColor="text2"/>
                          <w:sz w:val="40"/>
                          <w:szCs w:val="40"/>
                        </w:rPr>
                        <w:t>Community Care</w:t>
                      </w:r>
                    </w:p>
                    <w:p w:rsidR="00842132" w:rsidRPr="006E56B3" w:rsidRDefault="00842132" w:rsidP="00882235">
                      <w:pPr>
                        <w:autoSpaceDE w:val="0"/>
                        <w:autoSpaceDN w:val="0"/>
                        <w:adjustRightInd w:val="0"/>
                        <w:spacing w:line="240" w:lineRule="auto"/>
                        <w:jc w:val="center"/>
                        <w:rPr>
                          <w:b/>
                          <w:color w:val="1F497D" w:themeColor="text2"/>
                          <w:sz w:val="36"/>
                          <w:szCs w:val="36"/>
                        </w:rPr>
                      </w:pPr>
                      <w:r>
                        <w:rPr>
                          <w:b/>
                          <w:color w:val="1F497D" w:themeColor="text2"/>
                          <w:sz w:val="36"/>
                          <w:szCs w:val="36"/>
                        </w:rPr>
                        <w:t>February</w:t>
                      </w:r>
                      <w:r w:rsidRPr="006E56B3">
                        <w:rPr>
                          <w:b/>
                          <w:color w:val="1F497D" w:themeColor="text2"/>
                          <w:sz w:val="36"/>
                          <w:szCs w:val="36"/>
                        </w:rPr>
                        <w:t xml:space="preserve"> 201</w:t>
                      </w:r>
                      <w:r>
                        <w:rPr>
                          <w:b/>
                          <w:color w:val="1F497D" w:themeColor="text2"/>
                          <w:sz w:val="36"/>
                          <w:szCs w:val="36"/>
                        </w:rPr>
                        <w:t>6</w:t>
                      </w:r>
                      <w:r w:rsidRPr="006E56B3">
                        <w:rPr>
                          <w:b/>
                          <w:color w:val="1F497D" w:themeColor="text2"/>
                          <w:sz w:val="36"/>
                          <w:szCs w:val="36"/>
                        </w:rPr>
                        <w:t xml:space="preserve"> – September 2016</w:t>
                      </w:r>
                    </w:p>
                    <w:p w:rsidR="00842132" w:rsidRPr="006E56B3" w:rsidRDefault="00842132" w:rsidP="001B2153">
                      <w:pPr>
                        <w:autoSpaceDE w:val="0"/>
                        <w:autoSpaceDN w:val="0"/>
                        <w:adjustRightInd w:val="0"/>
                        <w:spacing w:line="240" w:lineRule="auto"/>
                        <w:jc w:val="center"/>
                        <w:rPr>
                          <w:b/>
                          <w:color w:val="1F497D" w:themeColor="text2"/>
                          <w:sz w:val="32"/>
                          <w:szCs w:val="32"/>
                        </w:rPr>
                      </w:pPr>
                      <w:r w:rsidRPr="006E56B3">
                        <w:rPr>
                          <w:b/>
                          <w:color w:val="1F497D" w:themeColor="text2"/>
                          <w:sz w:val="32"/>
                          <w:szCs w:val="32"/>
                        </w:rPr>
                        <w:t>National and VISN Results</w:t>
                      </w:r>
                    </w:p>
                    <w:p w:rsidR="00842132" w:rsidRDefault="00842132" w:rsidP="00287E89">
                      <w:pPr>
                        <w:autoSpaceDE w:val="0"/>
                        <w:autoSpaceDN w:val="0"/>
                        <w:adjustRightInd w:val="0"/>
                        <w:spacing w:line="240" w:lineRule="auto"/>
                        <w:jc w:val="center"/>
                        <w:rPr>
                          <w:b/>
                          <w:color w:val="004E69"/>
                          <w:sz w:val="36"/>
                          <w:szCs w:val="36"/>
                        </w:rPr>
                      </w:pPr>
                    </w:p>
                    <w:p w:rsidR="00842132" w:rsidRPr="00B50FC1" w:rsidRDefault="00842132" w:rsidP="00287E89">
                      <w:pPr>
                        <w:autoSpaceDE w:val="0"/>
                        <w:autoSpaceDN w:val="0"/>
                        <w:adjustRightInd w:val="0"/>
                        <w:spacing w:line="240" w:lineRule="auto"/>
                        <w:jc w:val="center"/>
                        <w:rPr>
                          <w:b/>
                          <w:color w:val="004E69"/>
                          <w:sz w:val="32"/>
                          <w:szCs w:val="32"/>
                        </w:rPr>
                      </w:pPr>
                      <w:r w:rsidRPr="00B50FC1">
                        <w:rPr>
                          <w:b/>
                          <w:color w:val="004E69"/>
                          <w:sz w:val="32"/>
                          <w:szCs w:val="32"/>
                        </w:rPr>
                        <w:t>National, VISN, and Facility Results</w:t>
                      </w:r>
                    </w:p>
                  </w:txbxContent>
                </v:textbox>
              </v:shape>
            </w:pict>
          </mc:Fallback>
        </mc:AlternateContent>
      </w:r>
    </w:p>
    <w:p w:rsidR="00287E89" w:rsidRPr="003F1FED" w:rsidRDefault="00287E89" w:rsidP="00287E89"/>
    <w:p w:rsidR="00287E89" w:rsidRPr="003F1FED" w:rsidRDefault="00287E89" w:rsidP="00287E89"/>
    <w:p w:rsidR="00287E89" w:rsidRPr="003F1FED" w:rsidRDefault="00287E89" w:rsidP="00287E89"/>
    <w:p w:rsidR="00287E89" w:rsidRPr="003F1FED" w:rsidRDefault="00287E89" w:rsidP="00287E89"/>
    <w:p w:rsidR="00287E89" w:rsidRPr="003F1FED" w:rsidRDefault="00287E89" w:rsidP="00287E89"/>
    <w:p w:rsidR="00287E89" w:rsidRPr="003F1FED" w:rsidRDefault="00287E89" w:rsidP="00287E89"/>
    <w:p w:rsidR="00287E89" w:rsidRPr="003F1FED" w:rsidRDefault="00287E89" w:rsidP="00287E89">
      <w:r w:rsidRPr="003F1FED">
        <w:rPr>
          <w:noProof/>
        </w:rPr>
        <w:drawing>
          <wp:anchor distT="0" distB="0" distL="114300" distR="114300" simplePos="0" relativeHeight="251654656" behindDoc="0" locked="0" layoutInCell="1" allowOverlap="1">
            <wp:simplePos x="0" y="0"/>
            <wp:positionH relativeFrom="column">
              <wp:posOffset>952500</wp:posOffset>
            </wp:positionH>
            <wp:positionV relativeFrom="paragraph">
              <wp:posOffset>227965</wp:posOffset>
            </wp:positionV>
            <wp:extent cx="3438525" cy="3228975"/>
            <wp:effectExtent l="19050" t="0" r="9525" b="0"/>
            <wp:wrapNone/>
            <wp:docPr id="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screen"/>
                    <a:srcRect/>
                    <a:stretch>
                      <a:fillRect/>
                    </a:stretch>
                  </pic:blipFill>
                  <pic:spPr bwMode="auto">
                    <a:xfrm>
                      <a:off x="0" y="0"/>
                      <a:ext cx="3438525" cy="3228975"/>
                    </a:xfrm>
                    <a:prstGeom prst="rect">
                      <a:avLst/>
                    </a:prstGeom>
                    <a:noFill/>
                    <a:ln w="9525">
                      <a:noFill/>
                      <a:miter lim="800000"/>
                      <a:headEnd/>
                      <a:tailEnd/>
                    </a:ln>
                  </pic:spPr>
                </pic:pic>
              </a:graphicData>
            </a:graphic>
          </wp:anchor>
        </w:drawing>
      </w:r>
    </w:p>
    <w:p w:rsidR="00287E89" w:rsidRPr="003F1FED" w:rsidRDefault="00287E89" w:rsidP="00287E89"/>
    <w:p w:rsidR="00287E89" w:rsidRPr="003F1FED" w:rsidRDefault="00287E89" w:rsidP="00287E89"/>
    <w:p w:rsidR="00287E89" w:rsidRPr="003F1FED" w:rsidRDefault="00287E89" w:rsidP="00287E89"/>
    <w:p w:rsidR="00287E89" w:rsidRPr="003F1FED" w:rsidRDefault="00287E89" w:rsidP="00287E89"/>
    <w:p w:rsidR="00287E89" w:rsidRPr="003F1FED" w:rsidRDefault="00287E89" w:rsidP="00287E89"/>
    <w:p w:rsidR="00287E89" w:rsidRPr="003F1FED" w:rsidRDefault="00287E89" w:rsidP="00287E89"/>
    <w:p w:rsidR="00287E89" w:rsidRPr="003F1FED" w:rsidRDefault="00287E89" w:rsidP="00287E89"/>
    <w:p w:rsidR="00287E89" w:rsidRDefault="00287E89" w:rsidP="00287E89"/>
    <w:p w:rsidR="00E872A2" w:rsidRDefault="00E872A2" w:rsidP="00287E89"/>
    <w:p w:rsidR="00E872A2" w:rsidRDefault="00E872A2" w:rsidP="00287E89"/>
    <w:p w:rsidR="00E872A2" w:rsidRDefault="00E872A2" w:rsidP="00287E89"/>
    <w:p w:rsidR="00E872A2" w:rsidRDefault="00E872A2" w:rsidP="00287E89"/>
    <w:p w:rsidR="00E872A2" w:rsidRDefault="00E872A2" w:rsidP="00287E89"/>
    <w:p w:rsidR="00E872A2" w:rsidRDefault="00E872A2" w:rsidP="00287E89"/>
    <w:p w:rsidR="00E872A2" w:rsidRDefault="00E872A2" w:rsidP="00287E89"/>
    <w:p w:rsidR="00E654DA" w:rsidRDefault="00E654DA" w:rsidP="00E654DA">
      <w:pPr>
        <w:jc w:val="right"/>
        <w:rPr>
          <w:b/>
          <w:color w:val="1F497D" w:themeColor="text2"/>
          <w:sz w:val="32"/>
          <w:szCs w:val="32"/>
        </w:rPr>
      </w:pPr>
    </w:p>
    <w:p w:rsidR="00287E89" w:rsidRPr="00167CA3" w:rsidRDefault="00E654DA" w:rsidP="00E654DA">
      <w:pPr>
        <w:jc w:val="right"/>
        <w:rPr>
          <w:color w:val="1F497D" w:themeColor="text2"/>
        </w:rPr>
      </w:pPr>
      <w:r>
        <w:rPr>
          <w:b/>
          <w:color w:val="1F497D" w:themeColor="text2"/>
          <w:sz w:val="32"/>
          <w:szCs w:val="32"/>
        </w:rPr>
        <w:t>Reporting, Analytics, P</w:t>
      </w:r>
      <w:r w:rsidR="00A15A85">
        <w:rPr>
          <w:b/>
          <w:color w:val="1F497D" w:themeColor="text2"/>
          <w:sz w:val="32"/>
          <w:szCs w:val="32"/>
        </w:rPr>
        <w:t>erformance, Improvement &amp; Deploy</w:t>
      </w:r>
      <w:r>
        <w:rPr>
          <w:b/>
          <w:color w:val="1F497D" w:themeColor="text2"/>
          <w:sz w:val="32"/>
          <w:szCs w:val="32"/>
        </w:rPr>
        <w:t>ment – RAPID (10EA)</w:t>
      </w:r>
    </w:p>
    <w:p w:rsidR="00287E89" w:rsidRPr="003F1FED" w:rsidRDefault="00287E89" w:rsidP="00287E89">
      <w:pPr>
        <w:sectPr w:rsidR="00287E89" w:rsidRPr="003F1FED" w:rsidSect="00287E89">
          <w:pgSz w:w="12240" w:h="15840"/>
          <w:pgMar w:top="1440" w:right="1800" w:bottom="1440" w:left="1800" w:header="720" w:footer="720" w:gutter="0"/>
          <w:cols w:space="720"/>
          <w:titlePg/>
          <w:docGrid w:linePitch="360"/>
        </w:sectPr>
      </w:pPr>
    </w:p>
    <w:p w:rsidR="007F73CD" w:rsidRPr="009A7154" w:rsidRDefault="007F73CD" w:rsidP="007F73CD">
      <w:pPr>
        <w:pStyle w:val="Heading1"/>
        <w:tabs>
          <w:tab w:val="right" w:pos="9720"/>
        </w:tabs>
        <w:jc w:val="center"/>
        <w:rPr>
          <w:color w:val="auto"/>
          <w:sz w:val="36"/>
          <w:u w:val="single"/>
        </w:rPr>
      </w:pPr>
      <w:r w:rsidRPr="009A7154">
        <w:rPr>
          <w:color w:val="auto"/>
          <w:sz w:val="36"/>
          <w:u w:val="single"/>
        </w:rPr>
        <w:t>Table of Contents</w:t>
      </w:r>
    </w:p>
    <w:p w:rsidR="007F73CD" w:rsidRPr="009A7154" w:rsidRDefault="007F73CD" w:rsidP="007F73CD">
      <w:pPr>
        <w:tabs>
          <w:tab w:val="right" w:pos="9720"/>
        </w:tabs>
      </w:pPr>
    </w:p>
    <w:p w:rsidR="007F73CD" w:rsidRPr="009A7154" w:rsidRDefault="007F73CD" w:rsidP="007F73CD">
      <w:pPr>
        <w:pStyle w:val="TOC1"/>
        <w:rPr>
          <w:rFonts w:asciiTheme="minorHAnsi" w:eastAsiaTheme="minorEastAsia" w:hAnsiTheme="minorHAnsi" w:cstheme="minorBidi"/>
          <w:u w:val="none"/>
        </w:rPr>
      </w:pPr>
      <w:r w:rsidRPr="009A7154">
        <w:t>Background</w:t>
      </w:r>
      <w:r w:rsidRPr="009A7154">
        <w:rPr>
          <w:webHidden/>
        </w:rPr>
        <w:tab/>
        <w:t>3</w:t>
      </w:r>
    </w:p>
    <w:p w:rsidR="007F73CD" w:rsidRPr="009A7154" w:rsidRDefault="007F73CD" w:rsidP="007F73CD">
      <w:pPr>
        <w:pStyle w:val="TOC1"/>
        <w:rPr>
          <w:rFonts w:asciiTheme="minorHAnsi" w:eastAsiaTheme="minorEastAsia" w:hAnsiTheme="minorHAnsi" w:cstheme="minorBidi"/>
          <w:u w:val="none"/>
        </w:rPr>
      </w:pPr>
      <w:r w:rsidRPr="009A7154">
        <w:t>Results</w:t>
      </w:r>
      <w:r w:rsidRPr="009A7154">
        <w:rPr>
          <w:webHidden/>
        </w:rPr>
        <w:tab/>
      </w:r>
      <w:r w:rsidR="004B393C" w:rsidRPr="009A7154">
        <w:rPr>
          <w:webHidden/>
        </w:rPr>
        <w:t>7</w:t>
      </w:r>
    </w:p>
    <w:p w:rsidR="007F73CD" w:rsidRPr="009A7154" w:rsidRDefault="007F73CD" w:rsidP="007F73CD">
      <w:pPr>
        <w:pStyle w:val="TOC2"/>
        <w:tabs>
          <w:tab w:val="clear" w:pos="9720"/>
          <w:tab w:val="right" w:pos="360"/>
          <w:tab w:val="right" w:leader="hyphen" w:pos="9810"/>
        </w:tabs>
        <w:ind w:left="360"/>
      </w:pPr>
      <w:r w:rsidRPr="009A7154">
        <w:t>National</w:t>
      </w:r>
      <w:r w:rsidRPr="009A7154">
        <w:tab/>
      </w:r>
      <w:r w:rsidR="004B393C" w:rsidRPr="009A7154">
        <w:t>7</w:t>
      </w:r>
    </w:p>
    <w:p w:rsidR="007F73CD" w:rsidRPr="009A7154" w:rsidRDefault="007F73CD" w:rsidP="007F73CD">
      <w:pPr>
        <w:pStyle w:val="TOC2"/>
        <w:tabs>
          <w:tab w:val="clear" w:pos="9720"/>
          <w:tab w:val="right" w:pos="360"/>
          <w:tab w:val="right" w:leader="hyphen" w:pos="9810"/>
        </w:tabs>
        <w:ind w:left="360"/>
      </w:pPr>
      <w:r w:rsidRPr="009A7154">
        <w:t>VISN 1</w:t>
      </w:r>
      <w:r w:rsidRPr="009A7154">
        <w:tab/>
      </w:r>
      <w:r w:rsidR="004B393C" w:rsidRPr="009A7154">
        <w:t>8</w:t>
      </w:r>
    </w:p>
    <w:p w:rsidR="007F73CD" w:rsidRPr="009A7154" w:rsidRDefault="007F73CD" w:rsidP="007F73CD">
      <w:pPr>
        <w:pStyle w:val="TOC2"/>
        <w:tabs>
          <w:tab w:val="clear" w:pos="9720"/>
          <w:tab w:val="right" w:pos="360"/>
          <w:tab w:val="right" w:leader="hyphen" w:pos="9810"/>
        </w:tabs>
        <w:ind w:left="360"/>
      </w:pPr>
      <w:r w:rsidRPr="009A7154">
        <w:t>VISN 2</w:t>
      </w:r>
      <w:r w:rsidRPr="009A7154">
        <w:tab/>
      </w:r>
      <w:r w:rsidR="009A7154">
        <w:t>9</w:t>
      </w:r>
    </w:p>
    <w:p w:rsidR="007F73CD" w:rsidRPr="009A7154" w:rsidRDefault="007F73CD" w:rsidP="007F73CD">
      <w:pPr>
        <w:pStyle w:val="TOC2"/>
        <w:tabs>
          <w:tab w:val="clear" w:pos="9720"/>
          <w:tab w:val="right" w:pos="360"/>
          <w:tab w:val="right" w:leader="hyphen" w:pos="9810"/>
        </w:tabs>
        <w:ind w:left="360"/>
      </w:pPr>
      <w:r w:rsidRPr="009A7154">
        <w:t>VISN 4</w:t>
      </w:r>
      <w:r w:rsidRPr="009A7154">
        <w:tab/>
      </w:r>
      <w:r w:rsidR="009A7154">
        <w:t>10</w:t>
      </w:r>
    </w:p>
    <w:p w:rsidR="007F73CD" w:rsidRPr="009A7154" w:rsidRDefault="007F73CD" w:rsidP="007F73CD">
      <w:pPr>
        <w:pStyle w:val="TOC2"/>
        <w:tabs>
          <w:tab w:val="clear" w:pos="9720"/>
          <w:tab w:val="right" w:pos="360"/>
          <w:tab w:val="right" w:leader="hyphen" w:pos="9810"/>
        </w:tabs>
        <w:ind w:left="360"/>
      </w:pPr>
      <w:r w:rsidRPr="009A7154">
        <w:t>VISN 5</w:t>
      </w:r>
      <w:r w:rsidRPr="009A7154">
        <w:tab/>
      </w:r>
      <w:r w:rsidR="009A7154">
        <w:t>11</w:t>
      </w:r>
    </w:p>
    <w:p w:rsidR="007F73CD" w:rsidRPr="009A7154" w:rsidRDefault="007F73CD" w:rsidP="007F73CD">
      <w:pPr>
        <w:pStyle w:val="TOC2"/>
        <w:tabs>
          <w:tab w:val="clear" w:pos="9720"/>
          <w:tab w:val="right" w:pos="360"/>
          <w:tab w:val="right" w:leader="hyphen" w:pos="9810"/>
        </w:tabs>
        <w:ind w:left="360"/>
      </w:pPr>
      <w:r w:rsidRPr="009A7154">
        <w:t>VISN 6</w:t>
      </w:r>
      <w:r w:rsidRPr="009A7154">
        <w:tab/>
      </w:r>
      <w:r w:rsidR="009A7154">
        <w:t>12</w:t>
      </w:r>
    </w:p>
    <w:p w:rsidR="007F73CD" w:rsidRPr="009A7154" w:rsidRDefault="007F73CD" w:rsidP="007F73CD">
      <w:pPr>
        <w:pStyle w:val="TOC2"/>
        <w:tabs>
          <w:tab w:val="clear" w:pos="9720"/>
          <w:tab w:val="right" w:pos="360"/>
          <w:tab w:val="right" w:leader="hyphen" w:pos="9810"/>
        </w:tabs>
        <w:ind w:left="360"/>
      </w:pPr>
      <w:r w:rsidRPr="009A7154">
        <w:t>VISN 7</w:t>
      </w:r>
      <w:r w:rsidRPr="009A7154">
        <w:tab/>
      </w:r>
      <w:r w:rsidR="009A7154">
        <w:t>13</w:t>
      </w:r>
    </w:p>
    <w:p w:rsidR="007F73CD" w:rsidRPr="009A7154" w:rsidRDefault="007F73CD" w:rsidP="007F73CD">
      <w:pPr>
        <w:pStyle w:val="TOC2"/>
        <w:tabs>
          <w:tab w:val="clear" w:pos="9720"/>
          <w:tab w:val="right" w:pos="360"/>
          <w:tab w:val="right" w:leader="hyphen" w:pos="9810"/>
        </w:tabs>
        <w:ind w:left="360"/>
      </w:pPr>
      <w:r w:rsidRPr="009A7154">
        <w:t>VISN 8</w:t>
      </w:r>
      <w:r w:rsidRPr="009A7154">
        <w:tab/>
      </w:r>
      <w:r w:rsidR="009A7154">
        <w:t>14</w:t>
      </w:r>
    </w:p>
    <w:p w:rsidR="007F73CD" w:rsidRPr="009A7154" w:rsidRDefault="007F73CD" w:rsidP="007F73CD">
      <w:pPr>
        <w:pStyle w:val="TOC2"/>
        <w:tabs>
          <w:tab w:val="clear" w:pos="9720"/>
          <w:tab w:val="right" w:pos="360"/>
          <w:tab w:val="right" w:leader="hyphen" w:pos="9810"/>
        </w:tabs>
        <w:ind w:left="360"/>
      </w:pPr>
      <w:r w:rsidRPr="009A7154">
        <w:t>VISN 9</w:t>
      </w:r>
      <w:r w:rsidRPr="009A7154">
        <w:tab/>
      </w:r>
      <w:r w:rsidR="009A7154">
        <w:t>15</w:t>
      </w:r>
    </w:p>
    <w:p w:rsidR="007F73CD" w:rsidRPr="009A7154" w:rsidRDefault="007F73CD" w:rsidP="007F73CD">
      <w:pPr>
        <w:pStyle w:val="TOC2"/>
        <w:tabs>
          <w:tab w:val="clear" w:pos="9720"/>
          <w:tab w:val="right" w:pos="360"/>
          <w:tab w:val="right" w:leader="hyphen" w:pos="9810"/>
        </w:tabs>
        <w:ind w:left="360"/>
      </w:pPr>
      <w:r w:rsidRPr="009A7154">
        <w:t>VISN 10</w:t>
      </w:r>
      <w:r w:rsidRPr="009A7154">
        <w:tab/>
      </w:r>
      <w:r w:rsidR="009A7154">
        <w:t>16</w:t>
      </w:r>
    </w:p>
    <w:p w:rsidR="007F73CD" w:rsidRPr="009A7154" w:rsidRDefault="007F73CD" w:rsidP="007F73CD">
      <w:pPr>
        <w:pStyle w:val="TOC2"/>
        <w:tabs>
          <w:tab w:val="clear" w:pos="9720"/>
          <w:tab w:val="right" w:pos="360"/>
          <w:tab w:val="right" w:leader="hyphen" w:pos="9810"/>
        </w:tabs>
        <w:ind w:left="360"/>
      </w:pPr>
      <w:r w:rsidRPr="009A7154">
        <w:t>VISN 12</w:t>
      </w:r>
      <w:r w:rsidRPr="009A7154">
        <w:tab/>
      </w:r>
      <w:r w:rsidR="009A7154">
        <w:t>17</w:t>
      </w:r>
    </w:p>
    <w:p w:rsidR="007F73CD" w:rsidRPr="009A7154" w:rsidRDefault="007F73CD" w:rsidP="007F73CD">
      <w:pPr>
        <w:pStyle w:val="TOC2"/>
        <w:tabs>
          <w:tab w:val="clear" w:pos="9720"/>
          <w:tab w:val="right" w:pos="360"/>
          <w:tab w:val="right" w:leader="hyphen" w:pos="9810"/>
        </w:tabs>
        <w:ind w:left="360"/>
      </w:pPr>
      <w:r w:rsidRPr="009A7154">
        <w:t>VISN 15</w:t>
      </w:r>
      <w:r w:rsidRPr="009A7154">
        <w:tab/>
      </w:r>
      <w:r w:rsidR="009A7154">
        <w:t>18</w:t>
      </w:r>
    </w:p>
    <w:p w:rsidR="007F73CD" w:rsidRPr="009A7154" w:rsidRDefault="009A7154" w:rsidP="007F73CD">
      <w:pPr>
        <w:pStyle w:val="TOC2"/>
        <w:tabs>
          <w:tab w:val="clear" w:pos="9720"/>
          <w:tab w:val="right" w:pos="360"/>
          <w:tab w:val="right" w:leader="hyphen" w:pos="9810"/>
        </w:tabs>
        <w:ind w:left="360"/>
      </w:pPr>
      <w:r>
        <w:t>VISN 16</w:t>
      </w:r>
      <w:r>
        <w:tab/>
        <w:t>19</w:t>
      </w:r>
    </w:p>
    <w:p w:rsidR="007F73CD" w:rsidRPr="009A7154" w:rsidRDefault="009A7154" w:rsidP="007F73CD">
      <w:pPr>
        <w:pStyle w:val="TOC2"/>
        <w:tabs>
          <w:tab w:val="clear" w:pos="9720"/>
          <w:tab w:val="right" w:pos="360"/>
          <w:tab w:val="right" w:leader="hyphen" w:pos="9810"/>
        </w:tabs>
        <w:ind w:left="360"/>
      </w:pPr>
      <w:r>
        <w:t>VISN 17</w:t>
      </w:r>
      <w:r>
        <w:tab/>
        <w:t>20</w:t>
      </w:r>
    </w:p>
    <w:p w:rsidR="007F73CD" w:rsidRPr="009A7154" w:rsidRDefault="009A7154" w:rsidP="007F73CD">
      <w:pPr>
        <w:pStyle w:val="TOC2"/>
        <w:tabs>
          <w:tab w:val="clear" w:pos="9720"/>
          <w:tab w:val="right" w:pos="360"/>
          <w:tab w:val="right" w:leader="hyphen" w:pos="9810"/>
        </w:tabs>
        <w:ind w:left="360"/>
      </w:pPr>
      <w:r>
        <w:t>VISN 18</w:t>
      </w:r>
      <w:r>
        <w:tab/>
        <w:t>21</w:t>
      </w:r>
    </w:p>
    <w:p w:rsidR="007F73CD" w:rsidRPr="009A7154" w:rsidRDefault="009A7154" w:rsidP="007F73CD">
      <w:pPr>
        <w:pStyle w:val="TOC2"/>
        <w:tabs>
          <w:tab w:val="clear" w:pos="9720"/>
          <w:tab w:val="right" w:pos="360"/>
          <w:tab w:val="right" w:leader="hyphen" w:pos="9810"/>
        </w:tabs>
        <w:ind w:left="360"/>
      </w:pPr>
      <w:r>
        <w:t>VISN 19</w:t>
      </w:r>
      <w:r>
        <w:tab/>
        <w:t>22</w:t>
      </w:r>
    </w:p>
    <w:p w:rsidR="007F73CD" w:rsidRPr="009A7154" w:rsidRDefault="009A7154" w:rsidP="007F73CD">
      <w:pPr>
        <w:pStyle w:val="TOC2"/>
        <w:tabs>
          <w:tab w:val="clear" w:pos="9720"/>
          <w:tab w:val="right" w:pos="360"/>
          <w:tab w:val="right" w:leader="hyphen" w:pos="9810"/>
        </w:tabs>
        <w:ind w:left="360"/>
      </w:pPr>
      <w:r>
        <w:t>VISN 20</w:t>
      </w:r>
      <w:r>
        <w:tab/>
        <w:t>23</w:t>
      </w:r>
    </w:p>
    <w:p w:rsidR="007F73CD" w:rsidRPr="009A7154" w:rsidRDefault="009A7154" w:rsidP="007F73CD">
      <w:pPr>
        <w:pStyle w:val="TOC2"/>
        <w:tabs>
          <w:tab w:val="clear" w:pos="9720"/>
          <w:tab w:val="right" w:pos="360"/>
          <w:tab w:val="right" w:leader="hyphen" w:pos="9810"/>
        </w:tabs>
        <w:ind w:left="360"/>
      </w:pPr>
      <w:r>
        <w:t>VISN 21</w:t>
      </w:r>
      <w:r>
        <w:tab/>
        <w:t>24</w:t>
      </w:r>
    </w:p>
    <w:p w:rsidR="007F73CD" w:rsidRPr="009A7154" w:rsidRDefault="009A7154" w:rsidP="007F73CD">
      <w:pPr>
        <w:pStyle w:val="TOC2"/>
        <w:tabs>
          <w:tab w:val="clear" w:pos="9720"/>
          <w:tab w:val="right" w:pos="360"/>
          <w:tab w:val="right" w:leader="hyphen" w:pos="9810"/>
        </w:tabs>
        <w:ind w:left="360"/>
      </w:pPr>
      <w:r>
        <w:t>VISN 22</w:t>
      </w:r>
      <w:r>
        <w:tab/>
        <w:t>25</w:t>
      </w:r>
    </w:p>
    <w:p w:rsidR="007F73CD" w:rsidRPr="009A7154" w:rsidRDefault="009A7154" w:rsidP="007F73CD">
      <w:pPr>
        <w:pStyle w:val="TOC2"/>
        <w:tabs>
          <w:tab w:val="clear" w:pos="9720"/>
          <w:tab w:val="right" w:pos="360"/>
          <w:tab w:val="right" w:leader="hyphen" w:pos="9810"/>
        </w:tabs>
        <w:ind w:left="360"/>
      </w:pPr>
      <w:r>
        <w:t>VISN 23</w:t>
      </w:r>
      <w:r>
        <w:tab/>
        <w:t>26</w:t>
      </w:r>
    </w:p>
    <w:p w:rsidR="007F73CD" w:rsidRPr="009A7154" w:rsidRDefault="007F73CD" w:rsidP="007F73CD">
      <w:pPr>
        <w:pStyle w:val="TOC1"/>
        <w:rPr>
          <w:rFonts w:asciiTheme="minorHAnsi" w:eastAsiaTheme="minorEastAsia" w:hAnsiTheme="minorHAnsi" w:cstheme="minorBidi"/>
          <w:u w:val="none"/>
        </w:rPr>
      </w:pPr>
      <w:r w:rsidRPr="009A7154">
        <w:t>Appendix A: Composite Abbreviations and Questions Used</w:t>
      </w:r>
      <w:r w:rsidRPr="009A7154">
        <w:rPr>
          <w:webHidden/>
        </w:rPr>
        <w:tab/>
      </w:r>
      <w:r w:rsidR="009A7154">
        <w:rPr>
          <w:webHidden/>
        </w:rPr>
        <w:t>27</w:t>
      </w:r>
    </w:p>
    <w:p w:rsidR="007F73CD" w:rsidRPr="003F1FED" w:rsidRDefault="007F73CD" w:rsidP="007F73CD">
      <w:pPr>
        <w:pStyle w:val="TOC1"/>
      </w:pPr>
      <w:r w:rsidRPr="009A7154">
        <w:t>Appendix B: Pote</w:t>
      </w:r>
      <w:r w:rsidR="009A7154">
        <w:t>ntial and Maintenance Examples</w:t>
      </w:r>
      <w:r w:rsidR="009A7154">
        <w:tab/>
        <w:t>30</w:t>
      </w:r>
    </w:p>
    <w:p w:rsidR="004620CC" w:rsidRPr="003F1FED" w:rsidRDefault="004620CC" w:rsidP="004620CC">
      <w:pPr>
        <w:tabs>
          <w:tab w:val="right" w:pos="9720"/>
        </w:tabs>
        <w:spacing w:line="360" w:lineRule="auto"/>
        <w:rPr>
          <w:b/>
          <w:sz w:val="36"/>
          <w:szCs w:val="36"/>
        </w:rPr>
      </w:pPr>
      <w:r w:rsidRPr="003F1FED">
        <w:rPr>
          <w:sz w:val="36"/>
          <w:szCs w:val="36"/>
        </w:rPr>
        <w:br w:type="page"/>
      </w:r>
    </w:p>
    <w:p w:rsidR="006F7619" w:rsidRPr="006F7619" w:rsidRDefault="006F7619" w:rsidP="006F7619">
      <w:pPr>
        <w:spacing w:before="180"/>
        <w:outlineLvl w:val="0"/>
        <w:rPr>
          <w:b/>
        </w:rPr>
      </w:pPr>
      <w:bookmarkStart w:id="0" w:name="Background"/>
      <w:r w:rsidRPr="006F7619">
        <w:rPr>
          <w:b/>
        </w:rPr>
        <w:t>About the SHEP Community Care Survey:</w:t>
      </w:r>
    </w:p>
    <w:p w:rsidR="006F7619" w:rsidRPr="006F7619" w:rsidRDefault="006F7619" w:rsidP="006F7619">
      <w:pPr>
        <w:spacing w:before="180"/>
      </w:pPr>
      <w:r w:rsidRPr="006F7619">
        <w:t xml:space="preserve">The SHEP Community Care (CC) survey assesses Veteran perceptions of community care using a standardized and systematic survey methodology.  Like other surveys in the SHEP family, the CC survey is CAHPS-like including questions regarding access, provider communication and basic provider/patient coordination of care.  It specifically assesses experiences unique to the process of obtaining community care, including (a) the determination of eligibility, (b) referral to a third-party administrator and the arrangement of the first appointment with a community provider, (c) coordination between VA and the community provider, and (d) out-of-pocket payments and billing.  </w:t>
      </w:r>
    </w:p>
    <w:p w:rsidR="006F7619" w:rsidRPr="006F7619" w:rsidRDefault="006F7619" w:rsidP="006F7619">
      <w:pPr>
        <w:spacing w:before="180"/>
      </w:pPr>
      <w:r w:rsidRPr="006F7619">
        <w:t>The population surveyed includes Veterans who received services in an office setting through either the traditional VA fee care program (TVCC) or the Choice program.  Community care through the Choice program is coordinated through Health Net and TriWest.  Each month a random sample is drawn from claims files and includes a wide variety of categories of care, from audiology and acupuncture through primary care and mental health care to ophthalmology, optometry, rehabilitation medicine and urology.  The SHEP CC survey uses a rolling three month sampling strategy to allow time for claims submission and processing.  The mechanism to submit and process claims continues to evolve, but until recently lacked a substantial number of Health Net claims.  Therefore the AE report covers combined results for TVCC and Choice programs.  Sample sizes only support national and some VISN findings.  There are no immediate plans to collect and report facility results.</w:t>
      </w:r>
    </w:p>
    <w:p w:rsidR="00647F65" w:rsidRPr="00B15B84" w:rsidRDefault="00647F65" w:rsidP="00B92188">
      <w:pPr>
        <w:spacing w:before="180"/>
        <w:outlineLvl w:val="0"/>
        <w:rPr>
          <w:b/>
        </w:rPr>
      </w:pPr>
      <w:r w:rsidRPr="00B15B84">
        <w:rPr>
          <w:b/>
        </w:rPr>
        <w:t>Key Driver Analysis Using Attributable Effects (</w:t>
      </w:r>
      <w:r w:rsidR="007E3F25" w:rsidRPr="00B15B84">
        <w:rPr>
          <w:b/>
        </w:rPr>
        <w:t>Fiscal Year</w:t>
      </w:r>
      <w:r w:rsidR="001657A8" w:rsidRPr="00B15B84">
        <w:rPr>
          <w:b/>
        </w:rPr>
        <w:t xml:space="preserve"> 201</w:t>
      </w:r>
      <w:r w:rsidR="001D3D48" w:rsidRPr="00B15B84">
        <w:rPr>
          <w:b/>
        </w:rPr>
        <w:t>6</w:t>
      </w:r>
      <w:r w:rsidR="00931599">
        <w:rPr>
          <w:b/>
        </w:rPr>
        <w:t>) –</w:t>
      </w:r>
      <w:r w:rsidR="00B15B84" w:rsidRPr="00B15B84">
        <w:rPr>
          <w:b/>
        </w:rPr>
        <w:t xml:space="preserve"> </w:t>
      </w:r>
      <w:r w:rsidR="00252037" w:rsidRPr="00B15B84">
        <w:rPr>
          <w:b/>
        </w:rPr>
        <w:t>Community Care</w:t>
      </w:r>
      <w:r w:rsidRPr="00B15B84" w:rsidDel="00707ADD">
        <w:rPr>
          <w:b/>
        </w:rPr>
        <w:t xml:space="preserve"> </w:t>
      </w:r>
      <w:r w:rsidRPr="00B15B84">
        <w:rPr>
          <w:b/>
        </w:rPr>
        <w:t>Survey</w:t>
      </w:r>
    </w:p>
    <w:p w:rsidR="00647F65" w:rsidRPr="004A171E" w:rsidRDefault="00647F65" w:rsidP="00647F65">
      <w:pPr>
        <w:spacing w:before="180"/>
      </w:pPr>
      <w:r w:rsidRPr="004A171E">
        <w:t xml:space="preserve">The </w:t>
      </w:r>
      <w:r w:rsidR="00E872A2" w:rsidRPr="004A171E">
        <w:t xml:space="preserve">Office of </w:t>
      </w:r>
      <w:r w:rsidR="00E66E36">
        <w:t>Reporting, Analytics, Performance, Improvement &amp; Deployment</w:t>
      </w:r>
      <w:r w:rsidR="00E872A2" w:rsidRPr="004A171E">
        <w:t xml:space="preserve"> </w:t>
      </w:r>
      <w:r w:rsidR="009D4D7F">
        <w:t xml:space="preserve">(RAPID) </w:t>
      </w:r>
      <w:r w:rsidRPr="004A171E">
        <w:t xml:space="preserve">is pleased to provide an analytic tool designed to identify key </w:t>
      </w:r>
      <w:r w:rsidR="00252037">
        <w:t>Community Care (CC)</w:t>
      </w:r>
      <w:r w:rsidRPr="004A171E">
        <w:t xml:space="preserve"> </w:t>
      </w:r>
      <w:r w:rsidR="00D356A4">
        <w:t xml:space="preserve">survey </w:t>
      </w:r>
      <w:r w:rsidRPr="004A171E">
        <w:t>questions associ</w:t>
      </w:r>
      <w:r w:rsidR="00CE3BC3">
        <w:t xml:space="preserve">ated with the Overall </w:t>
      </w:r>
      <w:r w:rsidR="00E66E36">
        <w:t>Satisfaction with</w:t>
      </w:r>
      <w:r w:rsidR="004D6F00">
        <w:t xml:space="preserve"> Community Care</w:t>
      </w:r>
      <w:r w:rsidRPr="004A171E">
        <w:t xml:space="preserve">.  It is a simple, yet effective method used to identify the most influential relationships between aspects of care (as defined by the </w:t>
      </w:r>
      <w:r w:rsidR="00252037">
        <w:t>CC</w:t>
      </w:r>
      <w:r w:rsidRPr="004A171E">
        <w:t xml:space="preserve"> surv</w:t>
      </w:r>
      <w:r w:rsidR="004D6F00">
        <w:t xml:space="preserve">ey questions) and the patients’ </w:t>
      </w:r>
      <w:r w:rsidRPr="004A171E">
        <w:t xml:space="preserve">Overall </w:t>
      </w:r>
      <w:r w:rsidR="00220148">
        <w:t>Satisfaction with</w:t>
      </w:r>
      <w:r w:rsidRPr="004A171E">
        <w:t xml:space="preserve"> </w:t>
      </w:r>
      <w:r w:rsidR="004D6F00">
        <w:t>Community Care</w:t>
      </w:r>
      <w:r w:rsidRPr="004A171E">
        <w:t xml:space="preserve">.  Two important features of the </w:t>
      </w:r>
      <w:r w:rsidR="00252037">
        <w:t>Attributable Effects analysis are</w:t>
      </w:r>
      <w:r w:rsidRPr="004A171E">
        <w:t xml:space="preserve"> that it provides information about both the drivers of </w:t>
      </w:r>
      <w:r w:rsidRPr="004A171E">
        <w:rPr>
          <w:i/>
        </w:rPr>
        <w:t>existing</w:t>
      </w:r>
      <w:r w:rsidRPr="004A171E">
        <w:t xml:space="preserve"> satisfaction and the drivers that have potential to bring about </w:t>
      </w:r>
      <w:r w:rsidRPr="004A171E">
        <w:rPr>
          <w:i/>
        </w:rPr>
        <w:t>increases</w:t>
      </w:r>
      <w:r w:rsidRPr="004A171E">
        <w:t xml:space="preserve"> in satisfaction. </w:t>
      </w:r>
    </w:p>
    <w:p w:rsidR="00D1024C" w:rsidRPr="004A171E" w:rsidRDefault="004C3721" w:rsidP="00861552">
      <w:pPr>
        <w:spacing w:before="180"/>
        <w:rPr>
          <w:b/>
        </w:rPr>
      </w:pPr>
      <w:r w:rsidRPr="004A171E">
        <w:t xml:space="preserve">Results based on data from </w:t>
      </w:r>
      <w:r w:rsidR="00D144D0">
        <w:t>February</w:t>
      </w:r>
      <w:r w:rsidR="001657A8" w:rsidRPr="00252037">
        <w:t xml:space="preserve"> </w:t>
      </w:r>
      <w:r w:rsidR="00B7471F" w:rsidRPr="00252037">
        <w:t>201</w:t>
      </w:r>
      <w:r w:rsidR="00166668">
        <w:t>6</w:t>
      </w:r>
      <w:r w:rsidR="00B7471F" w:rsidRPr="00252037">
        <w:t xml:space="preserve"> thru </w:t>
      </w:r>
      <w:r w:rsidR="00722FB9" w:rsidRPr="00252037">
        <w:t>September</w:t>
      </w:r>
      <w:r w:rsidR="00B7471F" w:rsidRPr="00252037">
        <w:t xml:space="preserve"> 201</w:t>
      </w:r>
      <w:r w:rsidR="001D3D48" w:rsidRPr="00252037">
        <w:t>6</w:t>
      </w:r>
      <w:r w:rsidRPr="004A171E">
        <w:t xml:space="preserve"> are presented in this report at the</w:t>
      </w:r>
      <w:r w:rsidR="00252037">
        <w:t xml:space="preserve"> National and </w:t>
      </w:r>
      <w:r w:rsidR="00220148">
        <w:t>network</w:t>
      </w:r>
      <w:r w:rsidR="00252037">
        <w:t xml:space="preserve"> levels.</w:t>
      </w:r>
      <w:r w:rsidRPr="004A171E">
        <w:t xml:space="preserve">  </w:t>
      </w:r>
    </w:p>
    <w:p w:rsidR="00647F65" w:rsidRPr="004A171E" w:rsidRDefault="00647F65" w:rsidP="00647F65">
      <w:pPr>
        <w:spacing w:before="180"/>
        <w:outlineLvl w:val="0"/>
        <w:rPr>
          <w:b/>
        </w:rPr>
      </w:pPr>
      <w:r w:rsidRPr="004A171E">
        <w:rPr>
          <w:b/>
        </w:rPr>
        <w:t>What is Attributable Effects Analysis?</w:t>
      </w:r>
    </w:p>
    <w:p w:rsidR="00647F65" w:rsidRPr="003747E8" w:rsidRDefault="00647F65" w:rsidP="00647F65">
      <w:pPr>
        <w:spacing w:before="180"/>
      </w:pPr>
      <w:r w:rsidRPr="004A171E">
        <w:t>Attribut</w:t>
      </w:r>
      <w:r w:rsidR="00252037">
        <w:t>able Effects a</w:t>
      </w:r>
      <w:r w:rsidRPr="004A171E">
        <w:t xml:space="preserve">nalysis is a probability-based analysis that partitions the impact of each possible driver into two components: </w:t>
      </w:r>
      <w:r w:rsidRPr="004A171E">
        <w:rPr>
          <w:i/>
        </w:rPr>
        <w:t xml:space="preserve">Potential </w:t>
      </w:r>
      <w:r w:rsidRPr="004A171E">
        <w:t>and</w:t>
      </w:r>
      <w:r w:rsidRPr="004A171E">
        <w:rPr>
          <w:i/>
        </w:rPr>
        <w:t xml:space="preserve"> Maintenance</w:t>
      </w:r>
      <w:r w:rsidRPr="004A171E">
        <w:t xml:space="preserve">. Briefly, </w:t>
      </w:r>
      <w:r w:rsidRPr="004A171E">
        <w:rPr>
          <w:i/>
        </w:rPr>
        <w:t>Potential</w:t>
      </w:r>
      <w:r w:rsidRPr="004A171E">
        <w:t xml:space="preserve"> estimates the degree to which improvement in a particular driver (</w:t>
      </w:r>
      <w:r w:rsidRPr="00432C09">
        <w:t>for instance Q</w:t>
      </w:r>
      <w:r w:rsidR="004C3721" w:rsidRPr="00432C09">
        <w:t xml:space="preserve">uestion </w:t>
      </w:r>
      <w:r w:rsidR="00432C09" w:rsidRPr="00432C09">
        <w:t>2</w:t>
      </w:r>
      <w:r w:rsidRPr="00432C09">
        <w:t>2,</w:t>
      </w:r>
      <w:r w:rsidR="004C3721" w:rsidRPr="00432C09">
        <w:t xml:space="preserve"> </w:t>
      </w:r>
      <w:r w:rsidR="00432C09">
        <w:t>Provider Up-to-Date on VA Care</w:t>
      </w:r>
      <w:r w:rsidRPr="004A171E">
        <w:t xml:space="preserve">) would </w:t>
      </w:r>
      <w:r w:rsidR="00220148">
        <w:t>increase the patients’ Overall Satisfaction with</w:t>
      </w:r>
      <w:r w:rsidR="004D6F00">
        <w:t xml:space="preserve"> Community Care</w:t>
      </w:r>
      <w:r w:rsidR="00432C09">
        <w:t>.</w:t>
      </w:r>
      <w:r w:rsidRPr="004A171E">
        <w:t xml:space="preserve"> </w:t>
      </w:r>
      <w:r w:rsidRPr="004A171E">
        <w:rPr>
          <w:i/>
        </w:rPr>
        <w:t>Maintenance</w:t>
      </w:r>
      <w:r w:rsidRPr="003747E8">
        <w:t xml:space="preserve"> estimates the degree to which a decrease in the driver would reduce the Overall </w:t>
      </w:r>
      <w:r w:rsidR="00220148">
        <w:t>Satisfaction</w:t>
      </w:r>
      <w:r w:rsidRPr="003747E8">
        <w:t xml:space="preserve"> amongst affected patients. </w:t>
      </w:r>
    </w:p>
    <w:p w:rsidR="00647F65" w:rsidRPr="003F1FED" w:rsidRDefault="00647F65" w:rsidP="00647F65">
      <w:pPr>
        <w:spacing w:before="180"/>
      </w:pPr>
      <w:r w:rsidRPr="003747E8">
        <w:t>The strength of Attributa</w:t>
      </w:r>
      <w:r w:rsidR="004D6F00">
        <w:t>ble Effects a</w:t>
      </w:r>
      <w:r w:rsidRPr="003747E8">
        <w:t xml:space="preserve">nalysis is that it focuses on differences between those who are </w:t>
      </w:r>
      <w:r w:rsidR="004D6F00">
        <w:t>satisfied with care (</w:t>
      </w:r>
      <w:r w:rsidR="001A2302">
        <w:t>“Very Satisfied” and “Satisfied”</w:t>
      </w:r>
      <w:r w:rsidR="00220148">
        <w:t xml:space="preserve"> for Overall Satisfaction with</w:t>
      </w:r>
      <w:r w:rsidR="004D6F00" w:rsidRPr="00F7740B">
        <w:t xml:space="preserve"> </w:t>
      </w:r>
      <w:r w:rsidR="00FA590D" w:rsidRPr="00F7740B">
        <w:t>Community Care</w:t>
      </w:r>
      <w:r w:rsidRPr="003747E8">
        <w:t>) and those who are not.  This analysis is performed one survey question at a time, and can provide insight into where to focus quality improvement (QI) efforts</w:t>
      </w:r>
      <w:r w:rsidRPr="003F1FED">
        <w:t xml:space="preserve">.  It identifies attributes of care that can have an impact on the outcome in either direction: potential improvement areas as well as where current effort must be maintained lest scores deteriorate.  </w:t>
      </w:r>
    </w:p>
    <w:p w:rsidR="00647F65" w:rsidRPr="003F1FED" w:rsidRDefault="00647F65" w:rsidP="00647F65">
      <w:pPr>
        <w:spacing w:before="180"/>
      </w:pPr>
      <w:r w:rsidRPr="003F1FED">
        <w:t xml:space="preserve">There are several limitations to this analysis that should be considered.  For example, the </w:t>
      </w:r>
      <w:r w:rsidRPr="003F1FED">
        <w:rPr>
          <w:i/>
        </w:rPr>
        <w:t>Potential</w:t>
      </w:r>
      <w:r w:rsidRPr="003F1FED">
        <w:t xml:space="preserve"> analysis estimates what proportion of patients currently dissatisfied with the outcome (</w:t>
      </w:r>
      <w:r w:rsidRPr="003F1FED">
        <w:rPr>
          <w:i/>
        </w:rPr>
        <w:t xml:space="preserve">Overall </w:t>
      </w:r>
      <w:r w:rsidR="00220148">
        <w:rPr>
          <w:i/>
        </w:rPr>
        <w:t>Satisfaction with</w:t>
      </w:r>
      <w:r w:rsidRPr="003F1FED">
        <w:rPr>
          <w:i/>
        </w:rPr>
        <w:t xml:space="preserve"> </w:t>
      </w:r>
      <w:r w:rsidR="00FA590D">
        <w:rPr>
          <w:i/>
        </w:rPr>
        <w:t>Community Care</w:t>
      </w:r>
      <w:r w:rsidRPr="003F1FED">
        <w:t xml:space="preserve">) would become satisfied if all patients became satisfied with the driver.  However, it </w:t>
      </w:r>
      <w:r>
        <w:t>is</w:t>
      </w:r>
      <w:r w:rsidRPr="003F1FED">
        <w:t xml:space="preserve"> unrealistic to assume that all patients can become highly satisfied with a particular question.  The analysis also assumes a causal relationship between the outcome and driver, which may or may not be true.  Lastly, Attributable Effects analysis examines only one driver at a time and does not account for the inter-relationships amongst the many drivers and our outcome</w:t>
      </w:r>
      <w:r w:rsidR="00220148">
        <w:t xml:space="preserve"> of interest: Overall Satisfaction with</w:t>
      </w:r>
      <w:r w:rsidR="004D6F00">
        <w:t xml:space="preserve"> </w:t>
      </w:r>
      <w:r w:rsidR="00FA590D">
        <w:t>Community Care</w:t>
      </w:r>
      <w:r w:rsidRPr="003F1FED">
        <w:t xml:space="preserve">.  However, this analysis does logically identify those aspects of care that can potentially drive </w:t>
      </w:r>
      <w:r w:rsidR="00CE3BC3">
        <w:t xml:space="preserve">the patients’ Overall </w:t>
      </w:r>
      <w:r w:rsidR="00220148">
        <w:t>Satisfaction with</w:t>
      </w:r>
      <w:r w:rsidR="004D6F00">
        <w:t xml:space="preserve"> </w:t>
      </w:r>
      <w:r w:rsidR="00FA590D">
        <w:t>Community Care</w:t>
      </w:r>
      <w:r w:rsidRPr="003F1FED">
        <w:t xml:space="preserve"> in the right direction.</w:t>
      </w:r>
    </w:p>
    <w:p w:rsidR="00647F65" w:rsidRPr="003F1FED" w:rsidRDefault="00647F65" w:rsidP="00647F65">
      <w:pPr>
        <w:spacing w:before="180"/>
        <w:outlineLvl w:val="0"/>
        <w:rPr>
          <w:b/>
        </w:rPr>
      </w:pPr>
      <w:r w:rsidRPr="003F1FED">
        <w:rPr>
          <w:b/>
        </w:rPr>
        <w:t>Navigating the Report</w:t>
      </w:r>
    </w:p>
    <w:p w:rsidR="00647F65" w:rsidRDefault="00647F65" w:rsidP="00647F65">
      <w:pPr>
        <w:spacing w:before="180"/>
      </w:pPr>
      <w:r w:rsidRPr="00E84D3C">
        <w:t>In the following pages you will</w:t>
      </w:r>
      <w:r w:rsidR="00FA590D">
        <w:t xml:space="preserve"> find the Attributable Effects a</w:t>
      </w:r>
      <w:r w:rsidRPr="00E84D3C">
        <w:t xml:space="preserve">nalysis at the </w:t>
      </w:r>
      <w:r w:rsidR="00FA590D">
        <w:t>N</w:t>
      </w:r>
      <w:r w:rsidRPr="004E45EA">
        <w:t>ational</w:t>
      </w:r>
      <w:r w:rsidR="00FA590D">
        <w:t xml:space="preserve"> and </w:t>
      </w:r>
      <w:r w:rsidR="00995B00">
        <w:t>network</w:t>
      </w:r>
      <w:r w:rsidRPr="004E45EA">
        <w:t xml:space="preserve"> levels</w:t>
      </w:r>
      <w:r w:rsidRPr="00E84D3C">
        <w:t>.  The report</w:t>
      </w:r>
      <w:r w:rsidR="00FA590D">
        <w:t xml:space="preserve"> provides data tables with</w:t>
      </w:r>
      <w:r w:rsidRPr="003F1FED">
        <w:t xml:space="preserve"> the percent res</w:t>
      </w:r>
      <w:r w:rsidR="00166668">
        <w:t>po</w:t>
      </w:r>
      <w:r w:rsidR="00D722B9">
        <w:t>nding to the driver question,</w:t>
      </w:r>
      <w:r w:rsidR="00166668">
        <w:t xml:space="preserve"> </w:t>
      </w:r>
      <w:r w:rsidRPr="003F1FED">
        <w:t>the percent of patients</w:t>
      </w:r>
      <w:r w:rsidR="00CE3BC3">
        <w:t xml:space="preserve"> who are “Very Satisfied” or “Satisfied” with their</w:t>
      </w:r>
      <w:r w:rsidR="00D81BD3">
        <w:t xml:space="preserve"> Community Care experience</w:t>
      </w:r>
      <w:r w:rsidR="00CE3BC3">
        <w:t>,</w:t>
      </w:r>
      <w:r w:rsidR="00D81BD3">
        <w:t xml:space="preserve"> </w:t>
      </w:r>
      <w:r w:rsidR="00D722B9">
        <w:t xml:space="preserve">and the </w:t>
      </w:r>
      <w:r w:rsidR="00095764">
        <w:t xml:space="preserve">Step and </w:t>
      </w:r>
      <w:r w:rsidR="00D722B9">
        <w:t>Dimension of Care to which the question belongs</w:t>
      </w:r>
      <w:r w:rsidR="00D81BD3">
        <w:t>.</w:t>
      </w:r>
      <w:r w:rsidR="00166668">
        <w:t xml:space="preserve"> </w:t>
      </w:r>
      <w:r w:rsidRPr="003F1FED">
        <w:t xml:space="preserve">Driver questions with a smaller </w:t>
      </w:r>
      <w:r>
        <w:t>percentage</w:t>
      </w:r>
      <w:r w:rsidRPr="003F1FED">
        <w:t xml:space="preserve"> of affected patients may have less of an impact on QI efforts than those with a larger </w:t>
      </w:r>
      <w:r>
        <w:t xml:space="preserve">percentage </w:t>
      </w:r>
      <w:r w:rsidR="00537D57">
        <w:t xml:space="preserve">of patients responding. </w:t>
      </w:r>
      <w:r w:rsidRPr="003F1FED">
        <w:t>The graphs provide a nice visual display of where to increase efforts (Potential) and where efforts must be continued (</w:t>
      </w:r>
      <w:r>
        <w:t>Maintenance</w:t>
      </w:r>
      <w:r w:rsidRPr="003F1FED">
        <w:t xml:space="preserve">).  Appendix A </w:t>
      </w:r>
      <w:r>
        <w:t>provides</w:t>
      </w:r>
      <w:r w:rsidRPr="003F1FED">
        <w:t xml:space="preserve"> the full text of the questions used in the analysis; question snippets </w:t>
      </w:r>
      <w:r>
        <w:t>a</w:t>
      </w:r>
      <w:r w:rsidRPr="003F1FED">
        <w:t xml:space="preserve">re used in the body of the report.  Appendix </w:t>
      </w:r>
      <w:r>
        <w:t>B</w:t>
      </w:r>
      <w:r w:rsidRPr="003F1FED">
        <w:t xml:space="preserve"> provides examples of how Potential and </w:t>
      </w:r>
      <w:r>
        <w:t>Maintenance</w:t>
      </w:r>
      <w:r w:rsidRPr="003F1FED">
        <w:t xml:space="preserve"> are calculated with data taken from the </w:t>
      </w:r>
      <w:r w:rsidR="00D722B9">
        <w:t>N</w:t>
      </w:r>
      <w:r w:rsidRPr="003F1FED">
        <w:t xml:space="preserve">ational-level analysis, as well as the maximum </w:t>
      </w:r>
      <w:r>
        <w:t xml:space="preserve">possible </w:t>
      </w:r>
      <w:r w:rsidR="00095764">
        <w:t>movement in the</w:t>
      </w:r>
      <w:r w:rsidRPr="003F1FED">
        <w:t xml:space="preserve"> Overall </w:t>
      </w:r>
      <w:r w:rsidR="00095764">
        <w:t>Satisfaction</w:t>
      </w:r>
      <w:r w:rsidRPr="003F1FED">
        <w:t xml:space="preserve"> scores.  While the exam</w:t>
      </w:r>
      <w:r w:rsidR="00D81BD3">
        <w:t>ples are for N</w:t>
      </w:r>
      <w:r w:rsidR="004C3721">
        <w:t>ational data, the</w:t>
      </w:r>
      <w:r w:rsidRPr="003F1FED">
        <w:t xml:space="preserve"> </w:t>
      </w:r>
      <w:r w:rsidR="004C3721">
        <w:t xml:space="preserve">same </w:t>
      </w:r>
      <w:r w:rsidRPr="003F1FED">
        <w:t xml:space="preserve">logic can be </w:t>
      </w:r>
      <w:r w:rsidR="005D0220">
        <w:t>applied to your specific network</w:t>
      </w:r>
      <w:r w:rsidRPr="003F1FED">
        <w:t>.</w:t>
      </w:r>
    </w:p>
    <w:p w:rsidR="00D159B1" w:rsidRDefault="006B2A0C" w:rsidP="00B92188">
      <w:pPr>
        <w:spacing w:before="180"/>
        <w:outlineLvl w:val="0"/>
        <w:rPr>
          <w:b/>
        </w:rPr>
      </w:pPr>
      <w:r>
        <w:rPr>
          <w:b/>
        </w:rPr>
        <w:t>Special</w:t>
      </w:r>
      <w:r w:rsidR="00D159B1" w:rsidRPr="006C0C6B">
        <w:rPr>
          <w:b/>
        </w:rPr>
        <w:t xml:space="preserve"> Features</w:t>
      </w:r>
    </w:p>
    <w:p w:rsidR="00D159B1" w:rsidRDefault="00D159B1" w:rsidP="00D159B1">
      <w:r w:rsidRPr="00ED11C4">
        <w:t xml:space="preserve">There are </w:t>
      </w:r>
      <w:r w:rsidRPr="003A634B">
        <w:t xml:space="preserve">two </w:t>
      </w:r>
      <w:r w:rsidR="003A634B" w:rsidRPr="003A634B">
        <w:t xml:space="preserve">special </w:t>
      </w:r>
      <w:r w:rsidRPr="003A634B">
        <w:t>features to</w:t>
      </w:r>
      <w:r w:rsidRPr="00ED11C4">
        <w:t xml:space="preserve"> the charts in this report that are aimed at helping readers interpret the results more accurately. </w:t>
      </w:r>
      <w:r>
        <w:t xml:space="preserve"> </w:t>
      </w:r>
      <w:r w:rsidRPr="00ED11C4">
        <w:t>First,</w:t>
      </w:r>
      <w:r w:rsidRPr="006C0C6B">
        <w:t xml:space="preserve"> percentages in the </w:t>
      </w:r>
      <w:r w:rsidR="009C4A36">
        <w:t xml:space="preserve">second column on the left </w:t>
      </w:r>
      <w:r w:rsidRPr="006C0C6B">
        <w:t>that are l</w:t>
      </w:r>
      <w:r w:rsidR="004C3721">
        <w:t>ower</w:t>
      </w:r>
      <w:r w:rsidRPr="006C0C6B">
        <w:t xml:space="preserve"> than 50% are flagged with an asterisk and printed in bold red font.  This designation is intended to draw attention to the fact that the attribute affects only a small proportion of patients (see </w:t>
      </w:r>
      <w:r w:rsidRPr="00ED11C4">
        <w:rPr>
          <w:i/>
          <w:iCs/>
        </w:rPr>
        <w:t>Where to Focus Action</w:t>
      </w:r>
      <w:r w:rsidRPr="00ED11C4">
        <w:t xml:space="preserve"> on the following page). </w:t>
      </w:r>
    </w:p>
    <w:p w:rsidR="00D159B1" w:rsidRPr="006C0C6B" w:rsidRDefault="00D159B1" w:rsidP="00D159B1">
      <w:r w:rsidRPr="003E635B">
        <w:t xml:space="preserve">Second, </w:t>
      </w:r>
      <w:r w:rsidRPr="007318B0">
        <w:t xml:space="preserve">individual attributes and their maintenance and/or potential scores are flagged with two asterisks and printed in bold red font to indicate when scores are calculated from a low base of respondents. Attributable Effects analysis uses a different base for the potential calculation than it does for the maintenance calculation. The potential calculation is based on the respondents who are satisfied with an attribute and the maintenance scores </w:t>
      </w:r>
      <w:r w:rsidRPr="00CA71C5">
        <w:t xml:space="preserve">are based on the respondents who are not satisfied. As a result, there can be insufficient base to calculate one </w:t>
      </w:r>
      <w:r w:rsidR="004C3721" w:rsidRPr="00CA71C5">
        <w:t xml:space="preserve">of the </w:t>
      </w:r>
      <w:r w:rsidR="00D81BD3">
        <w:t>Attributable E</w:t>
      </w:r>
      <w:r w:rsidRPr="00CA71C5">
        <w:t>ffects score</w:t>
      </w:r>
      <w:r w:rsidR="004C3721" w:rsidRPr="00CA71C5">
        <w:t>s</w:t>
      </w:r>
      <w:r w:rsidRPr="00CA71C5">
        <w:t xml:space="preserve"> f</w:t>
      </w:r>
      <w:r w:rsidR="004C3721" w:rsidRPr="00CA71C5">
        <w:t>or</w:t>
      </w:r>
      <w:r w:rsidRPr="00CA71C5">
        <w:t xml:space="preserve"> an attribute (maintenance or potential) while there is sufficient base to calculate the other score. </w:t>
      </w:r>
      <w:r w:rsidRPr="00D722B9">
        <w:t>Taking Q</w:t>
      </w:r>
      <w:r w:rsidR="004C3721" w:rsidRPr="00D722B9">
        <w:t xml:space="preserve">uestion </w:t>
      </w:r>
      <w:r w:rsidR="00E52D93">
        <w:t>25</w:t>
      </w:r>
      <w:r w:rsidRPr="00D722B9">
        <w:t xml:space="preserve"> </w:t>
      </w:r>
      <w:r w:rsidR="004C3721" w:rsidRPr="00D722B9">
        <w:t>“</w:t>
      </w:r>
      <w:r w:rsidR="00E52D93">
        <w:t>CC Provider Showed Respect</w:t>
      </w:r>
      <w:r w:rsidR="004C3721" w:rsidRPr="00D722B9">
        <w:t>”</w:t>
      </w:r>
      <w:r w:rsidRPr="00D722B9">
        <w:t xml:space="preserve">, for example, </w:t>
      </w:r>
      <w:r w:rsidR="00E52D93">
        <w:t>70</w:t>
      </w:r>
      <w:r w:rsidR="00D722B9" w:rsidRPr="00D722B9">
        <w:t>.</w:t>
      </w:r>
      <w:r w:rsidR="00E52D93">
        <w:t>3</w:t>
      </w:r>
      <w:r w:rsidRPr="00D722B9">
        <w:t>% of respondents are satisfied with the attribute.</w:t>
      </w:r>
      <w:r w:rsidRPr="00CA71C5">
        <w:t xml:space="preserve"> Therefore, the potential calculation is strong but the maintenance calculation uses substantially less sample. Consequently, </w:t>
      </w:r>
      <w:r w:rsidR="00616940" w:rsidRPr="00CA71C5">
        <w:t>it is possible to have</w:t>
      </w:r>
      <w:r w:rsidRPr="00CA71C5">
        <w:t xml:space="preserve"> a low base for the calculation of the maintenance scores</w:t>
      </w:r>
      <w:r w:rsidR="00616940" w:rsidRPr="00CA71C5">
        <w:t xml:space="preserve"> and not the potential score</w:t>
      </w:r>
      <w:r w:rsidRPr="00CA71C5">
        <w:t xml:space="preserve">. For the purpose of this report, scores will be flagged when their calculation is based on fewer than 35 respondents.  When a score is flagged, the reliability of the individual score and/or rank order </w:t>
      </w:r>
      <w:r w:rsidR="004C3721" w:rsidRPr="00CA71C5">
        <w:t xml:space="preserve">is less certain and the measure </w:t>
      </w:r>
      <w:r w:rsidRPr="00CA71C5">
        <w:t>should be reviewed with</w:t>
      </w:r>
      <w:r w:rsidRPr="003E635B">
        <w:t xml:space="preserve"> caution when interpreting the results.</w:t>
      </w:r>
    </w:p>
    <w:p w:rsidR="00C24F6C" w:rsidRDefault="00C24F6C" w:rsidP="00B92188">
      <w:pPr>
        <w:spacing w:before="180"/>
        <w:outlineLvl w:val="0"/>
        <w:rPr>
          <w:b/>
        </w:rPr>
      </w:pPr>
    </w:p>
    <w:p w:rsidR="00C24F6C" w:rsidRDefault="00C24F6C" w:rsidP="00B92188">
      <w:pPr>
        <w:spacing w:before="180"/>
        <w:outlineLvl w:val="0"/>
        <w:rPr>
          <w:b/>
        </w:rPr>
      </w:pPr>
    </w:p>
    <w:p w:rsidR="00647F65" w:rsidRPr="00B92188" w:rsidRDefault="00647F65" w:rsidP="00B92188">
      <w:pPr>
        <w:spacing w:before="180"/>
        <w:outlineLvl w:val="0"/>
        <w:rPr>
          <w:b/>
        </w:rPr>
      </w:pPr>
      <w:r w:rsidRPr="00B92188">
        <w:rPr>
          <w:b/>
        </w:rPr>
        <w:t xml:space="preserve">Possible Scoring Differences:  </w:t>
      </w:r>
    </w:p>
    <w:p w:rsidR="00647F65" w:rsidRDefault="00647F65" w:rsidP="00647F65">
      <w:pPr>
        <w:spacing w:before="180"/>
      </w:pPr>
      <w:r w:rsidRPr="003B542F">
        <w:t>Some of the standard SHEP reports use the “Top-2 Box” scoring method</w:t>
      </w:r>
      <w:r w:rsidR="003B542F">
        <w:t xml:space="preserve">; </w:t>
      </w:r>
      <w:r w:rsidRPr="003B542F">
        <w:t xml:space="preserve">the percent of patients reporting the 2 most positive response categories (e.g. “Usually” &amp; “Always”).  The </w:t>
      </w:r>
      <w:r w:rsidR="00CE3BC3">
        <w:t xml:space="preserve">Community Care </w:t>
      </w:r>
      <w:r w:rsidRPr="003B542F">
        <w:t>A</w:t>
      </w:r>
      <w:r w:rsidR="00166668" w:rsidRPr="003B542F">
        <w:t>ttributable Effects report use</w:t>
      </w:r>
      <w:r w:rsidR="00CE3BC3">
        <w:t>s</w:t>
      </w:r>
      <w:r w:rsidRPr="003B542F">
        <w:t xml:space="preserve"> </w:t>
      </w:r>
      <w:r w:rsidR="003B542F" w:rsidRPr="003B542F">
        <w:t>both “Top-2 Box” and</w:t>
      </w:r>
      <w:r w:rsidR="009243A9">
        <w:t xml:space="preserve"> “Top </w:t>
      </w:r>
      <w:r w:rsidRPr="003B542F">
        <w:t>Box” method</w:t>
      </w:r>
      <w:r w:rsidR="003B542F" w:rsidRPr="003B542F">
        <w:t>s</w:t>
      </w:r>
      <w:r w:rsidRPr="003B542F">
        <w:t xml:space="preserve"> </w:t>
      </w:r>
      <w:r w:rsidR="003B542F" w:rsidRPr="003B542F">
        <w:t>(</w:t>
      </w:r>
      <w:r w:rsidRPr="003B542F">
        <w:t>where the percent</w:t>
      </w:r>
      <w:r w:rsidR="004C3721" w:rsidRPr="003B542F">
        <w:t>age</w:t>
      </w:r>
      <w:r w:rsidRPr="003B542F">
        <w:t xml:space="preserve"> reporting the most positive response ca</w:t>
      </w:r>
      <w:r w:rsidR="008F24B5">
        <w:t>tegory (“Always” or “Strongly Agree or Agree”</w:t>
      </w:r>
      <w:r w:rsidRPr="003B542F">
        <w:t>) is used in calcul</w:t>
      </w:r>
      <w:r w:rsidR="003B542F" w:rsidRPr="003B542F">
        <w:t>ating potential and maintenance).</w:t>
      </w:r>
      <w:r w:rsidRPr="003F1FED">
        <w:t xml:space="preserve"> </w:t>
      </w:r>
      <w:r w:rsidR="009243A9">
        <w:t>See Appendix A for a list of which scoring is used on each question.</w:t>
      </w:r>
      <w:r w:rsidRPr="003F1FED">
        <w:t xml:space="preserve"> </w:t>
      </w:r>
      <w:r>
        <w:t xml:space="preserve">The Overall </w:t>
      </w:r>
      <w:r w:rsidR="00095764">
        <w:t>Satisfaction</w:t>
      </w:r>
      <w:r>
        <w:t xml:space="preserve"> and key driver scores reported in the tables and examples are for patients who answered </w:t>
      </w:r>
      <w:r w:rsidRPr="00F83A92">
        <w:rPr>
          <w:i/>
        </w:rPr>
        <w:t>both</w:t>
      </w:r>
      <w:r>
        <w:t xml:space="preserve"> the Overall </w:t>
      </w:r>
      <w:r w:rsidR="00095764">
        <w:t>Satisfaction</w:t>
      </w:r>
      <w:r>
        <w:t xml:space="preserve"> </w:t>
      </w:r>
      <w:r w:rsidRPr="005C0BB6">
        <w:rPr>
          <w:i/>
          <w:u w:val="single"/>
        </w:rPr>
        <w:t>and</w:t>
      </w:r>
      <w:r>
        <w:t xml:space="preserve"> the key driver (attribute), whereas scores typically reported elsewhere are for patients who answered either the Overall </w:t>
      </w:r>
      <w:r w:rsidR="00095764">
        <w:t>Satisfaction</w:t>
      </w:r>
      <w:r>
        <w:t xml:space="preserve"> </w:t>
      </w:r>
      <w:r w:rsidRPr="005C0BB6">
        <w:rPr>
          <w:i/>
          <w:u w:val="single"/>
        </w:rPr>
        <w:t>or</w:t>
      </w:r>
      <w:r>
        <w:t xml:space="preserve"> key driver (or both).</w:t>
      </w:r>
    </w:p>
    <w:p w:rsidR="00647F65" w:rsidRPr="00B92188" w:rsidRDefault="00647F65" w:rsidP="00B92188">
      <w:pPr>
        <w:spacing w:before="180"/>
        <w:outlineLvl w:val="0"/>
        <w:rPr>
          <w:b/>
        </w:rPr>
      </w:pPr>
      <w:r w:rsidRPr="00B92188">
        <w:rPr>
          <w:b/>
        </w:rPr>
        <w:t xml:space="preserve">Definitions of Potential and Maintenance:  </w:t>
      </w:r>
    </w:p>
    <w:p w:rsidR="00647F65" w:rsidRDefault="00647F65" w:rsidP="00647F65">
      <w:pPr>
        <w:spacing w:before="180"/>
      </w:pPr>
      <w:r w:rsidRPr="00A707B6">
        <w:rPr>
          <w:b/>
        </w:rPr>
        <w:t>Potential:</w:t>
      </w:r>
      <w:r w:rsidRPr="00A707B6">
        <w:t xml:space="preserve"> </w:t>
      </w:r>
      <w:r w:rsidRPr="005A6D9E">
        <w:t xml:space="preserve">This value represents the proportion of affected patients who </w:t>
      </w:r>
      <w:r w:rsidRPr="005A6D9E">
        <w:rPr>
          <w:i/>
        </w:rPr>
        <w:t>are</w:t>
      </w:r>
      <w:r w:rsidRPr="005A6D9E">
        <w:t xml:space="preserve"> </w:t>
      </w:r>
      <w:r w:rsidRPr="005A6D9E">
        <w:rPr>
          <w:i/>
        </w:rPr>
        <w:t>not</w:t>
      </w:r>
      <w:r w:rsidRPr="005A6D9E">
        <w:t xml:space="preserve"> currently satisfi</w:t>
      </w:r>
      <w:r w:rsidR="00095764">
        <w:t>ed with their Overall Satisfaction with</w:t>
      </w:r>
      <w:r w:rsidR="00F45CFD">
        <w:t xml:space="preserve"> </w:t>
      </w:r>
      <w:r w:rsidR="00687752">
        <w:t>Community Care</w:t>
      </w:r>
      <w:r w:rsidRPr="005A6D9E">
        <w:t xml:space="preserve"> (</w:t>
      </w:r>
      <w:r w:rsidRPr="00F45CFD">
        <w:t>Q</w:t>
      </w:r>
      <w:r w:rsidR="004C3721" w:rsidRPr="00F45CFD">
        <w:t xml:space="preserve">uestion </w:t>
      </w:r>
      <w:r w:rsidR="00F45CFD">
        <w:t>37</w:t>
      </w:r>
      <w:r w:rsidRPr="005A6D9E">
        <w:t>)</w:t>
      </w:r>
      <w:r w:rsidRPr="00A707B6">
        <w:t xml:space="preserve"> but who would</w:t>
      </w:r>
      <w:r w:rsidRPr="003F1FED">
        <w:t xml:space="preserve"> </w:t>
      </w:r>
      <w:r w:rsidRPr="003F1FED">
        <w:rPr>
          <w:i/>
        </w:rPr>
        <w:t>become</w:t>
      </w:r>
      <w:r w:rsidRPr="003F1FED">
        <w:t xml:space="preserve"> highly satisfied if the driver was improved such that everyone was having a highly </w:t>
      </w:r>
      <w:r w:rsidRPr="00CA71C5">
        <w:t xml:space="preserve">positive experience.  </w:t>
      </w:r>
      <w:r w:rsidRPr="00B948C4">
        <w:t>A positive experience is defined using</w:t>
      </w:r>
      <w:r w:rsidR="00B948C4" w:rsidRPr="00B948C4">
        <w:t xml:space="preserve"> either</w:t>
      </w:r>
      <w:r w:rsidRPr="00B948C4">
        <w:t xml:space="preserve"> “Top-Box”</w:t>
      </w:r>
      <w:r w:rsidR="00B948C4" w:rsidRPr="00B948C4">
        <w:t xml:space="preserve"> or “Top-2 Box”</w:t>
      </w:r>
      <w:r w:rsidRPr="00B948C4">
        <w:t xml:space="preserve"> scoring described above.</w:t>
      </w:r>
      <w:r w:rsidR="00A34B41">
        <w:t xml:space="preserve">  For instance, in the N</w:t>
      </w:r>
      <w:r w:rsidRPr="00CA71C5">
        <w:t>ational data below, the question with the most potential to drive impro</w:t>
      </w:r>
      <w:r w:rsidR="00984415">
        <w:t xml:space="preserve">vement in the Overall </w:t>
      </w:r>
      <w:r w:rsidR="00095764">
        <w:t>Satisfaction with</w:t>
      </w:r>
      <w:r w:rsidR="00F45CFD">
        <w:t xml:space="preserve"> </w:t>
      </w:r>
      <w:r w:rsidR="00687752">
        <w:t>Community Care</w:t>
      </w:r>
      <w:r w:rsidRPr="00CA71C5">
        <w:t xml:space="preserve"> is </w:t>
      </w:r>
      <w:r w:rsidRPr="00E20DB3">
        <w:t>Q</w:t>
      </w:r>
      <w:r w:rsidR="004C3721" w:rsidRPr="00E20DB3">
        <w:t xml:space="preserve">uestion </w:t>
      </w:r>
      <w:r w:rsidR="00E20DB3" w:rsidRPr="00E20DB3">
        <w:t>22</w:t>
      </w:r>
      <w:r w:rsidRPr="00E20DB3">
        <w:t>—</w:t>
      </w:r>
      <w:r w:rsidR="00E20DB3" w:rsidRPr="00E20DB3">
        <w:t>Provider Up-to-Date on VA Care</w:t>
      </w:r>
      <w:r w:rsidRPr="00E20DB3">
        <w:t>.</w:t>
      </w:r>
      <w:r w:rsidRPr="00E20DB3" w:rsidDel="00336DD2">
        <w:t xml:space="preserve"> </w:t>
      </w:r>
      <w:r w:rsidRPr="00E20DB3">
        <w:t xml:space="preserve">This means that </w:t>
      </w:r>
      <w:r w:rsidR="00E20DB3" w:rsidRPr="00E20DB3">
        <w:t>67.4</w:t>
      </w:r>
      <w:r w:rsidRPr="00E20DB3">
        <w:t xml:space="preserve">% of patients who </w:t>
      </w:r>
      <w:r w:rsidR="00984415">
        <w:rPr>
          <w:i/>
        </w:rPr>
        <w:t>are not</w:t>
      </w:r>
      <w:r w:rsidRPr="00E20DB3">
        <w:t xml:space="preserve"> currently </w:t>
      </w:r>
      <w:r w:rsidR="00984415">
        <w:t>“Very Satisfied” or “Satisfied” with</w:t>
      </w:r>
      <w:r w:rsidRPr="00E20DB3">
        <w:t xml:space="preserve"> their </w:t>
      </w:r>
      <w:r w:rsidR="00687752" w:rsidRPr="00E20DB3">
        <w:t>Community Care experience</w:t>
      </w:r>
      <w:r w:rsidRPr="00E20DB3">
        <w:t xml:space="preserve"> </w:t>
      </w:r>
      <w:r w:rsidR="00503B90">
        <w:t xml:space="preserve">would become </w:t>
      </w:r>
      <w:r w:rsidRPr="00E20DB3">
        <w:t xml:space="preserve">highly satisfied if all patients </w:t>
      </w:r>
      <w:r w:rsidR="00171250" w:rsidRPr="00E20DB3">
        <w:t>“</w:t>
      </w:r>
      <w:r w:rsidR="00E20DB3" w:rsidRPr="00E20DB3">
        <w:t>Always” thought that their “VA Community Care Provider was informed and up-to-date about any care received from VA providers.”</w:t>
      </w:r>
      <w:r>
        <w:t xml:space="preserve"> </w:t>
      </w:r>
      <w:r w:rsidRPr="003F1FED">
        <w:t xml:space="preserve"> </w:t>
      </w:r>
    </w:p>
    <w:p w:rsidR="00647F65" w:rsidRPr="003F1FED" w:rsidRDefault="00647F65" w:rsidP="00647F65">
      <w:pPr>
        <w:spacing w:before="180"/>
      </w:pPr>
      <w:r w:rsidRPr="003F1FED">
        <w:t xml:space="preserve">For ease of use, questions are sorted from highest Potential to lowest.  For ease in identifying the lead </w:t>
      </w:r>
      <w:r>
        <w:t>Potential</w:t>
      </w:r>
      <w:r w:rsidRPr="003F1FED">
        <w:t xml:space="preserve"> drivers, the 5 questions with the highest </w:t>
      </w:r>
      <w:r w:rsidR="00120D99">
        <w:t>P</w:t>
      </w:r>
      <w:r>
        <w:t>otential</w:t>
      </w:r>
      <w:r w:rsidRPr="003F1FED">
        <w:t xml:space="preserve"> score are highlighted in </w:t>
      </w:r>
      <w:r w:rsidRPr="00E01A75">
        <w:rPr>
          <w:b/>
          <w:color w:val="365F91" w:themeColor="accent1" w:themeShade="BF"/>
        </w:rPr>
        <w:t>Dark Blue</w:t>
      </w:r>
      <w:r w:rsidRPr="00E01A75">
        <w:rPr>
          <w:color w:val="365F91" w:themeColor="accent1" w:themeShade="BF"/>
        </w:rPr>
        <w:t xml:space="preserve"> </w:t>
      </w:r>
      <w:r w:rsidRPr="003F1FED">
        <w:t>on each of the charts provided in this report.</w:t>
      </w:r>
      <w:r>
        <w:t xml:space="preserve">  </w:t>
      </w:r>
      <w:r w:rsidRPr="003F1FED">
        <w:t xml:space="preserve">It is important to note that Potential is calculated only on patients who answer </w:t>
      </w:r>
      <w:r w:rsidRPr="00BF6856">
        <w:rPr>
          <w:i/>
        </w:rPr>
        <w:t>both</w:t>
      </w:r>
      <w:r w:rsidRPr="003F1FED">
        <w:t xml:space="preserve"> the Potential </w:t>
      </w:r>
      <w:r w:rsidRPr="00BF6856">
        <w:rPr>
          <w:i/>
        </w:rPr>
        <w:t>and</w:t>
      </w:r>
      <w:r w:rsidRPr="003F1FED">
        <w:t xml:space="preserve"> Overall </w:t>
      </w:r>
      <w:r w:rsidR="008E77D8">
        <w:t>Satisfaction</w:t>
      </w:r>
      <w:r w:rsidRPr="003F1FED">
        <w:t xml:space="preserve"> questions, which accounts for the slight variation in the Overall </w:t>
      </w:r>
      <w:r w:rsidR="00095764">
        <w:t>Satisfaction</w:t>
      </w:r>
      <w:r w:rsidRPr="003F1FED">
        <w:t xml:space="preserve"> across questions in the tables below.  An example of how Potential is calculated can be found in Appendix </w:t>
      </w:r>
      <w:r>
        <w:t>B</w:t>
      </w:r>
      <w:r w:rsidRPr="003F1FED">
        <w:t>.</w:t>
      </w:r>
    </w:p>
    <w:p w:rsidR="00647F65" w:rsidRPr="007318B0" w:rsidRDefault="00647F65" w:rsidP="00647F65">
      <w:pPr>
        <w:spacing w:before="180"/>
        <w:rPr>
          <w:b/>
        </w:rPr>
      </w:pPr>
      <w:r>
        <w:rPr>
          <w:b/>
        </w:rPr>
        <w:t>Maintenance</w:t>
      </w:r>
      <w:r w:rsidRPr="003F1FED">
        <w:rPr>
          <w:b/>
        </w:rPr>
        <w:t>:</w:t>
      </w:r>
      <w:r w:rsidRPr="003F1FED">
        <w:t xml:space="preserve"> This value represents the proportion of affected patients who </w:t>
      </w:r>
      <w:r w:rsidRPr="004C3721">
        <w:rPr>
          <w:b/>
          <w:i/>
        </w:rPr>
        <w:t>are</w:t>
      </w:r>
      <w:r w:rsidRPr="003F1FED">
        <w:t xml:space="preserve"> currently satisfied with the outcome, but would become </w:t>
      </w:r>
      <w:r w:rsidRPr="003F1FED">
        <w:rPr>
          <w:i/>
        </w:rPr>
        <w:t>dis</w:t>
      </w:r>
      <w:r w:rsidRPr="003F1FED">
        <w:t xml:space="preserve">satisfied with the </w:t>
      </w:r>
      <w:r w:rsidR="00334EE9">
        <w:t>O</w:t>
      </w:r>
      <w:r w:rsidR="004C3721">
        <w:t xml:space="preserve">verall </w:t>
      </w:r>
      <w:r w:rsidR="00110D61">
        <w:t>Satisfaction</w:t>
      </w:r>
      <w:r w:rsidR="004C3721">
        <w:t xml:space="preserve"> </w:t>
      </w:r>
      <w:r w:rsidRPr="003F1FED">
        <w:t xml:space="preserve">if everybody were to become dissatisfied with the driver.  </w:t>
      </w:r>
      <w:r w:rsidRPr="00B948C4">
        <w:t xml:space="preserve">Again, a positive experience is defined using </w:t>
      </w:r>
      <w:r w:rsidR="00B948C4" w:rsidRPr="00B948C4">
        <w:t xml:space="preserve">either </w:t>
      </w:r>
      <w:r w:rsidRPr="00B948C4">
        <w:t xml:space="preserve">“Top-Box” </w:t>
      </w:r>
      <w:r w:rsidR="00B948C4" w:rsidRPr="00B948C4">
        <w:t xml:space="preserve">or “Top-2 Box” </w:t>
      </w:r>
      <w:r w:rsidRPr="00B948C4">
        <w:t xml:space="preserve">scoring </w:t>
      </w:r>
      <w:r w:rsidR="004C3721" w:rsidRPr="00B948C4">
        <w:t xml:space="preserve">as </w:t>
      </w:r>
      <w:r w:rsidRPr="00B948C4">
        <w:t>described above</w:t>
      </w:r>
      <w:r w:rsidRPr="003F1FED">
        <w:t xml:space="preserve">.  A question that has a relatively high </w:t>
      </w:r>
      <w:r w:rsidR="00602598">
        <w:t>M</w:t>
      </w:r>
      <w:r>
        <w:t>aintenance</w:t>
      </w:r>
      <w:r w:rsidRPr="003F1FED">
        <w:t xml:space="preserve"> score is referred to as a maintenance driver; this attribute needs to be maintained otherwise the current Overall </w:t>
      </w:r>
      <w:r w:rsidR="00110D61">
        <w:t>Satisfaction with</w:t>
      </w:r>
      <w:r w:rsidRPr="003F1FED">
        <w:t xml:space="preserve"> </w:t>
      </w:r>
      <w:r w:rsidR="00687752">
        <w:t>Community Care</w:t>
      </w:r>
      <w:r w:rsidRPr="003F1FED">
        <w:t xml:space="preserve"> scores will </w:t>
      </w:r>
      <w:r w:rsidR="004C3721">
        <w:t>decline</w:t>
      </w:r>
      <w:r w:rsidRPr="003F1FED">
        <w:t>.</w:t>
      </w:r>
      <w:r w:rsidRPr="003F1FED">
        <w:rPr>
          <w:b/>
        </w:rPr>
        <w:t xml:space="preserve">  </w:t>
      </w:r>
      <w:r w:rsidRPr="003F1FED">
        <w:t xml:space="preserve">For ease in identifying these lead maintenance drivers, the 5 questions with the highest </w:t>
      </w:r>
      <w:r>
        <w:t>maintenance</w:t>
      </w:r>
      <w:r w:rsidRPr="003F1FED">
        <w:t xml:space="preserve"> score are highlighted in </w:t>
      </w:r>
      <w:r w:rsidRPr="003F1FED">
        <w:rPr>
          <w:b/>
          <w:color w:val="E36C0A" w:themeColor="accent6" w:themeShade="BF"/>
        </w:rPr>
        <w:t>Orange</w:t>
      </w:r>
      <w:r w:rsidRPr="003F1FED">
        <w:t xml:space="preserve"> on each of </w:t>
      </w:r>
      <w:r w:rsidRPr="007318B0">
        <w:t>the charts provided in this report.</w:t>
      </w:r>
    </w:p>
    <w:p w:rsidR="00647F65" w:rsidRPr="007318B0" w:rsidRDefault="00647F65" w:rsidP="00647F65">
      <w:pPr>
        <w:spacing w:before="180"/>
        <w:rPr>
          <w:b/>
        </w:rPr>
      </w:pPr>
      <w:r w:rsidRPr="007318B0">
        <w:t xml:space="preserve">For instance, in the </w:t>
      </w:r>
      <w:r w:rsidR="00602598">
        <w:t>N</w:t>
      </w:r>
      <w:r w:rsidRPr="007318B0">
        <w:t xml:space="preserve">ational data below, the question needing the most </w:t>
      </w:r>
      <w:r w:rsidRPr="00CA71C5">
        <w:t>maintenance</w:t>
      </w:r>
      <w:r w:rsidRPr="00CA71C5">
        <w:rPr>
          <w:b/>
        </w:rPr>
        <w:t xml:space="preserve"> </w:t>
      </w:r>
      <w:r w:rsidRPr="00CA71C5">
        <w:t xml:space="preserve">is </w:t>
      </w:r>
      <w:r w:rsidRPr="00182159">
        <w:t>Q</w:t>
      </w:r>
      <w:r w:rsidR="004C3721" w:rsidRPr="00182159">
        <w:t xml:space="preserve">uestion </w:t>
      </w:r>
      <w:r w:rsidR="00182159" w:rsidRPr="00182159">
        <w:t>25</w:t>
      </w:r>
      <w:r w:rsidRPr="00182159">
        <w:t>— Provid</w:t>
      </w:r>
      <w:r w:rsidR="00182159" w:rsidRPr="00182159">
        <w:t xml:space="preserve">er Showed Respect.  This means </w:t>
      </w:r>
      <w:r w:rsidR="00182159" w:rsidRPr="00D40269">
        <w:t>39</w:t>
      </w:r>
      <w:r w:rsidR="00A707B6" w:rsidRPr="00D40269">
        <w:t>.</w:t>
      </w:r>
      <w:r w:rsidR="001E2CEA" w:rsidRPr="00D40269">
        <w:t>2</w:t>
      </w:r>
      <w:r w:rsidRPr="00D40269">
        <w:t>%</w:t>
      </w:r>
      <w:r w:rsidRPr="00182159">
        <w:t xml:space="preserve"> of patients who</w:t>
      </w:r>
      <w:r w:rsidR="001F7F89">
        <w:t xml:space="preserve"> are</w:t>
      </w:r>
      <w:r w:rsidRPr="00182159">
        <w:t xml:space="preserve"> currently</w:t>
      </w:r>
      <w:r w:rsidR="001F7F89">
        <w:t xml:space="preserve"> “Very Satisfied” or “Satisfied” with</w:t>
      </w:r>
      <w:r w:rsidRPr="00182159">
        <w:t xml:space="preserve"> their </w:t>
      </w:r>
      <w:r w:rsidR="00C8763A" w:rsidRPr="00182159">
        <w:t>Community Care experience</w:t>
      </w:r>
      <w:r w:rsidR="001F7F89">
        <w:t xml:space="preserve"> </w:t>
      </w:r>
      <w:r w:rsidRPr="00182159">
        <w:t>would become dissatisfied if all</w:t>
      </w:r>
      <w:r w:rsidR="00182159" w:rsidRPr="00182159">
        <w:t xml:space="preserve"> patients responded less than “A</w:t>
      </w:r>
      <w:r w:rsidRPr="00182159">
        <w:t>lways” in Q</w:t>
      </w:r>
      <w:r w:rsidR="004C3721" w:rsidRPr="00182159">
        <w:t xml:space="preserve">uestion </w:t>
      </w:r>
      <w:r w:rsidR="00182159" w:rsidRPr="00182159">
        <w:t>25</w:t>
      </w:r>
      <w:r w:rsidRPr="00182159">
        <w:t>.</w:t>
      </w:r>
      <w:r w:rsidRPr="00455788">
        <w:t xml:space="preserve">  The maintenance proportions are</w:t>
      </w:r>
      <w:r w:rsidRPr="00CA71C5">
        <w:t xml:space="preserve"> based on those patients who answer both the Maintenance and Overall </w:t>
      </w:r>
      <w:r w:rsidR="00110D61">
        <w:t>Satisfaction</w:t>
      </w:r>
      <w:r w:rsidRPr="00CA71C5">
        <w:t xml:space="preserve"> questions.  An example of how</w:t>
      </w:r>
      <w:r w:rsidRPr="007318B0">
        <w:t xml:space="preserve"> Maintenance is calculated can be found in Appendix B.</w:t>
      </w:r>
    </w:p>
    <w:p w:rsidR="00647F65" w:rsidRPr="003F1FED" w:rsidRDefault="00647F65" w:rsidP="00647F65">
      <w:pPr>
        <w:spacing w:before="180"/>
        <w:outlineLvl w:val="0"/>
        <w:rPr>
          <w:b/>
        </w:rPr>
      </w:pPr>
      <w:r w:rsidRPr="007318B0">
        <w:rPr>
          <w:b/>
        </w:rPr>
        <w:t>Where to Focus Action:</w:t>
      </w:r>
    </w:p>
    <w:p w:rsidR="00647F65" w:rsidRPr="00C00C49" w:rsidRDefault="00647F65" w:rsidP="00647F65">
      <w:pPr>
        <w:spacing w:before="180"/>
      </w:pPr>
      <w:r w:rsidRPr="007318B0">
        <w:t xml:space="preserve">In </w:t>
      </w:r>
      <w:r w:rsidRPr="00C00C49">
        <w:t>interpreting the results, it is important to consider that some questions are not answered by all respondents because they are not applicable to the individual patient’s experience</w:t>
      </w:r>
      <w:r w:rsidRPr="00C00C49">
        <w:rPr>
          <w:b/>
        </w:rPr>
        <w:t xml:space="preserve">.  </w:t>
      </w:r>
      <w:r w:rsidRPr="00C00C49">
        <w:rPr>
          <w:u w:val="single"/>
        </w:rPr>
        <w:t xml:space="preserve">When determining quality improvement </w:t>
      </w:r>
      <w:r w:rsidR="00072CB9" w:rsidRPr="00C00C49">
        <w:rPr>
          <w:u w:val="single"/>
        </w:rPr>
        <w:t>activities,</w:t>
      </w:r>
      <w:r w:rsidRPr="00C00C49">
        <w:rPr>
          <w:u w:val="single"/>
        </w:rPr>
        <w:t xml:space="preserve"> it is important to consider the applicable population and the program impact</w:t>
      </w:r>
      <w:r w:rsidRPr="00C00C49">
        <w:t>.   For instance</w:t>
      </w:r>
      <w:r w:rsidR="00414AA8">
        <w:t>,</w:t>
      </w:r>
      <w:r w:rsidR="00D40269">
        <w:t xml:space="preserve"> Q29 (Te</w:t>
      </w:r>
      <w:r w:rsidR="00414AA8">
        <w:t>st Results Sent to VA Provider)</w:t>
      </w:r>
      <w:r w:rsidR="00D40269">
        <w:t xml:space="preserve"> is only answered by those who had tests done and subsequently had those test results sent to their VA provider. As a result, only 24.9% of patients answered this question and it is expected that improvement in this attribute will have no impact on the satisfaction of the remaining 75.1%.</w:t>
      </w:r>
      <w:r w:rsidRPr="00414AA8">
        <w:rPr>
          <w:rStyle w:val="FootnoteReference"/>
        </w:rPr>
        <w:footnoteReference w:id="1"/>
      </w:r>
    </w:p>
    <w:p w:rsidR="00647F65" w:rsidRPr="003F1FED" w:rsidRDefault="00647F65" w:rsidP="00647F65">
      <w:pPr>
        <w:spacing w:before="180"/>
        <w:rPr>
          <w:b/>
        </w:rPr>
      </w:pPr>
      <w:r>
        <w:t xml:space="preserve">In interpreting the results, it is also important to give special attention to attributes that score high both on potential and maintenance. These attributes are not common due to the nature of the analysis. When they occur they should be taken seriously because they exhibit the highest correlation with overall </w:t>
      </w:r>
      <w:r w:rsidR="008E77D8">
        <w:t>sati</w:t>
      </w:r>
      <w:r>
        <w:t>s</w:t>
      </w:r>
      <w:r w:rsidR="008E77D8">
        <w:t>faction</w:t>
      </w:r>
      <w:r>
        <w:t xml:space="preserve">. In order to maintain or increase overall </w:t>
      </w:r>
      <w:r w:rsidR="008E77D8">
        <w:t>satisfaction</w:t>
      </w:r>
      <w:r>
        <w:t xml:space="preserve">, it will be important to focus some </w:t>
      </w:r>
      <w:r w:rsidRPr="00741124">
        <w:t xml:space="preserve">quality improvement activities </w:t>
      </w:r>
      <w:r>
        <w:t xml:space="preserve">to affect </w:t>
      </w:r>
      <w:r w:rsidR="008E77D8">
        <w:t>satisfaction</w:t>
      </w:r>
      <w:r>
        <w:t xml:space="preserve"> in these attributes</w:t>
      </w:r>
      <w:r w:rsidRPr="00741124">
        <w:t>.</w:t>
      </w:r>
    </w:p>
    <w:p w:rsidR="002A100C" w:rsidRPr="003F1FED" w:rsidRDefault="002A100C" w:rsidP="002A100C">
      <w:pPr>
        <w:spacing w:before="180"/>
        <w:outlineLvl w:val="0"/>
        <w:rPr>
          <w:b/>
        </w:rPr>
      </w:pPr>
      <w:r w:rsidRPr="003F1FED">
        <w:rPr>
          <w:b/>
        </w:rPr>
        <w:t>Next Steps</w:t>
      </w:r>
    </w:p>
    <w:p w:rsidR="002A100C" w:rsidRDefault="002A100C" w:rsidP="002A100C">
      <w:pPr>
        <w:spacing w:before="180"/>
      </w:pPr>
      <w:r>
        <w:t>The Attributable Effects analysis</w:t>
      </w:r>
      <w:r w:rsidRPr="004A171E">
        <w:t xml:space="preserve"> is based on cumulative SHEP data from </w:t>
      </w:r>
      <w:r>
        <w:t>February</w:t>
      </w:r>
      <w:r w:rsidRPr="001E0B2A">
        <w:t xml:space="preserve"> 201</w:t>
      </w:r>
      <w:r>
        <w:t>6</w:t>
      </w:r>
      <w:r w:rsidRPr="001E0B2A">
        <w:t xml:space="preserve"> thru September 2016</w:t>
      </w:r>
      <w:r w:rsidRPr="004A171E">
        <w:t xml:space="preserve">.  The Office of </w:t>
      </w:r>
      <w:r>
        <w:t>Reporting, Analytics, Performance, Improvement &amp; Deployment</w:t>
      </w:r>
      <w:r w:rsidRPr="004A171E">
        <w:t xml:space="preserve"> (</w:t>
      </w:r>
      <w:r>
        <w:t>RAPID</w:t>
      </w:r>
      <w:r w:rsidRPr="004A171E">
        <w:t>) plans to update the report periodically.  Preliminary indications are that the top several drivers remain at or near the top over time, but they may get reordered and the magnitude may change slightly.  Drivers at the local level have more variance due to the characteristics of the service delivery unique to each market and the comparatively small sample used for calculating the results.</w:t>
      </w:r>
    </w:p>
    <w:p w:rsidR="00EF0677" w:rsidRDefault="00EF0677" w:rsidP="002A100C">
      <w:pPr>
        <w:spacing w:before="180"/>
      </w:pPr>
    </w:p>
    <w:p w:rsidR="00647F65" w:rsidRPr="004A171E" w:rsidRDefault="00647F65" w:rsidP="00B92188">
      <w:pPr>
        <w:rPr>
          <w:b/>
        </w:rPr>
      </w:pPr>
      <w:r w:rsidRPr="004A171E">
        <w:rPr>
          <w:b/>
        </w:rPr>
        <w:t xml:space="preserve">For More </w:t>
      </w:r>
      <w:r w:rsidR="00C232FE" w:rsidRPr="004A171E">
        <w:rPr>
          <w:b/>
        </w:rPr>
        <w:t>Information,</w:t>
      </w:r>
      <w:r w:rsidRPr="004A171E">
        <w:rPr>
          <w:b/>
        </w:rPr>
        <w:t xml:space="preserve"> Please Contact:</w:t>
      </w:r>
    </w:p>
    <w:p w:rsidR="00FF39F8" w:rsidRDefault="00FF39F8" w:rsidP="00FF39F8">
      <w:pPr>
        <w:spacing w:after="0"/>
        <w:rPr>
          <w:noProof/>
          <w:color w:val="000000" w:themeColor="text1"/>
        </w:rPr>
      </w:pPr>
      <w:bookmarkStart w:id="1" w:name="_MailAutoSig"/>
      <w:r>
        <w:rPr>
          <w:noProof/>
          <w:color w:val="000000" w:themeColor="text1"/>
        </w:rPr>
        <w:t>James H. Schaefer Jr. MPH</w:t>
      </w:r>
    </w:p>
    <w:p w:rsidR="00FF39F8" w:rsidRDefault="00FF39F8" w:rsidP="00FF39F8">
      <w:pPr>
        <w:spacing w:after="0"/>
        <w:rPr>
          <w:noProof/>
          <w:color w:val="000000" w:themeColor="text1"/>
        </w:rPr>
      </w:pPr>
      <w:r>
        <w:rPr>
          <w:noProof/>
          <w:color w:val="000000" w:themeColor="text1"/>
        </w:rPr>
        <w:t>Director of Surveys</w:t>
      </w:r>
    </w:p>
    <w:p w:rsidR="00FF39F8" w:rsidRDefault="00FF39F8" w:rsidP="00FF39F8">
      <w:pPr>
        <w:spacing w:after="0"/>
        <w:rPr>
          <w:rFonts w:eastAsiaTheme="minorEastAsia"/>
          <w:noProof/>
          <w:color w:val="000000" w:themeColor="text1"/>
        </w:rPr>
      </w:pPr>
      <w:r>
        <w:rPr>
          <w:rFonts w:eastAsiaTheme="minorEastAsia"/>
          <w:noProof/>
          <w:color w:val="000000" w:themeColor="text1"/>
        </w:rPr>
        <w:t>VHA Office of Organizational Excellence (10E)</w:t>
      </w:r>
    </w:p>
    <w:p w:rsidR="00FF39F8" w:rsidRDefault="00FF39F8" w:rsidP="00FF39F8">
      <w:pPr>
        <w:spacing w:after="0"/>
        <w:rPr>
          <w:rFonts w:eastAsiaTheme="minorEastAsia"/>
          <w:noProof/>
          <w:color w:val="000000" w:themeColor="text1"/>
        </w:rPr>
      </w:pPr>
      <w:r>
        <w:rPr>
          <w:rFonts w:eastAsiaTheme="minorEastAsia"/>
          <w:noProof/>
          <w:color w:val="000000" w:themeColor="text1"/>
        </w:rPr>
        <w:t>Reporting, Analytics, Performance, Improvement &amp; Deployment - RAPID</w:t>
      </w:r>
    </w:p>
    <w:p w:rsidR="00FF39F8" w:rsidRDefault="00FF39F8" w:rsidP="00FF39F8">
      <w:pPr>
        <w:spacing w:after="0"/>
        <w:rPr>
          <w:rFonts w:eastAsiaTheme="minorEastAsia"/>
          <w:noProof/>
          <w:color w:val="000000" w:themeColor="text1"/>
        </w:rPr>
      </w:pPr>
      <w:r>
        <w:rPr>
          <w:rFonts w:eastAsiaTheme="minorEastAsia"/>
          <w:noProof/>
          <w:color w:val="000000" w:themeColor="text1"/>
        </w:rPr>
        <w:t>Performance Measurement (10EA)</w:t>
      </w:r>
    </w:p>
    <w:p w:rsidR="00FF39F8" w:rsidRDefault="00E86CF4" w:rsidP="00FF39F8">
      <w:pPr>
        <w:spacing w:after="0"/>
        <w:rPr>
          <w:rFonts w:eastAsiaTheme="minorEastAsia"/>
          <w:noProof/>
          <w:color w:val="000000" w:themeColor="text1"/>
        </w:rPr>
      </w:pPr>
      <w:hyperlink r:id="rId10" w:history="1">
        <w:r w:rsidR="00FF39F8" w:rsidRPr="00C261D7">
          <w:rPr>
            <w:rStyle w:val="Hyperlink"/>
            <w:rFonts w:eastAsiaTheme="minorEastAsia"/>
            <w:noProof/>
          </w:rPr>
          <w:t>James.Schaefer@va.gov</w:t>
        </w:r>
      </w:hyperlink>
    </w:p>
    <w:p w:rsidR="00FF39F8" w:rsidRDefault="00FF39F8" w:rsidP="00FF39F8">
      <w:pPr>
        <w:spacing w:after="0"/>
        <w:rPr>
          <w:rFonts w:eastAsiaTheme="minorEastAsia"/>
          <w:noProof/>
          <w:color w:val="000000" w:themeColor="text1"/>
        </w:rPr>
      </w:pPr>
      <w:r>
        <w:rPr>
          <w:rFonts w:eastAsiaTheme="minorEastAsia"/>
          <w:noProof/>
          <w:color w:val="000000" w:themeColor="text1"/>
        </w:rPr>
        <w:t xml:space="preserve">Mobile: (919) 334-8040 </w:t>
      </w:r>
    </w:p>
    <w:p w:rsidR="00FF39F8" w:rsidRDefault="00FF39F8" w:rsidP="00FF39F8">
      <w:pPr>
        <w:spacing w:after="0"/>
        <w:rPr>
          <w:rFonts w:eastAsiaTheme="minorEastAsia"/>
          <w:noProof/>
          <w:color w:val="000000" w:themeColor="text1"/>
        </w:rPr>
      </w:pPr>
      <w:r>
        <w:rPr>
          <w:rFonts w:eastAsiaTheme="minorEastAsia"/>
          <w:noProof/>
          <w:color w:val="000000" w:themeColor="text1"/>
        </w:rPr>
        <w:t>Office: (</w:t>
      </w:r>
      <w:r>
        <w:rPr>
          <w:noProof/>
          <w:color w:val="000000" w:themeColor="text1"/>
        </w:rPr>
        <w:t>919</w:t>
      </w:r>
      <w:r>
        <w:rPr>
          <w:rFonts w:eastAsiaTheme="minorEastAsia"/>
          <w:noProof/>
          <w:color w:val="000000" w:themeColor="text1"/>
        </w:rPr>
        <w:t xml:space="preserve">) </w:t>
      </w:r>
      <w:r>
        <w:rPr>
          <w:noProof/>
          <w:color w:val="000000" w:themeColor="text1"/>
        </w:rPr>
        <w:t>474-3914</w:t>
      </w:r>
    </w:p>
    <w:p w:rsidR="00FF39F8" w:rsidRDefault="00FF39F8" w:rsidP="00FF39F8">
      <w:pPr>
        <w:rPr>
          <w:rFonts w:eastAsiaTheme="minorEastAsia"/>
          <w:noProof/>
          <w:color w:val="1F497D" w:themeColor="text2"/>
        </w:rPr>
      </w:pPr>
      <w:r>
        <w:rPr>
          <w:rFonts w:eastAsiaTheme="minorEastAsia"/>
          <w:noProof/>
          <w:color w:val="1F497D" w:themeColor="text2"/>
        </w:rPr>
        <w:drawing>
          <wp:inline distT="0" distB="0" distL="0" distR="0" wp14:anchorId="14A552D5" wp14:editId="2567688F">
            <wp:extent cx="1447165" cy="516890"/>
            <wp:effectExtent l="0" t="0" r="635" b="0"/>
            <wp:docPr id="24" name="Picture 24" descr="Patient Experiences Logo 180x64 noA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ient Experiences Logo 180x64 noAB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165" cy="516890"/>
                    </a:xfrm>
                    <a:prstGeom prst="rect">
                      <a:avLst/>
                    </a:prstGeom>
                    <a:noFill/>
                    <a:ln>
                      <a:noFill/>
                    </a:ln>
                  </pic:spPr>
                </pic:pic>
              </a:graphicData>
            </a:graphic>
          </wp:inline>
        </w:drawing>
      </w:r>
      <w:bookmarkEnd w:id="1"/>
    </w:p>
    <w:bookmarkEnd w:id="0"/>
    <w:p w:rsidR="00287E89" w:rsidRPr="003F1FED" w:rsidRDefault="00287E89" w:rsidP="00287E89">
      <w:pPr>
        <w:spacing w:after="0" w:line="240" w:lineRule="auto"/>
        <w:sectPr w:rsidR="00287E89" w:rsidRPr="003F1FED" w:rsidSect="00706D42">
          <w:footerReference w:type="default" r:id="rId12"/>
          <w:pgSz w:w="12240" w:h="15840" w:code="1"/>
          <w:pgMar w:top="1296" w:right="720" w:bottom="1296" w:left="720" w:header="720" w:footer="720" w:gutter="0"/>
          <w:cols w:space="720"/>
          <w:docGrid w:linePitch="360"/>
        </w:sectPr>
      </w:pPr>
    </w:p>
    <w:p w:rsidR="00455788" w:rsidRDefault="00021A42" w:rsidP="00B50D0E">
      <w:pPr>
        <w:spacing w:after="0"/>
      </w:pPr>
      <w:bookmarkStart w:id="2" w:name="National"/>
      <w:bookmarkStart w:id="3" w:name="AppendixA"/>
      <w:bookmarkEnd w:id="2"/>
      <w:r w:rsidRPr="001A4F45">
        <w:rPr>
          <w:noProof/>
        </w:rPr>
        <w:drawing>
          <wp:inline distT="0" distB="0" distL="0" distR="0" wp14:anchorId="5DFF037F" wp14:editId="1B35F78E">
            <wp:extent cx="8412480" cy="4467225"/>
            <wp:effectExtent l="0" t="0" r="762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12480" cy="4467225"/>
                    </a:xfrm>
                    <a:prstGeom prst="rect">
                      <a:avLst/>
                    </a:prstGeom>
                    <a:noFill/>
                    <a:ln>
                      <a:noFill/>
                    </a:ln>
                  </pic:spPr>
                </pic:pic>
              </a:graphicData>
            </a:graphic>
          </wp:inline>
        </w:drawing>
      </w:r>
    </w:p>
    <w:p w:rsidR="00021A42" w:rsidRDefault="00021A42" w:rsidP="00021A42">
      <w:pPr>
        <w:spacing w:after="0"/>
      </w:pPr>
      <w:r w:rsidRPr="001A4F45">
        <w:rPr>
          <w:noProof/>
        </w:rPr>
        <w:drawing>
          <wp:inline distT="0" distB="0" distL="0" distR="0" wp14:anchorId="0066C2F4" wp14:editId="0151BF3F">
            <wp:extent cx="8412480" cy="44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382274A2" wp14:editId="1CE13B2A">
            <wp:extent cx="8412480" cy="4467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07A77DEC" wp14:editId="3F967B09">
            <wp:extent cx="8412480" cy="4467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0AFAD9DF" wp14:editId="5484EC12">
            <wp:extent cx="8412480" cy="4467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0A6140E4" wp14:editId="50030FD8">
            <wp:extent cx="8412480" cy="44677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2083A0F8" wp14:editId="74C31937">
            <wp:extent cx="8412480" cy="4467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7BAB4BFD" wp14:editId="758F103C">
            <wp:extent cx="8412480" cy="44677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0C6EBA39" wp14:editId="0EEAC9E4">
            <wp:extent cx="8412480" cy="4467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604FF79C" wp14:editId="76DAF5F5">
            <wp:extent cx="8412480" cy="4467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491AB37C" wp14:editId="20648313">
            <wp:extent cx="8412480" cy="44677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4B054060" wp14:editId="23837FDD">
            <wp:extent cx="8412480" cy="44677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06CD04B9" wp14:editId="023AF2F8">
            <wp:extent cx="8412480" cy="44677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2A87CBB1" wp14:editId="369E169A">
            <wp:extent cx="8412480" cy="44677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69D5DF7E" wp14:editId="4CEBE4E6">
            <wp:extent cx="8412480" cy="44677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10B93CA0" wp14:editId="2D577D46">
            <wp:extent cx="8412480" cy="44677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106DB449" wp14:editId="5BA9FD6E">
            <wp:extent cx="8412480" cy="44677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236C458C" wp14:editId="0BB4C482">
            <wp:extent cx="8412480" cy="44677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30E36EFE" wp14:editId="2025CFDB">
            <wp:extent cx="8412480" cy="44677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r w:rsidRPr="001A4F45">
        <w:rPr>
          <w:noProof/>
        </w:rPr>
        <w:drawing>
          <wp:inline distT="0" distB="0" distL="0" distR="0" wp14:anchorId="65A3C645" wp14:editId="56FA2A5E">
            <wp:extent cx="8412480" cy="44677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412480" cy="4467796"/>
                    </a:xfrm>
                    <a:prstGeom prst="rect">
                      <a:avLst/>
                    </a:prstGeom>
                    <a:noFill/>
                    <a:ln>
                      <a:noFill/>
                    </a:ln>
                  </pic:spPr>
                </pic:pic>
              </a:graphicData>
            </a:graphic>
          </wp:inline>
        </w:drawing>
      </w:r>
    </w:p>
    <w:p w:rsidR="002849B4" w:rsidRPr="002849B4" w:rsidRDefault="002849B4" w:rsidP="00B50D0E">
      <w:pPr>
        <w:spacing w:after="0"/>
        <w:sectPr w:rsidR="002849B4" w:rsidRPr="002849B4" w:rsidSect="00DC714D">
          <w:footerReference w:type="default" r:id="rId33"/>
          <w:pgSz w:w="15840" w:h="12240" w:orient="landscape"/>
          <w:pgMar w:top="1152" w:right="1296" w:bottom="1152" w:left="1296" w:header="0" w:footer="144" w:gutter="0"/>
          <w:cols w:space="720"/>
          <w:docGrid w:linePitch="360"/>
        </w:sectPr>
      </w:pPr>
    </w:p>
    <w:p w:rsidR="00287E89" w:rsidRPr="003046E0" w:rsidRDefault="00B50D0E" w:rsidP="00287E89">
      <w:pPr>
        <w:pStyle w:val="Heading1"/>
        <w:spacing w:before="0"/>
        <w:rPr>
          <w:color w:val="auto"/>
        </w:rPr>
      </w:pPr>
      <w:r>
        <w:rPr>
          <w:color w:val="auto"/>
        </w:rPr>
        <w:t>A</w:t>
      </w:r>
      <w:r w:rsidR="00287E89" w:rsidRPr="003046E0">
        <w:rPr>
          <w:color w:val="auto"/>
        </w:rPr>
        <w:t>ppendix A: Abbreviations and Questions Used</w:t>
      </w:r>
    </w:p>
    <w:bookmarkEnd w:id="3"/>
    <w:p w:rsidR="00287E89" w:rsidRPr="00A931C4" w:rsidRDefault="00287E89" w:rsidP="00043EF0">
      <w:pPr>
        <w:rPr>
          <w:b/>
          <w:noProof/>
        </w:rPr>
      </w:pPr>
    </w:p>
    <w:tbl>
      <w:tblPr>
        <w:tblW w:w="9954" w:type="dxa"/>
        <w:tblInd w:w="93" w:type="dxa"/>
        <w:tblLook w:val="04A0" w:firstRow="1" w:lastRow="0" w:firstColumn="1" w:lastColumn="0" w:noHBand="0" w:noVBand="1"/>
      </w:tblPr>
      <w:tblGrid>
        <w:gridCol w:w="1372"/>
        <w:gridCol w:w="1770"/>
        <w:gridCol w:w="2250"/>
        <w:gridCol w:w="4562"/>
      </w:tblGrid>
      <w:tr w:rsidR="00BF0F1D" w:rsidRPr="000C7DA6" w:rsidTr="005D0220">
        <w:trPr>
          <w:trHeight w:val="300"/>
        </w:trPr>
        <w:tc>
          <w:tcPr>
            <w:tcW w:w="3142" w:type="dxa"/>
            <w:gridSpan w:val="2"/>
            <w:tcBorders>
              <w:top w:val="single" w:sz="4" w:space="0" w:color="auto"/>
              <w:left w:val="single" w:sz="4" w:space="0" w:color="auto"/>
              <w:bottom w:val="single" w:sz="4" w:space="0" w:color="auto"/>
              <w:right w:val="single" w:sz="4" w:space="0" w:color="auto"/>
            </w:tcBorders>
            <w:shd w:val="clear" w:color="000000" w:fill="BFBFBF"/>
            <w:noWrap/>
            <w:vAlign w:val="bottom"/>
          </w:tcPr>
          <w:p w:rsidR="00BF0F1D" w:rsidRPr="000C7DA6" w:rsidRDefault="00BF0F1D" w:rsidP="005D0220">
            <w:pPr>
              <w:spacing w:after="0" w:line="240" w:lineRule="auto"/>
              <w:jc w:val="center"/>
              <w:rPr>
                <w:rFonts w:ascii="Calibri" w:eastAsia="Times New Roman" w:hAnsi="Calibri" w:cs="Calibri"/>
                <w:color w:val="000000"/>
              </w:rPr>
            </w:pPr>
            <w:r>
              <w:rPr>
                <w:rFonts w:ascii="Calibri" w:eastAsia="Times New Roman" w:hAnsi="Calibri" w:cs="Calibri"/>
                <w:color w:val="000000"/>
              </w:rPr>
              <w:t>Step in Community Care Process</w:t>
            </w:r>
          </w:p>
        </w:tc>
        <w:tc>
          <w:tcPr>
            <w:tcW w:w="2250" w:type="dxa"/>
            <w:vMerge w:val="restart"/>
            <w:tcBorders>
              <w:top w:val="single" w:sz="4" w:space="0" w:color="auto"/>
              <w:left w:val="nil"/>
              <w:right w:val="single" w:sz="4" w:space="0" w:color="auto"/>
            </w:tcBorders>
            <w:shd w:val="clear" w:color="000000" w:fill="BFBFBF"/>
            <w:vAlign w:val="center"/>
          </w:tcPr>
          <w:p w:rsidR="00BF0F1D" w:rsidRPr="000C7DA6" w:rsidRDefault="00BF0F1D" w:rsidP="005D0220">
            <w:pPr>
              <w:spacing w:after="0" w:line="240" w:lineRule="auto"/>
              <w:jc w:val="center"/>
              <w:rPr>
                <w:rFonts w:ascii="Calibri" w:eastAsia="Times New Roman" w:hAnsi="Calibri" w:cs="Calibri"/>
                <w:color w:val="000000"/>
              </w:rPr>
            </w:pPr>
            <w:r>
              <w:rPr>
                <w:rFonts w:ascii="Calibri" w:eastAsia="Times New Roman" w:hAnsi="Calibri" w:cs="Calibri"/>
                <w:color w:val="000000"/>
              </w:rPr>
              <w:t>Dimension of Care</w:t>
            </w:r>
          </w:p>
        </w:tc>
        <w:tc>
          <w:tcPr>
            <w:tcW w:w="4562" w:type="dxa"/>
            <w:vMerge w:val="restart"/>
            <w:tcBorders>
              <w:top w:val="single" w:sz="4" w:space="0" w:color="auto"/>
              <w:left w:val="single" w:sz="4" w:space="0" w:color="auto"/>
              <w:right w:val="single" w:sz="4" w:space="0" w:color="auto"/>
            </w:tcBorders>
            <w:shd w:val="clear" w:color="000000" w:fill="BFBFBF"/>
            <w:noWrap/>
            <w:vAlign w:val="center"/>
          </w:tcPr>
          <w:p w:rsidR="00BF0F1D" w:rsidRPr="000C7DA6" w:rsidRDefault="00BF0F1D" w:rsidP="005D0220">
            <w:pPr>
              <w:spacing w:after="0" w:line="240" w:lineRule="auto"/>
              <w:jc w:val="center"/>
              <w:rPr>
                <w:rFonts w:ascii="Calibri" w:eastAsia="Times New Roman" w:hAnsi="Calibri" w:cs="Calibri"/>
                <w:color w:val="000000"/>
              </w:rPr>
            </w:pPr>
            <w:r w:rsidRPr="000C7DA6">
              <w:rPr>
                <w:rFonts w:ascii="Calibri" w:eastAsia="Times New Roman" w:hAnsi="Calibri" w:cs="Calibri"/>
                <w:color w:val="000000"/>
              </w:rPr>
              <w:t>Item</w:t>
            </w:r>
          </w:p>
        </w:tc>
      </w:tr>
      <w:tr w:rsidR="00BF0F1D" w:rsidRPr="000C7DA6" w:rsidTr="005D0220">
        <w:trPr>
          <w:trHeight w:val="300"/>
        </w:trPr>
        <w:tc>
          <w:tcPr>
            <w:tcW w:w="1372"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F0F1D" w:rsidRPr="000C7DA6" w:rsidRDefault="00BF0F1D" w:rsidP="005D0220">
            <w:pPr>
              <w:spacing w:after="0" w:line="240" w:lineRule="auto"/>
              <w:jc w:val="center"/>
              <w:rPr>
                <w:rFonts w:ascii="Calibri" w:eastAsia="Times New Roman" w:hAnsi="Calibri" w:cs="Calibri"/>
                <w:color w:val="000000"/>
              </w:rPr>
            </w:pPr>
            <w:r w:rsidRPr="000C7DA6">
              <w:rPr>
                <w:rFonts w:ascii="Calibri" w:eastAsia="Times New Roman" w:hAnsi="Calibri" w:cs="Calibri"/>
                <w:color w:val="000000"/>
              </w:rPr>
              <w:t>Abbreviation</w:t>
            </w:r>
          </w:p>
        </w:tc>
        <w:tc>
          <w:tcPr>
            <w:tcW w:w="1770" w:type="dxa"/>
            <w:tcBorders>
              <w:top w:val="single" w:sz="4" w:space="0" w:color="auto"/>
              <w:left w:val="nil"/>
              <w:bottom w:val="single" w:sz="4" w:space="0" w:color="auto"/>
              <w:right w:val="single" w:sz="4" w:space="0" w:color="auto"/>
            </w:tcBorders>
            <w:shd w:val="clear" w:color="000000" w:fill="BFBFBF"/>
            <w:vAlign w:val="bottom"/>
            <w:hideMark/>
          </w:tcPr>
          <w:p w:rsidR="00BF0F1D" w:rsidRPr="000C7DA6" w:rsidRDefault="00BF0F1D" w:rsidP="005D0220">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Step </w:t>
            </w:r>
            <w:r w:rsidRPr="000C7DA6">
              <w:rPr>
                <w:rFonts w:ascii="Calibri" w:eastAsia="Times New Roman" w:hAnsi="Calibri" w:cs="Calibri"/>
                <w:color w:val="000000"/>
              </w:rPr>
              <w:t>Name</w:t>
            </w:r>
          </w:p>
        </w:tc>
        <w:tc>
          <w:tcPr>
            <w:tcW w:w="2250" w:type="dxa"/>
            <w:vMerge/>
            <w:tcBorders>
              <w:left w:val="nil"/>
              <w:bottom w:val="single" w:sz="4" w:space="0" w:color="auto"/>
              <w:right w:val="single" w:sz="4" w:space="0" w:color="auto"/>
            </w:tcBorders>
            <w:shd w:val="clear" w:color="000000" w:fill="BFBFBF"/>
          </w:tcPr>
          <w:p w:rsidR="00BF0F1D" w:rsidRPr="000C7DA6" w:rsidRDefault="00BF0F1D" w:rsidP="005D0220">
            <w:pPr>
              <w:spacing w:after="0" w:line="240" w:lineRule="auto"/>
              <w:jc w:val="center"/>
              <w:rPr>
                <w:rFonts w:ascii="Calibri" w:eastAsia="Times New Roman" w:hAnsi="Calibri" w:cs="Calibri"/>
                <w:color w:val="000000"/>
              </w:rPr>
            </w:pPr>
          </w:p>
        </w:tc>
        <w:tc>
          <w:tcPr>
            <w:tcW w:w="4562" w:type="dxa"/>
            <w:vMerge/>
            <w:tcBorders>
              <w:left w:val="single" w:sz="4" w:space="0" w:color="auto"/>
              <w:bottom w:val="single" w:sz="4" w:space="0" w:color="auto"/>
              <w:right w:val="single" w:sz="4" w:space="0" w:color="auto"/>
            </w:tcBorders>
            <w:shd w:val="clear" w:color="000000" w:fill="BFBFBF"/>
            <w:noWrap/>
            <w:vAlign w:val="bottom"/>
            <w:hideMark/>
          </w:tcPr>
          <w:p w:rsidR="00BF0F1D" w:rsidRPr="000C7DA6" w:rsidRDefault="00BF0F1D" w:rsidP="005D0220">
            <w:pPr>
              <w:spacing w:after="0" w:line="240" w:lineRule="auto"/>
              <w:jc w:val="center"/>
              <w:rPr>
                <w:rFonts w:ascii="Calibri" w:eastAsia="Times New Roman" w:hAnsi="Calibri" w:cs="Calibri"/>
                <w:color w:val="000000"/>
              </w:rPr>
            </w:pPr>
          </w:p>
        </w:tc>
      </w:tr>
      <w:tr w:rsidR="00BF0F1D" w:rsidRPr="003046E0" w:rsidTr="005D0220">
        <w:trPr>
          <w:trHeight w:val="305"/>
        </w:trPr>
        <w:tc>
          <w:tcPr>
            <w:tcW w:w="13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F0F1D" w:rsidRPr="003046E0" w:rsidRDefault="00BF0F1D" w:rsidP="005D0220">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Eligibility </w:t>
            </w:r>
          </w:p>
        </w:tc>
        <w:tc>
          <w:tcPr>
            <w:tcW w:w="177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F0F1D" w:rsidRPr="003046E0" w:rsidRDefault="00BF0F1D" w:rsidP="005D0220">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Eligibility </w:t>
            </w:r>
          </w:p>
        </w:tc>
        <w:tc>
          <w:tcPr>
            <w:tcW w:w="2250" w:type="dxa"/>
            <w:tcBorders>
              <w:top w:val="nil"/>
              <w:left w:val="nil"/>
              <w:bottom w:val="single" w:sz="4" w:space="0" w:color="auto"/>
              <w:right w:val="single" w:sz="4" w:space="0" w:color="auto"/>
            </w:tcBorders>
            <w:vAlign w:val="center"/>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Information</w:t>
            </w:r>
          </w:p>
        </w:tc>
        <w:tc>
          <w:tcPr>
            <w:tcW w:w="4562" w:type="dxa"/>
            <w:tcBorders>
              <w:top w:val="nil"/>
              <w:left w:val="single" w:sz="4" w:space="0" w:color="auto"/>
              <w:bottom w:val="single" w:sz="4" w:space="0" w:color="auto"/>
              <w:right w:val="single" w:sz="4" w:space="0" w:color="auto"/>
            </w:tcBorders>
            <w:shd w:val="clear" w:color="auto" w:fill="auto"/>
            <w:noWrap/>
            <w:vAlign w:val="center"/>
            <w:hideMark/>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Q3 Eligibility Requirements Clear</w:t>
            </w:r>
          </w:p>
        </w:tc>
      </w:tr>
      <w:tr w:rsidR="00BF0F1D" w:rsidRPr="003046E0" w:rsidTr="005D0220">
        <w:trPr>
          <w:trHeight w:val="260"/>
        </w:trPr>
        <w:tc>
          <w:tcPr>
            <w:tcW w:w="1372" w:type="dxa"/>
            <w:vMerge/>
            <w:tcBorders>
              <w:top w:val="nil"/>
              <w:left w:val="single" w:sz="4" w:space="0" w:color="auto"/>
              <w:bottom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top w:val="nil"/>
              <w:left w:val="single" w:sz="4" w:space="0" w:color="auto"/>
              <w:bottom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nil"/>
              <w:left w:val="nil"/>
              <w:bottom w:val="single" w:sz="4" w:space="0" w:color="auto"/>
              <w:right w:val="single" w:sz="4" w:space="0" w:color="auto"/>
            </w:tcBorders>
            <w:shd w:val="clear" w:color="auto" w:fill="auto"/>
            <w:vAlign w:val="center"/>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Information</w:t>
            </w:r>
          </w:p>
        </w:tc>
        <w:tc>
          <w:tcPr>
            <w:tcW w:w="4562" w:type="dxa"/>
            <w:tcBorders>
              <w:top w:val="nil"/>
              <w:left w:val="single" w:sz="4" w:space="0" w:color="auto"/>
              <w:bottom w:val="single" w:sz="4" w:space="0" w:color="auto"/>
              <w:right w:val="single" w:sz="4" w:space="0" w:color="auto"/>
            </w:tcBorders>
            <w:noWrap/>
            <w:vAlign w:val="center"/>
            <w:hideMark/>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Q4 Eligibility Information Helpful</w:t>
            </w:r>
          </w:p>
        </w:tc>
      </w:tr>
      <w:tr w:rsidR="00BF0F1D" w:rsidRPr="003046E0" w:rsidTr="005D0220">
        <w:trPr>
          <w:trHeight w:val="300"/>
        </w:trPr>
        <w:tc>
          <w:tcPr>
            <w:tcW w:w="1372" w:type="dxa"/>
            <w:vMerge w:val="restart"/>
            <w:tcBorders>
              <w:top w:val="nil"/>
              <w:left w:val="single" w:sz="4" w:space="0" w:color="auto"/>
              <w:right w:val="single" w:sz="4" w:space="0" w:color="auto"/>
            </w:tcBorders>
            <w:shd w:val="clear" w:color="auto" w:fill="auto"/>
            <w:noWrap/>
            <w:vAlign w:val="center"/>
            <w:hideMark/>
          </w:tcPr>
          <w:p w:rsidR="00BF0F1D" w:rsidRPr="003046E0" w:rsidRDefault="00BF0F1D" w:rsidP="005D0220">
            <w:pPr>
              <w:spacing w:after="0" w:line="240" w:lineRule="auto"/>
              <w:jc w:val="center"/>
              <w:rPr>
                <w:rFonts w:ascii="Calibri" w:eastAsia="Times New Roman" w:hAnsi="Calibri" w:cs="Calibri"/>
                <w:color w:val="000000"/>
              </w:rPr>
            </w:pPr>
            <w:r>
              <w:rPr>
                <w:rFonts w:ascii="Calibri" w:eastAsia="Times New Roman" w:hAnsi="Calibri" w:cs="Calibri"/>
                <w:color w:val="000000"/>
              </w:rPr>
              <w:t>Referral</w:t>
            </w:r>
          </w:p>
        </w:tc>
        <w:tc>
          <w:tcPr>
            <w:tcW w:w="1770" w:type="dxa"/>
            <w:vMerge w:val="restart"/>
            <w:tcBorders>
              <w:top w:val="nil"/>
              <w:left w:val="single" w:sz="4" w:space="0" w:color="auto"/>
              <w:right w:val="single" w:sz="4" w:space="0" w:color="auto"/>
            </w:tcBorders>
            <w:shd w:val="clear" w:color="auto" w:fill="auto"/>
            <w:noWrap/>
            <w:vAlign w:val="center"/>
            <w:hideMark/>
          </w:tcPr>
          <w:p w:rsidR="00BF0F1D" w:rsidRPr="003046E0" w:rsidRDefault="00BF0F1D" w:rsidP="005D0220">
            <w:pPr>
              <w:spacing w:after="0" w:line="240" w:lineRule="auto"/>
              <w:jc w:val="center"/>
              <w:rPr>
                <w:rFonts w:ascii="Calibri" w:eastAsia="Times New Roman" w:hAnsi="Calibri" w:cs="Calibri"/>
                <w:color w:val="000000"/>
              </w:rPr>
            </w:pPr>
            <w:r>
              <w:rPr>
                <w:rFonts w:ascii="Calibri" w:eastAsia="Times New Roman" w:hAnsi="Calibri" w:cs="Calibri"/>
                <w:color w:val="000000"/>
              </w:rPr>
              <w:t>Referral and 1</w:t>
            </w:r>
            <w:r w:rsidRPr="003046E0">
              <w:rPr>
                <w:rFonts w:ascii="Calibri" w:eastAsia="Times New Roman" w:hAnsi="Calibri" w:cs="Calibri"/>
                <w:color w:val="000000"/>
                <w:vertAlign w:val="superscript"/>
              </w:rPr>
              <w:t>st</w:t>
            </w:r>
            <w:r>
              <w:rPr>
                <w:rFonts w:ascii="Calibri" w:eastAsia="Times New Roman" w:hAnsi="Calibri" w:cs="Calibri"/>
                <w:color w:val="000000"/>
              </w:rPr>
              <w:t xml:space="preserve"> Appointment</w:t>
            </w:r>
          </w:p>
        </w:tc>
        <w:tc>
          <w:tcPr>
            <w:tcW w:w="2250" w:type="dxa"/>
            <w:tcBorders>
              <w:top w:val="nil"/>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Information</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Q5 Scheduling Process Clearly Explained</w:t>
            </w:r>
          </w:p>
        </w:tc>
      </w:tr>
      <w:tr w:rsidR="00BF0F1D" w:rsidRPr="003046E0" w:rsidTr="005D0220">
        <w:trPr>
          <w:trHeight w:val="300"/>
        </w:trPr>
        <w:tc>
          <w:tcPr>
            <w:tcW w:w="1372" w:type="dxa"/>
            <w:vMerge/>
            <w:tcBorders>
              <w:left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Information</w:t>
            </w:r>
          </w:p>
        </w:tc>
        <w:tc>
          <w:tcPr>
            <w:tcW w:w="4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Q6 Responsibility for Arranging First Appt Clear</w:t>
            </w:r>
          </w:p>
        </w:tc>
      </w:tr>
      <w:tr w:rsidR="00BF0F1D" w:rsidRPr="003046E0" w:rsidTr="005D0220">
        <w:trPr>
          <w:trHeight w:val="300"/>
        </w:trPr>
        <w:tc>
          <w:tcPr>
            <w:tcW w:w="1372" w:type="dxa"/>
            <w:vMerge/>
            <w:tcBorders>
              <w:left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 xml:space="preserve">Patient Preferences/ Convenience </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Q7 Enough Say in Selecting Provider</w:t>
            </w:r>
          </w:p>
        </w:tc>
      </w:tr>
      <w:tr w:rsidR="00BF0F1D" w:rsidRPr="003046E0" w:rsidTr="005D0220">
        <w:trPr>
          <w:trHeight w:val="300"/>
        </w:trPr>
        <w:tc>
          <w:tcPr>
            <w:tcW w:w="1372" w:type="dxa"/>
            <w:vMerge/>
            <w:tcBorders>
              <w:left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 xml:space="preserve">Patient Preferences/ Convenience </w:t>
            </w:r>
          </w:p>
        </w:tc>
        <w:tc>
          <w:tcPr>
            <w:tcW w:w="4562" w:type="dxa"/>
            <w:tcBorders>
              <w:top w:val="nil"/>
              <w:left w:val="single" w:sz="4" w:space="0" w:color="auto"/>
              <w:bottom w:val="single" w:sz="4" w:space="0" w:color="auto"/>
              <w:right w:val="single" w:sz="4" w:space="0" w:color="auto"/>
            </w:tcBorders>
            <w:shd w:val="clear" w:color="auto" w:fill="auto"/>
            <w:noWrap/>
            <w:vAlign w:val="bottom"/>
            <w:hideMark/>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 xml:space="preserve">Q8 Enough Say in Appt Date and Time </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Access</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Q9 First Appt as Soon as Needed</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Ease of Process</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Q10 Ease of Getting First Appt</w:t>
            </w:r>
          </w:p>
        </w:tc>
      </w:tr>
      <w:tr w:rsidR="00BF0F1D" w:rsidTr="005D0220">
        <w:trPr>
          <w:trHeight w:val="300"/>
        </w:trPr>
        <w:tc>
          <w:tcPr>
            <w:tcW w:w="1372" w:type="dxa"/>
            <w:vMerge/>
            <w:tcBorders>
              <w:left w:val="single" w:sz="4" w:space="0" w:color="auto"/>
              <w:bottom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bottom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Information</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Q11 Understand Process for Getting VA Community Care</w:t>
            </w:r>
          </w:p>
        </w:tc>
      </w:tr>
      <w:tr w:rsidR="00BF0F1D" w:rsidRPr="003046E0" w:rsidTr="005D0220">
        <w:trPr>
          <w:trHeight w:val="300"/>
        </w:trPr>
        <w:tc>
          <w:tcPr>
            <w:tcW w:w="1372" w:type="dxa"/>
            <w:vMerge w:val="restart"/>
            <w:tcBorders>
              <w:top w:val="nil"/>
              <w:left w:val="single" w:sz="4" w:space="0" w:color="auto"/>
              <w:right w:val="single" w:sz="4" w:space="0" w:color="auto"/>
            </w:tcBorders>
            <w:shd w:val="clear" w:color="auto" w:fill="auto"/>
            <w:noWrap/>
            <w:vAlign w:val="center"/>
          </w:tcPr>
          <w:p w:rsidR="00BF0F1D" w:rsidRPr="003046E0" w:rsidRDefault="00BF0F1D" w:rsidP="005D0220">
            <w:pPr>
              <w:spacing w:after="0" w:line="240" w:lineRule="auto"/>
              <w:jc w:val="center"/>
              <w:rPr>
                <w:rFonts w:ascii="Calibri" w:eastAsia="Times New Roman" w:hAnsi="Calibri" w:cs="Calibri"/>
                <w:color w:val="000000"/>
              </w:rPr>
            </w:pPr>
            <w:r>
              <w:rPr>
                <w:rFonts w:ascii="Calibri" w:eastAsia="Times New Roman" w:hAnsi="Calibri" w:cs="Calibri"/>
                <w:color w:val="000000"/>
              </w:rPr>
              <w:t>RcntAppts</w:t>
            </w:r>
          </w:p>
        </w:tc>
        <w:tc>
          <w:tcPr>
            <w:tcW w:w="1770" w:type="dxa"/>
            <w:vMerge w:val="restart"/>
            <w:tcBorders>
              <w:top w:val="nil"/>
              <w:left w:val="single" w:sz="4" w:space="0" w:color="auto"/>
              <w:right w:val="single" w:sz="4" w:space="0" w:color="auto"/>
            </w:tcBorders>
            <w:shd w:val="clear" w:color="auto" w:fill="auto"/>
            <w:vAlign w:val="center"/>
          </w:tcPr>
          <w:p w:rsidR="00BF0F1D" w:rsidRPr="003046E0" w:rsidRDefault="00BF0F1D" w:rsidP="005D0220">
            <w:pPr>
              <w:spacing w:after="0" w:line="240" w:lineRule="auto"/>
              <w:jc w:val="center"/>
              <w:rPr>
                <w:rFonts w:ascii="Calibri" w:eastAsia="Times New Roman" w:hAnsi="Calibri" w:cs="Calibri"/>
                <w:color w:val="000000"/>
              </w:rPr>
            </w:pPr>
            <w:r>
              <w:rPr>
                <w:rFonts w:ascii="Calibri" w:eastAsia="Times New Roman" w:hAnsi="Calibri" w:cs="Calibri"/>
                <w:color w:val="000000"/>
              </w:rPr>
              <w:t>Scheduling</w:t>
            </w:r>
          </w:p>
        </w:tc>
        <w:tc>
          <w:tcPr>
            <w:tcW w:w="2250" w:type="dxa"/>
            <w:tcBorders>
              <w:top w:val="nil"/>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Access</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Q13 Appt as Soon as Needed</w:t>
            </w:r>
          </w:p>
        </w:tc>
      </w:tr>
      <w:tr w:rsidR="00BF0F1D" w:rsidRPr="003046E0" w:rsidTr="005D0220">
        <w:trPr>
          <w:trHeight w:val="300"/>
        </w:trPr>
        <w:tc>
          <w:tcPr>
            <w:tcW w:w="1372" w:type="dxa"/>
            <w:vMerge/>
            <w:tcBorders>
              <w:left w:val="single" w:sz="4" w:space="0" w:color="auto"/>
              <w:right w:val="single" w:sz="4" w:space="0" w:color="auto"/>
            </w:tcBorders>
            <w:shd w:val="clear" w:color="auto" w:fill="auto"/>
            <w:noWrap/>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shd w:val="clear" w:color="auto" w:fill="auto"/>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Patient Preferences/ Convenience</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 xml:space="preserve">Q14 Appt at Convenient Date and Time </w:t>
            </w:r>
          </w:p>
        </w:tc>
      </w:tr>
      <w:tr w:rsidR="00BF0F1D" w:rsidRPr="003046E0" w:rsidTr="005D0220">
        <w:trPr>
          <w:trHeight w:val="300"/>
        </w:trPr>
        <w:tc>
          <w:tcPr>
            <w:tcW w:w="1372" w:type="dxa"/>
            <w:vMerge/>
            <w:tcBorders>
              <w:left w:val="single" w:sz="4" w:space="0" w:color="auto"/>
              <w:bottom w:val="single" w:sz="4" w:space="0" w:color="auto"/>
              <w:right w:val="single" w:sz="4" w:space="0" w:color="auto"/>
            </w:tcBorders>
            <w:shd w:val="clear" w:color="auto" w:fill="auto"/>
            <w:noWrap/>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bottom w:val="single" w:sz="4" w:space="0" w:color="auto"/>
              <w:right w:val="single" w:sz="4" w:space="0" w:color="auto"/>
            </w:tcBorders>
            <w:shd w:val="clear" w:color="auto" w:fill="auto"/>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Patient Preferences/ Convenience</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Q15 Location Convenience</w:t>
            </w:r>
          </w:p>
        </w:tc>
      </w:tr>
      <w:tr w:rsidR="00BF0F1D" w:rsidRPr="003046E0" w:rsidTr="005D0220">
        <w:trPr>
          <w:trHeight w:val="300"/>
        </w:trPr>
        <w:tc>
          <w:tcPr>
            <w:tcW w:w="1372" w:type="dxa"/>
            <w:vMerge w:val="restart"/>
            <w:tcBorders>
              <w:top w:val="nil"/>
              <w:left w:val="single" w:sz="4" w:space="0" w:color="auto"/>
              <w:right w:val="single" w:sz="4" w:space="0" w:color="auto"/>
            </w:tcBorders>
            <w:shd w:val="clear" w:color="auto" w:fill="auto"/>
            <w:noWrap/>
            <w:vAlign w:val="center"/>
            <w:hideMark/>
          </w:tcPr>
          <w:p w:rsidR="00BF0F1D" w:rsidRPr="003046E0" w:rsidRDefault="00BF0F1D" w:rsidP="005D0220">
            <w:pPr>
              <w:spacing w:after="0" w:line="240" w:lineRule="auto"/>
              <w:jc w:val="center"/>
              <w:rPr>
                <w:rFonts w:ascii="Calibri" w:eastAsia="Times New Roman" w:hAnsi="Calibri" w:cs="Calibri"/>
                <w:color w:val="000000"/>
              </w:rPr>
            </w:pPr>
            <w:r>
              <w:rPr>
                <w:rFonts w:ascii="Calibri" w:eastAsia="Times New Roman" w:hAnsi="Calibri" w:cs="Calibri"/>
                <w:color w:val="000000"/>
              </w:rPr>
              <w:t>RcntVisits</w:t>
            </w:r>
          </w:p>
        </w:tc>
        <w:tc>
          <w:tcPr>
            <w:tcW w:w="1770" w:type="dxa"/>
            <w:vMerge w:val="restart"/>
            <w:tcBorders>
              <w:top w:val="nil"/>
              <w:left w:val="single" w:sz="4" w:space="0" w:color="auto"/>
              <w:right w:val="single" w:sz="4" w:space="0" w:color="auto"/>
            </w:tcBorders>
            <w:shd w:val="clear" w:color="auto" w:fill="auto"/>
            <w:vAlign w:val="center"/>
            <w:hideMark/>
          </w:tcPr>
          <w:p w:rsidR="00BF0F1D" w:rsidRPr="003046E0" w:rsidRDefault="00BF0F1D" w:rsidP="009A7154">
            <w:pPr>
              <w:spacing w:after="0" w:line="240" w:lineRule="auto"/>
              <w:rPr>
                <w:rFonts w:ascii="Calibri" w:eastAsia="Times New Roman" w:hAnsi="Calibri" w:cs="Calibri"/>
                <w:color w:val="000000"/>
              </w:rPr>
            </w:pPr>
            <w:r>
              <w:rPr>
                <w:rFonts w:ascii="Calibri" w:eastAsia="Times New Roman" w:hAnsi="Calibri" w:cs="Calibri"/>
                <w:color w:val="000000"/>
              </w:rPr>
              <w:t>Recent Visit</w:t>
            </w:r>
            <w:ins w:id="4" w:author="Department of Veterans Affairs" w:date="2017-01-26T12:17:00Z">
              <w:r>
                <w:rPr>
                  <w:rFonts w:ascii="Calibri" w:eastAsia="Times New Roman" w:hAnsi="Calibri" w:cs="Calibri"/>
                  <w:color w:val="000000"/>
                </w:rPr>
                <w:t xml:space="preserve"> </w:t>
              </w:r>
            </w:ins>
            <w:r>
              <w:rPr>
                <w:rFonts w:ascii="Calibri" w:eastAsia="Times New Roman" w:hAnsi="Calibri" w:cs="Calibri"/>
                <w:color w:val="000000"/>
              </w:rPr>
              <w:t>Experience</w:t>
            </w:r>
          </w:p>
        </w:tc>
        <w:tc>
          <w:tcPr>
            <w:tcW w:w="2250" w:type="dxa"/>
            <w:tcBorders>
              <w:top w:val="nil"/>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Access</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Q16 Seen Within 15 Minutes of Appt Time</w:t>
            </w:r>
          </w:p>
        </w:tc>
      </w:tr>
      <w:tr w:rsidR="00BF0F1D" w:rsidRPr="003046E0" w:rsidTr="005D0220">
        <w:trPr>
          <w:trHeight w:val="300"/>
        </w:trPr>
        <w:tc>
          <w:tcPr>
            <w:tcW w:w="1372" w:type="dxa"/>
            <w:vMerge/>
            <w:tcBorders>
              <w:left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Communication</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Q17 CC Provider Explained Clearly</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Communication</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Q18 CC Provider Listened Carefully</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Communication</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Q20 CC Provider Gave Easy-to-Understand Info</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Coordination of Care</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Q21 CC Provider Aware of Medical History</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Coordination of Care</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Q22 CC Provider Up-to-Date on VA Care</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Coordination of Care</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Q23 VA Provider Up-to-Date on CC</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Coordination of Care</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Q24 Next Step in Care Clear</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Communication</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Q25 CC Provider Showed Respect</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Communication</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Q26 CC Provider Spent Enough Time</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Coordination of Care</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 xml:space="preserve">Q28 CC Provider Followed Up with Test Results </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 xml:space="preserve">Coordination of Care </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Q29 CC Test Results Sent to VA Provider</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Access</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Q30 Office Hours Medical Question Answered</w:t>
            </w:r>
          </w:p>
        </w:tc>
      </w:tr>
      <w:tr w:rsidR="00BF0F1D" w:rsidTr="005D0220">
        <w:trPr>
          <w:trHeight w:val="300"/>
        </w:trPr>
        <w:tc>
          <w:tcPr>
            <w:tcW w:w="1372"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Access</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Q31 After Hours Medical Question Answered</w:t>
            </w:r>
          </w:p>
        </w:tc>
      </w:tr>
      <w:tr w:rsidR="00BF0F1D" w:rsidTr="005D0220">
        <w:trPr>
          <w:trHeight w:val="300"/>
        </w:trPr>
        <w:tc>
          <w:tcPr>
            <w:tcW w:w="1372" w:type="dxa"/>
            <w:vMerge/>
            <w:tcBorders>
              <w:left w:val="single" w:sz="4" w:space="0" w:color="auto"/>
              <w:bottom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left w:val="single" w:sz="4" w:space="0" w:color="auto"/>
              <w:bottom w:val="single" w:sz="4" w:space="0" w:color="auto"/>
              <w:right w:val="single" w:sz="4" w:space="0" w:color="auto"/>
            </w:tcBorders>
            <w:vAlign w:val="center"/>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single" w:sz="4" w:space="0" w:color="auto"/>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Overall Rating of Provider</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Q32 Overall Rating of CC Provider</w:t>
            </w:r>
          </w:p>
        </w:tc>
      </w:tr>
      <w:tr w:rsidR="00BF0F1D" w:rsidRPr="003046E0" w:rsidTr="005D0220">
        <w:trPr>
          <w:trHeight w:val="300"/>
        </w:trPr>
        <w:tc>
          <w:tcPr>
            <w:tcW w:w="137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F0F1D" w:rsidRPr="003046E0" w:rsidRDefault="00BF0F1D" w:rsidP="005D0220">
            <w:pPr>
              <w:spacing w:after="0" w:line="240" w:lineRule="auto"/>
              <w:jc w:val="center"/>
              <w:rPr>
                <w:rFonts w:ascii="Calibri" w:eastAsia="Times New Roman" w:hAnsi="Calibri" w:cs="Calibri"/>
                <w:color w:val="000000"/>
              </w:rPr>
            </w:pPr>
            <w:r>
              <w:rPr>
                <w:rFonts w:ascii="Calibri" w:eastAsia="Times New Roman" w:hAnsi="Calibri" w:cs="Calibri"/>
                <w:color w:val="000000"/>
              </w:rPr>
              <w:t>Billing</w:t>
            </w:r>
          </w:p>
        </w:tc>
        <w:tc>
          <w:tcPr>
            <w:tcW w:w="1770" w:type="dxa"/>
            <w:vMerge w:val="restart"/>
            <w:tcBorders>
              <w:top w:val="nil"/>
              <w:left w:val="single" w:sz="4" w:space="0" w:color="auto"/>
              <w:bottom w:val="single" w:sz="4" w:space="0" w:color="auto"/>
              <w:right w:val="single" w:sz="4" w:space="0" w:color="auto"/>
            </w:tcBorders>
            <w:shd w:val="clear" w:color="auto" w:fill="auto"/>
            <w:vAlign w:val="center"/>
            <w:hideMark/>
          </w:tcPr>
          <w:p w:rsidR="00BF0F1D" w:rsidRPr="003046E0" w:rsidRDefault="00BF0F1D" w:rsidP="005D0220">
            <w:pPr>
              <w:spacing w:after="0" w:line="240" w:lineRule="auto"/>
              <w:jc w:val="center"/>
              <w:rPr>
                <w:rFonts w:ascii="Calibri" w:eastAsia="Times New Roman" w:hAnsi="Calibri" w:cs="Calibri"/>
                <w:color w:val="000000"/>
              </w:rPr>
            </w:pPr>
            <w:r>
              <w:rPr>
                <w:rFonts w:ascii="Calibri" w:eastAsia="Times New Roman" w:hAnsi="Calibri" w:cs="Calibri"/>
                <w:color w:val="000000"/>
              </w:rPr>
              <w:t>Billing</w:t>
            </w:r>
          </w:p>
        </w:tc>
        <w:tc>
          <w:tcPr>
            <w:tcW w:w="2250" w:type="dxa"/>
            <w:tcBorders>
              <w:top w:val="nil"/>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Information</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Q33 Clear When Out of Pocket Payments Required</w:t>
            </w:r>
          </w:p>
        </w:tc>
      </w:tr>
      <w:tr w:rsidR="00BF0F1D" w:rsidRPr="003046E0" w:rsidTr="005D0220">
        <w:trPr>
          <w:trHeight w:val="300"/>
        </w:trPr>
        <w:tc>
          <w:tcPr>
            <w:tcW w:w="1372" w:type="dxa"/>
            <w:vMerge/>
            <w:tcBorders>
              <w:top w:val="nil"/>
              <w:left w:val="single" w:sz="4" w:space="0" w:color="auto"/>
              <w:bottom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top w:val="nil"/>
              <w:left w:val="single" w:sz="4" w:space="0" w:color="auto"/>
              <w:bottom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nil"/>
              <w:left w:val="nil"/>
              <w:bottom w:val="single" w:sz="4" w:space="0" w:color="auto"/>
              <w:right w:val="single" w:sz="4" w:space="0" w:color="auto"/>
            </w:tcBorders>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Information</w:t>
            </w:r>
          </w:p>
        </w:tc>
        <w:tc>
          <w:tcPr>
            <w:tcW w:w="4562" w:type="dxa"/>
            <w:tcBorders>
              <w:top w:val="nil"/>
              <w:left w:val="single" w:sz="4" w:space="0" w:color="auto"/>
              <w:bottom w:val="single" w:sz="4" w:space="0" w:color="auto"/>
              <w:right w:val="single" w:sz="4" w:space="0" w:color="auto"/>
            </w:tcBorders>
            <w:shd w:val="clear" w:color="auto" w:fill="auto"/>
            <w:noWrap/>
            <w:vAlign w:val="bottom"/>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Q34 Billing Information Clear</w:t>
            </w:r>
          </w:p>
        </w:tc>
      </w:tr>
      <w:tr w:rsidR="00BF0F1D" w:rsidRPr="003046E0" w:rsidTr="005D0220">
        <w:trPr>
          <w:trHeight w:val="440"/>
        </w:trPr>
        <w:tc>
          <w:tcPr>
            <w:tcW w:w="1372" w:type="dxa"/>
            <w:vMerge/>
            <w:tcBorders>
              <w:top w:val="nil"/>
              <w:left w:val="single" w:sz="4" w:space="0" w:color="auto"/>
              <w:bottom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1770" w:type="dxa"/>
            <w:vMerge/>
            <w:tcBorders>
              <w:top w:val="nil"/>
              <w:left w:val="single" w:sz="4" w:space="0" w:color="auto"/>
              <w:bottom w:val="single" w:sz="4" w:space="0" w:color="auto"/>
              <w:right w:val="single" w:sz="4" w:space="0" w:color="auto"/>
            </w:tcBorders>
            <w:vAlign w:val="center"/>
            <w:hideMark/>
          </w:tcPr>
          <w:p w:rsidR="00BF0F1D" w:rsidRPr="003046E0" w:rsidRDefault="00BF0F1D" w:rsidP="005D0220">
            <w:pPr>
              <w:spacing w:after="0" w:line="240" w:lineRule="auto"/>
              <w:rPr>
                <w:rFonts w:ascii="Calibri" w:eastAsia="Times New Roman" w:hAnsi="Calibri" w:cs="Calibri"/>
                <w:color w:val="000000"/>
              </w:rPr>
            </w:pPr>
          </w:p>
        </w:tc>
        <w:tc>
          <w:tcPr>
            <w:tcW w:w="2250" w:type="dxa"/>
            <w:tcBorders>
              <w:top w:val="nil"/>
              <w:left w:val="nil"/>
              <w:bottom w:val="single" w:sz="4" w:space="0" w:color="auto"/>
              <w:right w:val="single" w:sz="4" w:space="0" w:color="auto"/>
            </w:tcBorders>
            <w:shd w:val="clear" w:color="auto" w:fill="auto"/>
          </w:tcPr>
          <w:p w:rsidR="00BF0F1D"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Ease of Process</w:t>
            </w:r>
          </w:p>
        </w:tc>
        <w:tc>
          <w:tcPr>
            <w:tcW w:w="4562" w:type="dxa"/>
            <w:tcBorders>
              <w:top w:val="nil"/>
              <w:left w:val="single" w:sz="4" w:space="0" w:color="auto"/>
              <w:bottom w:val="single" w:sz="4" w:space="0" w:color="auto"/>
              <w:right w:val="single" w:sz="4" w:space="0" w:color="auto"/>
            </w:tcBorders>
            <w:noWrap/>
            <w:vAlign w:val="bottom"/>
          </w:tcPr>
          <w:p w:rsidR="00BF0F1D" w:rsidRPr="003046E0" w:rsidRDefault="00BF0F1D" w:rsidP="005D0220">
            <w:pPr>
              <w:spacing w:after="0" w:line="240" w:lineRule="auto"/>
              <w:rPr>
                <w:rFonts w:ascii="Calibri" w:eastAsia="Times New Roman" w:hAnsi="Calibri" w:cs="Calibri"/>
                <w:color w:val="000000"/>
              </w:rPr>
            </w:pPr>
            <w:r>
              <w:rPr>
                <w:rFonts w:ascii="Calibri" w:eastAsia="Times New Roman" w:hAnsi="Calibri" w:cs="Calibri"/>
                <w:color w:val="000000"/>
              </w:rPr>
              <w:t>Q36 Billing Handled Smoothly</w:t>
            </w:r>
          </w:p>
        </w:tc>
      </w:tr>
    </w:tbl>
    <w:p w:rsidR="00BF0F1D" w:rsidRDefault="00BF0F1D" w:rsidP="00043EF0"/>
    <w:p w:rsidR="00D7153A" w:rsidRPr="00A931C4" w:rsidRDefault="00287E89" w:rsidP="00043EF0">
      <w:pPr>
        <w:rPr>
          <w:b/>
          <w:noProof/>
        </w:rPr>
      </w:pPr>
      <w:r w:rsidRPr="00A931C4">
        <w:rPr>
          <w:b/>
          <w:noProof/>
        </w:rPr>
        <w:t>Questions Used</w:t>
      </w:r>
    </w:p>
    <w:tbl>
      <w:tblPr>
        <w:tblW w:w="9982" w:type="dxa"/>
        <w:tblInd w:w="93" w:type="dxa"/>
        <w:tblLook w:val="04A0" w:firstRow="1" w:lastRow="0" w:firstColumn="1" w:lastColumn="0" w:noHBand="0" w:noVBand="1"/>
      </w:tblPr>
      <w:tblGrid>
        <w:gridCol w:w="588"/>
        <w:gridCol w:w="4714"/>
        <w:gridCol w:w="1980"/>
        <w:gridCol w:w="2700"/>
      </w:tblGrid>
      <w:tr w:rsidR="00D7153A" w:rsidRPr="003D59EF" w:rsidTr="003456AA">
        <w:trPr>
          <w:cantSplit/>
          <w:trHeight w:val="20"/>
        </w:trPr>
        <w:tc>
          <w:tcPr>
            <w:tcW w:w="588" w:type="dxa"/>
            <w:tcBorders>
              <w:top w:val="single" w:sz="4" w:space="0" w:color="auto"/>
              <w:left w:val="single" w:sz="4" w:space="0" w:color="auto"/>
              <w:bottom w:val="single" w:sz="4" w:space="0" w:color="auto"/>
              <w:right w:val="single" w:sz="4" w:space="0" w:color="auto"/>
            </w:tcBorders>
            <w:shd w:val="clear" w:color="000000" w:fill="808080"/>
            <w:noWrap/>
            <w:vAlign w:val="bottom"/>
          </w:tcPr>
          <w:p w:rsidR="00D7153A" w:rsidRPr="003D59EF" w:rsidRDefault="00D7153A" w:rsidP="00D7153A">
            <w:pPr>
              <w:spacing w:after="0" w:line="240" w:lineRule="auto"/>
              <w:jc w:val="center"/>
              <w:rPr>
                <w:rFonts w:ascii="Calibri" w:eastAsia="Times New Roman" w:hAnsi="Calibri" w:cs="Calibri"/>
                <w:color w:val="FFFFFF"/>
              </w:rPr>
            </w:pPr>
            <w:r w:rsidRPr="003D59EF">
              <w:rPr>
                <w:rFonts w:ascii="Calibri" w:eastAsia="Times New Roman" w:hAnsi="Calibri" w:cs="Calibri"/>
                <w:color w:val="FFFFFF"/>
              </w:rPr>
              <w:t>Q#</w:t>
            </w:r>
          </w:p>
        </w:tc>
        <w:tc>
          <w:tcPr>
            <w:tcW w:w="4714" w:type="dxa"/>
            <w:tcBorders>
              <w:top w:val="single" w:sz="4" w:space="0" w:color="auto"/>
              <w:left w:val="nil"/>
              <w:bottom w:val="single" w:sz="4" w:space="0" w:color="auto"/>
              <w:right w:val="single" w:sz="4" w:space="0" w:color="auto"/>
            </w:tcBorders>
            <w:shd w:val="clear" w:color="000000" w:fill="808080"/>
            <w:vAlign w:val="bottom"/>
          </w:tcPr>
          <w:p w:rsidR="00D7153A" w:rsidRPr="003D59EF" w:rsidRDefault="00D7153A" w:rsidP="00D7153A">
            <w:pPr>
              <w:spacing w:after="0" w:line="240" w:lineRule="auto"/>
              <w:jc w:val="center"/>
              <w:rPr>
                <w:rFonts w:ascii="Calibri" w:eastAsia="Times New Roman" w:hAnsi="Calibri" w:cs="Calibri"/>
                <w:color w:val="FFFFFF"/>
              </w:rPr>
            </w:pPr>
            <w:r w:rsidRPr="003D59EF">
              <w:rPr>
                <w:rFonts w:ascii="Calibri" w:eastAsia="Times New Roman" w:hAnsi="Calibri" w:cs="Calibri"/>
                <w:color w:val="FFFFFF"/>
              </w:rPr>
              <w:t>Question</w:t>
            </w:r>
          </w:p>
        </w:tc>
        <w:tc>
          <w:tcPr>
            <w:tcW w:w="1980" w:type="dxa"/>
            <w:tcBorders>
              <w:top w:val="single" w:sz="4" w:space="0" w:color="auto"/>
              <w:left w:val="nil"/>
              <w:bottom w:val="single" w:sz="4" w:space="0" w:color="auto"/>
              <w:right w:val="single" w:sz="4" w:space="0" w:color="auto"/>
            </w:tcBorders>
            <w:shd w:val="clear" w:color="000000" w:fill="808080"/>
            <w:vAlign w:val="bottom"/>
          </w:tcPr>
          <w:p w:rsidR="00D7153A" w:rsidRPr="003D59EF" w:rsidRDefault="00D7153A" w:rsidP="00D7153A">
            <w:pPr>
              <w:spacing w:after="0" w:line="240" w:lineRule="auto"/>
              <w:jc w:val="center"/>
              <w:rPr>
                <w:rFonts w:ascii="Calibri" w:eastAsia="Times New Roman" w:hAnsi="Calibri" w:cs="Calibri"/>
                <w:color w:val="FFFFFF"/>
              </w:rPr>
            </w:pPr>
            <w:r w:rsidRPr="003D59EF">
              <w:rPr>
                <w:rFonts w:ascii="Calibri" w:eastAsia="Times New Roman" w:hAnsi="Calibri" w:cs="Calibri"/>
                <w:color w:val="FFFFFF"/>
              </w:rPr>
              <w:t>Positive Outcome</w:t>
            </w:r>
          </w:p>
        </w:tc>
        <w:tc>
          <w:tcPr>
            <w:tcW w:w="2700" w:type="dxa"/>
            <w:tcBorders>
              <w:top w:val="single" w:sz="4" w:space="0" w:color="auto"/>
              <w:left w:val="nil"/>
              <w:bottom w:val="single" w:sz="4" w:space="0" w:color="auto"/>
              <w:right w:val="single" w:sz="4" w:space="0" w:color="auto"/>
            </w:tcBorders>
            <w:shd w:val="clear" w:color="000000" w:fill="808080"/>
            <w:vAlign w:val="bottom"/>
          </w:tcPr>
          <w:p w:rsidR="00D7153A" w:rsidRPr="003D59EF" w:rsidRDefault="00D7153A" w:rsidP="00D7153A">
            <w:pPr>
              <w:spacing w:after="0" w:line="240" w:lineRule="auto"/>
              <w:jc w:val="center"/>
              <w:rPr>
                <w:rFonts w:ascii="Calibri" w:eastAsia="Times New Roman" w:hAnsi="Calibri" w:cs="Calibri"/>
                <w:color w:val="FFFFFF"/>
              </w:rPr>
            </w:pPr>
            <w:r w:rsidRPr="003D59EF">
              <w:rPr>
                <w:rFonts w:ascii="Calibri" w:eastAsia="Times New Roman" w:hAnsi="Calibri" w:cs="Calibri"/>
                <w:color w:val="FFFFFF"/>
              </w:rPr>
              <w:t>Negative Outcome</w:t>
            </w:r>
          </w:p>
        </w:tc>
      </w:tr>
      <w:tr w:rsidR="00D7153A" w:rsidRPr="003D59EF" w:rsidTr="00A61D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9982"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D7153A" w:rsidRPr="003D59EF" w:rsidRDefault="00D7153A">
            <w:pPr>
              <w:spacing w:after="0" w:line="240" w:lineRule="auto"/>
              <w:jc w:val="center"/>
              <w:rPr>
                <w:rFonts w:ascii="Calibri" w:eastAsia="Times New Roman" w:hAnsi="Calibri" w:cs="Calibri"/>
              </w:rPr>
            </w:pPr>
            <w:r w:rsidRPr="003D59EF">
              <w:rPr>
                <w:rFonts w:ascii="Calibri" w:eastAsia="Times New Roman" w:hAnsi="Calibri" w:cs="Calibri"/>
              </w:rPr>
              <w:t>Dependent Variable</w:t>
            </w:r>
          </w:p>
        </w:tc>
      </w:tr>
      <w:tr w:rsidR="00D7153A"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D7153A" w:rsidRPr="00B50D0E" w:rsidRDefault="009D0343">
            <w:pPr>
              <w:spacing w:after="0" w:line="240" w:lineRule="auto"/>
              <w:rPr>
                <w:rFonts w:ascii="Calibri" w:eastAsia="Times New Roman" w:hAnsi="Calibri" w:cs="Calibri"/>
                <w:color w:val="000000"/>
                <w:sz w:val="20"/>
                <w:szCs w:val="20"/>
              </w:rPr>
            </w:pPr>
            <w:r w:rsidRPr="00B50D0E">
              <w:rPr>
                <w:rFonts w:ascii="Calibri" w:eastAsia="Times New Roman" w:hAnsi="Calibri" w:cs="Calibri"/>
                <w:color w:val="000000"/>
                <w:sz w:val="20"/>
                <w:szCs w:val="20"/>
              </w:rPr>
              <w:t>Q37</w:t>
            </w:r>
          </w:p>
        </w:tc>
        <w:tc>
          <w:tcPr>
            <w:tcW w:w="4714" w:type="dxa"/>
            <w:tcBorders>
              <w:top w:val="nil"/>
              <w:left w:val="nil"/>
              <w:bottom w:val="single" w:sz="4" w:space="0" w:color="auto"/>
              <w:right w:val="single" w:sz="4" w:space="0" w:color="auto"/>
            </w:tcBorders>
            <w:shd w:val="clear" w:color="auto" w:fill="auto"/>
            <w:vAlign w:val="center"/>
            <w:hideMark/>
          </w:tcPr>
          <w:p w:rsidR="00D7153A" w:rsidRPr="00B50D0E" w:rsidRDefault="009D0343">
            <w:pPr>
              <w:spacing w:after="0" w:line="240" w:lineRule="auto"/>
              <w:rPr>
                <w:rFonts w:ascii="Calibri" w:eastAsia="Times New Roman" w:hAnsi="Calibri" w:cs="Calibri"/>
                <w:color w:val="000000"/>
                <w:sz w:val="20"/>
                <w:szCs w:val="20"/>
              </w:rPr>
            </w:pPr>
            <w:r w:rsidRPr="00B50D0E">
              <w:rPr>
                <w:rFonts w:ascii="Calibri" w:eastAsia="Times New Roman" w:hAnsi="Calibri" w:cs="Calibri"/>
                <w:color w:val="000000"/>
                <w:sz w:val="20"/>
                <w:szCs w:val="20"/>
              </w:rPr>
              <w:t>Overall, how satisfied are you with your VA Community Care?</w:t>
            </w:r>
          </w:p>
        </w:tc>
        <w:tc>
          <w:tcPr>
            <w:tcW w:w="1980" w:type="dxa"/>
            <w:tcBorders>
              <w:top w:val="nil"/>
              <w:left w:val="nil"/>
              <w:bottom w:val="single" w:sz="4" w:space="0" w:color="auto"/>
              <w:right w:val="single" w:sz="4" w:space="0" w:color="auto"/>
            </w:tcBorders>
            <w:shd w:val="clear" w:color="auto" w:fill="auto"/>
            <w:vAlign w:val="center"/>
            <w:hideMark/>
          </w:tcPr>
          <w:p w:rsidR="00D7153A" w:rsidRPr="00B50D0E" w:rsidRDefault="009D0343">
            <w:pPr>
              <w:spacing w:after="0" w:line="240" w:lineRule="auto"/>
              <w:rPr>
                <w:rFonts w:ascii="Calibri" w:eastAsia="Times New Roman" w:hAnsi="Calibri" w:cs="Calibri"/>
                <w:color w:val="000000"/>
                <w:sz w:val="20"/>
                <w:szCs w:val="20"/>
              </w:rPr>
            </w:pPr>
            <w:r w:rsidRPr="00B50D0E">
              <w:rPr>
                <w:rFonts w:ascii="Calibri" w:eastAsia="Times New Roman" w:hAnsi="Calibri" w:cs="Calibri"/>
                <w:color w:val="000000"/>
                <w:sz w:val="20"/>
                <w:szCs w:val="20"/>
              </w:rPr>
              <w:t>Very Satisfied or Satisfied</w:t>
            </w:r>
          </w:p>
        </w:tc>
        <w:tc>
          <w:tcPr>
            <w:tcW w:w="2700" w:type="dxa"/>
            <w:tcBorders>
              <w:top w:val="nil"/>
              <w:left w:val="nil"/>
              <w:bottom w:val="single" w:sz="4" w:space="0" w:color="auto"/>
              <w:right w:val="single" w:sz="4" w:space="0" w:color="auto"/>
            </w:tcBorders>
            <w:shd w:val="clear" w:color="auto" w:fill="auto"/>
            <w:vAlign w:val="center"/>
            <w:hideMark/>
          </w:tcPr>
          <w:p w:rsidR="00D7153A" w:rsidRPr="00B50D0E" w:rsidRDefault="009D0343">
            <w:pPr>
              <w:spacing w:after="0" w:line="240" w:lineRule="auto"/>
              <w:rPr>
                <w:rFonts w:ascii="Calibri" w:eastAsia="Times New Roman" w:hAnsi="Calibri" w:cs="Calibri"/>
                <w:color w:val="000000"/>
                <w:sz w:val="20"/>
                <w:szCs w:val="20"/>
              </w:rPr>
            </w:pPr>
            <w:r w:rsidRPr="00B50D0E">
              <w:rPr>
                <w:rFonts w:ascii="Calibri" w:eastAsia="Times New Roman" w:hAnsi="Calibri" w:cs="Calibri"/>
                <w:color w:val="000000"/>
                <w:sz w:val="20"/>
                <w:szCs w:val="20"/>
              </w:rPr>
              <w:t>Somewhat satisfied, Somewhat dissatisfied, Dissatisfied, Very dissatisfied</w:t>
            </w:r>
          </w:p>
        </w:tc>
      </w:tr>
      <w:tr w:rsidR="00D7153A" w:rsidRPr="003D59EF" w:rsidTr="00A61D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9982"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D7153A" w:rsidRPr="00B50D0E" w:rsidRDefault="00D7153A">
            <w:pPr>
              <w:spacing w:after="0" w:line="240" w:lineRule="auto"/>
              <w:jc w:val="center"/>
              <w:rPr>
                <w:rFonts w:ascii="Calibri" w:eastAsia="Times New Roman" w:hAnsi="Calibri" w:cs="Calibri"/>
                <w:sz w:val="20"/>
                <w:szCs w:val="20"/>
              </w:rPr>
            </w:pPr>
            <w:r w:rsidRPr="00B50D0E">
              <w:rPr>
                <w:rFonts w:ascii="Calibri" w:eastAsia="Times New Roman" w:hAnsi="Calibri" w:cs="Calibri"/>
                <w:sz w:val="20"/>
                <w:szCs w:val="20"/>
              </w:rPr>
              <w:t>Independent Variable</w:t>
            </w:r>
          </w:p>
        </w:tc>
      </w:tr>
      <w:tr w:rsidR="00EE76AC"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EE76AC" w:rsidRPr="00B50D0E" w:rsidRDefault="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Q3</w:t>
            </w:r>
          </w:p>
        </w:tc>
        <w:tc>
          <w:tcPr>
            <w:tcW w:w="4714" w:type="dxa"/>
            <w:tcBorders>
              <w:top w:val="nil"/>
              <w:left w:val="nil"/>
              <w:bottom w:val="single" w:sz="4" w:space="0" w:color="auto"/>
              <w:right w:val="single" w:sz="4" w:space="0" w:color="auto"/>
            </w:tcBorders>
            <w:shd w:val="clear" w:color="auto" w:fill="auto"/>
            <w:vAlign w:val="center"/>
            <w:hideMark/>
          </w:tcPr>
          <w:p w:rsidR="00EE76AC" w:rsidRPr="00B50D0E" w:rsidRDefault="009D0343" w:rsidP="00625629">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The eligibility requirements for VA Community Care are clear.</w:t>
            </w:r>
          </w:p>
        </w:tc>
        <w:tc>
          <w:tcPr>
            <w:tcW w:w="1980" w:type="dxa"/>
            <w:tcBorders>
              <w:top w:val="nil"/>
              <w:left w:val="nil"/>
              <w:bottom w:val="single" w:sz="4" w:space="0" w:color="auto"/>
              <w:right w:val="single" w:sz="4" w:space="0" w:color="auto"/>
            </w:tcBorders>
            <w:shd w:val="clear" w:color="auto" w:fill="auto"/>
            <w:vAlign w:val="center"/>
            <w:hideMark/>
          </w:tcPr>
          <w:p w:rsidR="00EE76AC" w:rsidRPr="00B50D0E" w:rsidRDefault="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Strongly Agree</w:t>
            </w:r>
            <w:r w:rsidR="00A55A56" w:rsidRPr="00B50D0E">
              <w:rPr>
                <w:rFonts w:ascii="Calibri" w:hAnsi="Calibri" w:cs="Calibri"/>
                <w:color w:val="000000"/>
                <w:sz w:val="20"/>
                <w:szCs w:val="20"/>
              </w:rPr>
              <w:t xml:space="preserve"> or Agree</w:t>
            </w:r>
          </w:p>
        </w:tc>
        <w:tc>
          <w:tcPr>
            <w:tcW w:w="2700" w:type="dxa"/>
            <w:tcBorders>
              <w:top w:val="nil"/>
              <w:left w:val="nil"/>
              <w:bottom w:val="single" w:sz="4" w:space="0" w:color="auto"/>
              <w:right w:val="single" w:sz="4" w:space="0" w:color="auto"/>
            </w:tcBorders>
            <w:shd w:val="clear" w:color="auto" w:fill="auto"/>
            <w:vAlign w:val="center"/>
            <w:hideMark/>
          </w:tcPr>
          <w:p w:rsidR="00EE76AC" w:rsidRPr="00B50D0E" w:rsidRDefault="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Neither agree nor disagree, Disagree, Strongly disagree</w:t>
            </w:r>
          </w:p>
        </w:tc>
      </w:tr>
      <w:tr w:rsidR="00A55A56"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Q4</w:t>
            </w:r>
          </w:p>
        </w:tc>
        <w:tc>
          <w:tcPr>
            <w:tcW w:w="4714"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 xml:space="preserve">The information available about eligibility for VA Community Care is helpful. </w:t>
            </w:r>
          </w:p>
        </w:tc>
        <w:tc>
          <w:tcPr>
            <w:tcW w:w="198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Strongly Agree or Agree</w:t>
            </w:r>
          </w:p>
        </w:tc>
        <w:tc>
          <w:tcPr>
            <w:tcW w:w="270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Neither agree nor disagree, Disagree, Strongly disagree</w:t>
            </w:r>
          </w:p>
        </w:tc>
      </w:tr>
      <w:tr w:rsidR="00A55A56"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Q5</w:t>
            </w:r>
          </w:p>
        </w:tc>
        <w:tc>
          <w:tcPr>
            <w:tcW w:w="4714"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The process for scheduling my first appointment for this service was clearly explained to me.</w:t>
            </w:r>
          </w:p>
        </w:tc>
        <w:tc>
          <w:tcPr>
            <w:tcW w:w="198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Strongly Agree or Agree</w:t>
            </w:r>
          </w:p>
        </w:tc>
        <w:tc>
          <w:tcPr>
            <w:tcW w:w="270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Neither agree nor disagree, Disagree, Strongly disagree</w:t>
            </w:r>
          </w:p>
        </w:tc>
      </w:tr>
      <w:tr w:rsidR="00A55A56"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Q6</w:t>
            </w:r>
          </w:p>
        </w:tc>
        <w:tc>
          <w:tcPr>
            <w:tcW w:w="4714"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It was clear who was responsible for the process of arranging my first appointment for this service.</w:t>
            </w:r>
          </w:p>
        </w:tc>
        <w:tc>
          <w:tcPr>
            <w:tcW w:w="198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Strongly Agree or Agree</w:t>
            </w:r>
          </w:p>
        </w:tc>
        <w:tc>
          <w:tcPr>
            <w:tcW w:w="270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Neither agree nor disagree, Disagree, Strongly disagree</w:t>
            </w:r>
          </w:p>
        </w:tc>
      </w:tr>
      <w:tr w:rsidR="00A55A56"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Q7</w:t>
            </w:r>
          </w:p>
        </w:tc>
        <w:tc>
          <w:tcPr>
            <w:tcW w:w="4714"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 had enough say in selecting a VA Community Care provider for this service.</w:t>
            </w:r>
          </w:p>
        </w:tc>
        <w:tc>
          <w:tcPr>
            <w:tcW w:w="198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Strongly Agree or Agree</w:t>
            </w:r>
          </w:p>
        </w:tc>
        <w:tc>
          <w:tcPr>
            <w:tcW w:w="270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Neither agree nor disagree, Disagree, Strongly disagree</w:t>
            </w:r>
          </w:p>
        </w:tc>
      </w:tr>
      <w:tr w:rsidR="00A55A56"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Q8</w:t>
            </w:r>
          </w:p>
        </w:tc>
        <w:tc>
          <w:tcPr>
            <w:tcW w:w="4714"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 xml:space="preserve">I had enough say in selecting the date and time of my first appointment for this service. </w:t>
            </w:r>
          </w:p>
        </w:tc>
        <w:tc>
          <w:tcPr>
            <w:tcW w:w="198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Strongly Agree or Agree</w:t>
            </w:r>
          </w:p>
        </w:tc>
        <w:tc>
          <w:tcPr>
            <w:tcW w:w="270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Neither agree nor disagree, Disagree, Strongly disagree</w:t>
            </w:r>
          </w:p>
        </w:tc>
      </w:tr>
      <w:tr w:rsidR="00A55A56"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Q9</w:t>
            </w:r>
          </w:p>
        </w:tc>
        <w:tc>
          <w:tcPr>
            <w:tcW w:w="4714"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 xml:space="preserve">I was able to get my first appointment for this service as soon as I needed. </w:t>
            </w:r>
          </w:p>
        </w:tc>
        <w:tc>
          <w:tcPr>
            <w:tcW w:w="198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Strongly Agree or Agree</w:t>
            </w:r>
          </w:p>
        </w:tc>
        <w:tc>
          <w:tcPr>
            <w:tcW w:w="270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Neither agree nor disagree, Disagree, Strongly disagree</w:t>
            </w:r>
          </w:p>
        </w:tc>
      </w:tr>
      <w:tr w:rsidR="00A55A56"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Q10</w:t>
            </w:r>
          </w:p>
        </w:tc>
        <w:tc>
          <w:tcPr>
            <w:tcW w:w="4714"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It was easy to my first appointment for this service.</w:t>
            </w:r>
          </w:p>
        </w:tc>
        <w:tc>
          <w:tcPr>
            <w:tcW w:w="198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Strongly Agree or Agree</w:t>
            </w:r>
          </w:p>
        </w:tc>
        <w:tc>
          <w:tcPr>
            <w:tcW w:w="270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Neither agree nor disagree, Disagree, Strongly disagree</w:t>
            </w:r>
          </w:p>
        </w:tc>
      </w:tr>
      <w:tr w:rsidR="00A55A56"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Q11</w:t>
            </w:r>
          </w:p>
        </w:tc>
        <w:tc>
          <w:tcPr>
            <w:tcW w:w="4714"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 understand the process for getting VA Community Care, including determining eligibility, finding a community provider, and scheduling an appointment.</w:t>
            </w:r>
          </w:p>
        </w:tc>
        <w:tc>
          <w:tcPr>
            <w:tcW w:w="198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Strongly Agree or Agree</w:t>
            </w:r>
          </w:p>
        </w:tc>
        <w:tc>
          <w:tcPr>
            <w:tcW w:w="2700" w:type="dxa"/>
            <w:tcBorders>
              <w:top w:val="nil"/>
              <w:left w:val="nil"/>
              <w:bottom w:val="single" w:sz="4" w:space="0" w:color="auto"/>
              <w:right w:val="single" w:sz="4" w:space="0" w:color="auto"/>
            </w:tcBorders>
            <w:shd w:val="clear" w:color="auto" w:fill="auto"/>
            <w:vAlign w:val="center"/>
            <w:hideMark/>
          </w:tcPr>
          <w:p w:rsidR="00A55A56" w:rsidRPr="00B50D0E" w:rsidRDefault="00A55A56" w:rsidP="00A55A56">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Neither agree nor disagree, Disagree, Strongly disagree</w:t>
            </w:r>
          </w:p>
        </w:tc>
      </w:tr>
      <w:tr w:rsidR="009D0343"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Q13</w:t>
            </w:r>
          </w:p>
        </w:tc>
        <w:tc>
          <w:tcPr>
            <w:tcW w:w="4714" w:type="dxa"/>
            <w:tcBorders>
              <w:top w:val="nil"/>
              <w:left w:val="nil"/>
              <w:bottom w:val="single" w:sz="4" w:space="0" w:color="auto"/>
              <w:right w:val="single" w:sz="4" w:space="0" w:color="auto"/>
            </w:tcBorders>
            <w:shd w:val="clear" w:color="auto" w:fill="auto"/>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how often did you get an appointment for this service as soon as you needed?</w:t>
            </w:r>
          </w:p>
        </w:tc>
        <w:tc>
          <w:tcPr>
            <w:tcW w:w="1980" w:type="dxa"/>
            <w:tcBorders>
              <w:top w:val="nil"/>
              <w:left w:val="nil"/>
              <w:bottom w:val="single" w:sz="4" w:space="0" w:color="auto"/>
              <w:right w:val="single" w:sz="4" w:space="0" w:color="auto"/>
            </w:tcBorders>
            <w:shd w:val="clear" w:color="auto" w:fill="auto"/>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9D0343"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Q14</w:t>
            </w:r>
          </w:p>
        </w:tc>
        <w:tc>
          <w:tcPr>
            <w:tcW w:w="4714" w:type="dxa"/>
            <w:tcBorders>
              <w:top w:val="nil"/>
              <w:left w:val="nil"/>
              <w:bottom w:val="single" w:sz="4" w:space="0" w:color="auto"/>
              <w:right w:val="single" w:sz="4" w:space="0" w:color="auto"/>
            </w:tcBorders>
            <w:shd w:val="clear" w:color="auto" w:fill="auto"/>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how often were you able to get an appointment for this service at a convenient date and time?</w:t>
            </w:r>
          </w:p>
        </w:tc>
        <w:tc>
          <w:tcPr>
            <w:tcW w:w="1980" w:type="dxa"/>
            <w:tcBorders>
              <w:top w:val="nil"/>
              <w:left w:val="nil"/>
              <w:bottom w:val="single" w:sz="4" w:space="0" w:color="auto"/>
              <w:right w:val="single" w:sz="4" w:space="0" w:color="auto"/>
            </w:tcBorders>
            <w:shd w:val="clear" w:color="auto" w:fill="auto"/>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9D0343"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Q15</w:t>
            </w:r>
          </w:p>
        </w:tc>
        <w:tc>
          <w:tcPr>
            <w:tcW w:w="4714" w:type="dxa"/>
            <w:tcBorders>
              <w:top w:val="nil"/>
              <w:left w:val="nil"/>
              <w:bottom w:val="single" w:sz="4" w:space="0" w:color="auto"/>
              <w:right w:val="single" w:sz="4" w:space="0" w:color="auto"/>
            </w:tcBorders>
            <w:shd w:val="clear" w:color="auto" w:fill="auto"/>
            <w:vAlign w:val="center"/>
            <w:hideMark/>
          </w:tcPr>
          <w:p w:rsidR="009D0343" w:rsidRPr="00B50D0E" w:rsidRDefault="00DA2A2A" w:rsidP="00DA2A2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how often were you able to get an appointment for this service at a convenient location?</w:t>
            </w:r>
          </w:p>
        </w:tc>
        <w:tc>
          <w:tcPr>
            <w:tcW w:w="1980" w:type="dxa"/>
            <w:tcBorders>
              <w:top w:val="nil"/>
              <w:left w:val="nil"/>
              <w:bottom w:val="single" w:sz="4" w:space="0" w:color="auto"/>
              <w:right w:val="single" w:sz="4" w:space="0" w:color="auto"/>
            </w:tcBorders>
            <w:shd w:val="clear" w:color="auto" w:fill="auto"/>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9D0343"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Q16</w:t>
            </w:r>
          </w:p>
        </w:tc>
        <w:tc>
          <w:tcPr>
            <w:tcW w:w="4714" w:type="dxa"/>
            <w:tcBorders>
              <w:top w:val="nil"/>
              <w:left w:val="nil"/>
              <w:bottom w:val="single" w:sz="4" w:space="0" w:color="auto"/>
              <w:right w:val="single" w:sz="4" w:space="0" w:color="auto"/>
            </w:tcBorders>
            <w:shd w:val="clear" w:color="auto" w:fill="auto"/>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Wait time includes time spent in a waiting room and exam room. In the last 3 months, how often did you see your VA Community Care provider within 15 minutes of your scheduled appointment time?</w:t>
            </w:r>
          </w:p>
        </w:tc>
        <w:tc>
          <w:tcPr>
            <w:tcW w:w="1980" w:type="dxa"/>
            <w:tcBorders>
              <w:top w:val="nil"/>
              <w:left w:val="nil"/>
              <w:bottom w:val="single" w:sz="4" w:space="0" w:color="auto"/>
              <w:right w:val="single" w:sz="4" w:space="0" w:color="auto"/>
            </w:tcBorders>
            <w:shd w:val="clear" w:color="auto" w:fill="auto"/>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9D0343"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Q17</w:t>
            </w:r>
          </w:p>
        </w:tc>
        <w:tc>
          <w:tcPr>
            <w:tcW w:w="4714" w:type="dxa"/>
            <w:tcBorders>
              <w:top w:val="nil"/>
              <w:left w:val="nil"/>
              <w:bottom w:val="single" w:sz="4" w:space="0" w:color="auto"/>
              <w:right w:val="single" w:sz="4" w:space="0" w:color="auto"/>
            </w:tcBorders>
            <w:shd w:val="clear" w:color="auto" w:fill="auto"/>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how often did your VA Community Care provider explain things in a way that was easy to understand?</w:t>
            </w:r>
          </w:p>
        </w:tc>
        <w:tc>
          <w:tcPr>
            <w:tcW w:w="1980" w:type="dxa"/>
            <w:tcBorders>
              <w:top w:val="nil"/>
              <w:left w:val="nil"/>
              <w:bottom w:val="single" w:sz="4" w:space="0" w:color="auto"/>
              <w:right w:val="single" w:sz="4" w:space="0" w:color="auto"/>
            </w:tcBorders>
            <w:shd w:val="clear" w:color="auto" w:fill="auto"/>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9D0343"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Q18</w:t>
            </w:r>
          </w:p>
        </w:tc>
        <w:tc>
          <w:tcPr>
            <w:tcW w:w="4714" w:type="dxa"/>
            <w:tcBorders>
              <w:top w:val="nil"/>
              <w:left w:val="nil"/>
              <w:bottom w:val="single" w:sz="4" w:space="0" w:color="auto"/>
              <w:right w:val="single" w:sz="4" w:space="0" w:color="auto"/>
            </w:tcBorders>
            <w:shd w:val="clear" w:color="auto" w:fill="auto"/>
            <w:vAlign w:val="center"/>
            <w:hideMark/>
          </w:tcPr>
          <w:p w:rsidR="009D0343" w:rsidRPr="00B50D0E" w:rsidRDefault="00DA2A2A" w:rsidP="00DA2A2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how often did your VA Community Care provider listen carefully to you?</w:t>
            </w:r>
          </w:p>
        </w:tc>
        <w:tc>
          <w:tcPr>
            <w:tcW w:w="1980" w:type="dxa"/>
            <w:tcBorders>
              <w:top w:val="nil"/>
              <w:left w:val="nil"/>
              <w:bottom w:val="single" w:sz="4" w:space="0" w:color="auto"/>
              <w:right w:val="single" w:sz="4" w:space="0" w:color="auto"/>
            </w:tcBorders>
            <w:shd w:val="clear" w:color="auto" w:fill="auto"/>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9D0343" w:rsidRPr="003D59EF" w:rsidTr="00C347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Q20</w:t>
            </w:r>
          </w:p>
        </w:tc>
        <w:tc>
          <w:tcPr>
            <w:tcW w:w="4714" w:type="dxa"/>
            <w:tcBorders>
              <w:top w:val="nil"/>
              <w:left w:val="nil"/>
              <w:bottom w:val="single" w:sz="4" w:space="0" w:color="auto"/>
              <w:right w:val="single" w:sz="4" w:space="0" w:color="auto"/>
            </w:tcBorders>
            <w:shd w:val="clear" w:color="auto" w:fill="auto"/>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how often did your VA Community Care provider give you easy to understand information about these health questions or concerns?</w:t>
            </w:r>
          </w:p>
        </w:tc>
        <w:tc>
          <w:tcPr>
            <w:tcW w:w="1980" w:type="dxa"/>
            <w:tcBorders>
              <w:top w:val="nil"/>
              <w:left w:val="nil"/>
              <w:bottom w:val="single" w:sz="4" w:space="0" w:color="auto"/>
              <w:right w:val="single" w:sz="4" w:space="0" w:color="auto"/>
            </w:tcBorders>
            <w:shd w:val="clear" w:color="auto" w:fill="auto"/>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9D0343" w:rsidRPr="003D59EF" w:rsidTr="00C347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989"/>
        </w:trPr>
        <w:tc>
          <w:tcPr>
            <w:tcW w:w="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0343" w:rsidRPr="00B50D0E" w:rsidRDefault="009D0343"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w:t>
            </w:r>
            <w:r w:rsidR="00DA2A2A" w:rsidRPr="00B50D0E">
              <w:rPr>
                <w:rFonts w:ascii="Calibri" w:hAnsi="Calibri" w:cs="Calibri"/>
                <w:color w:val="000000"/>
                <w:sz w:val="20"/>
                <w:szCs w:val="20"/>
              </w:rPr>
              <w:t>21</w:t>
            </w:r>
          </w:p>
        </w:tc>
        <w:tc>
          <w:tcPr>
            <w:tcW w:w="4714" w:type="dxa"/>
            <w:tcBorders>
              <w:top w:val="single" w:sz="4" w:space="0" w:color="auto"/>
              <w:left w:val="nil"/>
              <w:bottom w:val="single" w:sz="4" w:space="0" w:color="auto"/>
              <w:right w:val="single" w:sz="4" w:space="0" w:color="auto"/>
            </w:tcBorders>
            <w:shd w:val="clear" w:color="auto" w:fill="auto"/>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how often did your VA Community Care provider seem to know the important information about your medical history?</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9D0343" w:rsidRPr="00B50D0E" w:rsidRDefault="00DA2A2A" w:rsidP="00DA2A2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rsidR="009D0343" w:rsidRPr="00B50D0E" w:rsidRDefault="00DA2A2A" w:rsidP="009D0343">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3456AA" w:rsidRPr="003D59EF" w:rsidTr="00C347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0"/>
        </w:trPr>
        <w:tc>
          <w:tcPr>
            <w:tcW w:w="588" w:type="dxa"/>
            <w:tcBorders>
              <w:top w:val="single" w:sz="4" w:space="0" w:color="auto"/>
              <w:left w:val="nil"/>
              <w:bottom w:val="nil"/>
              <w:right w:val="nil"/>
            </w:tcBorders>
            <w:shd w:val="clear" w:color="auto" w:fill="auto"/>
            <w:noWrap/>
            <w:vAlign w:val="center"/>
          </w:tcPr>
          <w:p w:rsidR="003456AA" w:rsidRPr="00B50D0E" w:rsidRDefault="003456AA" w:rsidP="003456AA">
            <w:pPr>
              <w:spacing w:after="0" w:line="240" w:lineRule="auto"/>
              <w:rPr>
                <w:rFonts w:ascii="Calibri" w:hAnsi="Calibri" w:cs="Calibri"/>
                <w:color w:val="000000"/>
                <w:sz w:val="20"/>
                <w:szCs w:val="20"/>
              </w:rPr>
            </w:pPr>
          </w:p>
        </w:tc>
        <w:tc>
          <w:tcPr>
            <w:tcW w:w="4714" w:type="dxa"/>
            <w:tcBorders>
              <w:top w:val="single" w:sz="4" w:space="0" w:color="auto"/>
              <w:left w:val="nil"/>
              <w:bottom w:val="nil"/>
              <w:right w:val="nil"/>
            </w:tcBorders>
            <w:shd w:val="clear" w:color="auto" w:fill="auto"/>
            <w:vAlign w:val="center"/>
          </w:tcPr>
          <w:p w:rsidR="003456AA" w:rsidRPr="00B50D0E" w:rsidRDefault="003456AA" w:rsidP="003456AA">
            <w:pPr>
              <w:spacing w:after="0" w:line="240" w:lineRule="auto"/>
              <w:rPr>
                <w:rFonts w:ascii="Calibri" w:hAnsi="Calibri" w:cs="Calibri"/>
                <w:color w:val="000000"/>
                <w:sz w:val="20"/>
                <w:szCs w:val="20"/>
              </w:rPr>
            </w:pPr>
          </w:p>
        </w:tc>
        <w:tc>
          <w:tcPr>
            <w:tcW w:w="1980" w:type="dxa"/>
            <w:tcBorders>
              <w:top w:val="single" w:sz="4" w:space="0" w:color="auto"/>
              <w:left w:val="nil"/>
              <w:bottom w:val="nil"/>
              <w:right w:val="nil"/>
            </w:tcBorders>
            <w:shd w:val="clear" w:color="auto" w:fill="auto"/>
            <w:vAlign w:val="center"/>
          </w:tcPr>
          <w:p w:rsidR="003456AA" w:rsidRPr="00B50D0E" w:rsidRDefault="003456AA" w:rsidP="003456AA">
            <w:pPr>
              <w:spacing w:after="0" w:line="240" w:lineRule="auto"/>
              <w:rPr>
                <w:rFonts w:ascii="Calibri" w:hAnsi="Calibri" w:cs="Calibri"/>
                <w:color w:val="000000"/>
                <w:sz w:val="20"/>
                <w:szCs w:val="20"/>
              </w:rPr>
            </w:pPr>
          </w:p>
        </w:tc>
        <w:tc>
          <w:tcPr>
            <w:tcW w:w="2700" w:type="dxa"/>
            <w:tcBorders>
              <w:top w:val="single" w:sz="4" w:space="0" w:color="auto"/>
              <w:left w:val="nil"/>
              <w:bottom w:val="nil"/>
              <w:right w:val="nil"/>
            </w:tcBorders>
            <w:shd w:val="clear" w:color="auto" w:fill="auto"/>
            <w:vAlign w:val="center"/>
          </w:tcPr>
          <w:p w:rsidR="003456AA" w:rsidRPr="00B50D0E" w:rsidRDefault="003456AA" w:rsidP="003456AA">
            <w:pPr>
              <w:spacing w:after="0" w:line="240" w:lineRule="auto"/>
              <w:rPr>
                <w:rFonts w:ascii="Calibri" w:hAnsi="Calibri" w:cs="Calibri"/>
                <w:color w:val="000000"/>
                <w:sz w:val="20"/>
                <w:szCs w:val="20"/>
              </w:rPr>
            </w:pPr>
          </w:p>
        </w:tc>
      </w:tr>
      <w:tr w:rsidR="00C34752" w:rsidRPr="003D59EF" w:rsidTr="00C347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0"/>
        </w:trPr>
        <w:tc>
          <w:tcPr>
            <w:tcW w:w="588" w:type="dxa"/>
            <w:tcBorders>
              <w:top w:val="nil"/>
              <w:left w:val="nil"/>
              <w:bottom w:val="single" w:sz="4" w:space="0" w:color="auto"/>
              <w:right w:val="nil"/>
            </w:tcBorders>
            <w:shd w:val="clear" w:color="auto" w:fill="auto"/>
            <w:noWrap/>
            <w:vAlign w:val="center"/>
          </w:tcPr>
          <w:p w:rsidR="00C34752" w:rsidRPr="00B50D0E" w:rsidRDefault="00C34752" w:rsidP="003456AA">
            <w:pPr>
              <w:spacing w:after="0" w:line="240" w:lineRule="auto"/>
              <w:rPr>
                <w:rFonts w:ascii="Calibri" w:hAnsi="Calibri" w:cs="Calibri"/>
                <w:color w:val="000000"/>
                <w:sz w:val="20"/>
                <w:szCs w:val="20"/>
              </w:rPr>
            </w:pPr>
          </w:p>
        </w:tc>
        <w:tc>
          <w:tcPr>
            <w:tcW w:w="4714" w:type="dxa"/>
            <w:tcBorders>
              <w:top w:val="nil"/>
              <w:left w:val="nil"/>
              <w:bottom w:val="single" w:sz="4" w:space="0" w:color="auto"/>
              <w:right w:val="nil"/>
            </w:tcBorders>
            <w:shd w:val="clear" w:color="auto" w:fill="auto"/>
            <w:vAlign w:val="center"/>
          </w:tcPr>
          <w:p w:rsidR="00C34752" w:rsidRPr="00B50D0E" w:rsidRDefault="00C34752" w:rsidP="003456AA">
            <w:pPr>
              <w:spacing w:after="0" w:line="240" w:lineRule="auto"/>
              <w:rPr>
                <w:rFonts w:ascii="Calibri" w:hAnsi="Calibri" w:cs="Calibri"/>
                <w:color w:val="000000"/>
                <w:sz w:val="20"/>
                <w:szCs w:val="20"/>
              </w:rPr>
            </w:pPr>
          </w:p>
        </w:tc>
        <w:tc>
          <w:tcPr>
            <w:tcW w:w="1980" w:type="dxa"/>
            <w:tcBorders>
              <w:top w:val="nil"/>
              <w:left w:val="nil"/>
              <w:bottom w:val="single" w:sz="4" w:space="0" w:color="auto"/>
              <w:right w:val="nil"/>
            </w:tcBorders>
            <w:shd w:val="clear" w:color="auto" w:fill="auto"/>
            <w:vAlign w:val="center"/>
          </w:tcPr>
          <w:p w:rsidR="00C34752" w:rsidRPr="00B50D0E" w:rsidRDefault="00C34752" w:rsidP="003456AA">
            <w:pPr>
              <w:spacing w:after="0" w:line="240" w:lineRule="auto"/>
              <w:rPr>
                <w:rFonts w:ascii="Calibri" w:hAnsi="Calibri" w:cs="Calibri"/>
                <w:color w:val="000000"/>
                <w:sz w:val="20"/>
                <w:szCs w:val="20"/>
              </w:rPr>
            </w:pPr>
          </w:p>
        </w:tc>
        <w:tc>
          <w:tcPr>
            <w:tcW w:w="2700" w:type="dxa"/>
            <w:tcBorders>
              <w:top w:val="nil"/>
              <w:left w:val="nil"/>
              <w:bottom w:val="single" w:sz="4" w:space="0" w:color="auto"/>
              <w:right w:val="nil"/>
            </w:tcBorders>
            <w:shd w:val="clear" w:color="auto" w:fill="auto"/>
            <w:vAlign w:val="center"/>
          </w:tcPr>
          <w:p w:rsidR="00C34752" w:rsidRPr="00B50D0E" w:rsidRDefault="00C34752" w:rsidP="003456AA">
            <w:pPr>
              <w:spacing w:after="0" w:line="240" w:lineRule="auto"/>
              <w:rPr>
                <w:rFonts w:ascii="Calibri" w:hAnsi="Calibri" w:cs="Calibri"/>
                <w:color w:val="000000"/>
                <w:sz w:val="20"/>
                <w:szCs w:val="20"/>
              </w:rPr>
            </w:pPr>
          </w:p>
        </w:tc>
      </w:tr>
      <w:tr w:rsidR="003456AA" w:rsidRPr="003D59EF" w:rsidTr="00C347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0"/>
        </w:trPr>
        <w:tc>
          <w:tcPr>
            <w:tcW w:w="588"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center"/>
          </w:tcPr>
          <w:p w:rsidR="003456AA" w:rsidRPr="003456AA" w:rsidRDefault="003456AA" w:rsidP="003456AA">
            <w:pPr>
              <w:spacing w:after="0" w:line="240" w:lineRule="auto"/>
              <w:jc w:val="center"/>
              <w:rPr>
                <w:rFonts w:ascii="Calibri" w:hAnsi="Calibri" w:cs="Calibri"/>
                <w:color w:val="FFFFFF" w:themeColor="background1"/>
                <w:szCs w:val="20"/>
              </w:rPr>
            </w:pPr>
            <w:r w:rsidRPr="003456AA">
              <w:rPr>
                <w:rFonts w:ascii="Calibri" w:hAnsi="Calibri" w:cs="Calibri"/>
                <w:color w:val="FFFFFF" w:themeColor="background1"/>
                <w:szCs w:val="20"/>
              </w:rPr>
              <w:t>Q#</w:t>
            </w:r>
          </w:p>
        </w:tc>
        <w:tc>
          <w:tcPr>
            <w:tcW w:w="4714"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3456AA" w:rsidRPr="003456AA" w:rsidRDefault="003456AA" w:rsidP="003456AA">
            <w:pPr>
              <w:spacing w:after="0" w:line="240" w:lineRule="auto"/>
              <w:jc w:val="center"/>
              <w:rPr>
                <w:rFonts w:ascii="Calibri" w:hAnsi="Calibri" w:cs="Calibri"/>
                <w:color w:val="FFFFFF" w:themeColor="background1"/>
                <w:szCs w:val="20"/>
              </w:rPr>
            </w:pPr>
            <w:r w:rsidRPr="003456AA">
              <w:rPr>
                <w:rFonts w:ascii="Calibri" w:hAnsi="Calibri" w:cs="Calibri"/>
                <w:color w:val="FFFFFF" w:themeColor="background1"/>
                <w:szCs w:val="20"/>
              </w:rPr>
              <w:t>Question</w:t>
            </w:r>
          </w:p>
        </w:tc>
        <w:tc>
          <w:tcPr>
            <w:tcW w:w="198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3456AA" w:rsidRPr="003456AA" w:rsidRDefault="003456AA" w:rsidP="003456AA">
            <w:pPr>
              <w:spacing w:after="0" w:line="240" w:lineRule="auto"/>
              <w:jc w:val="center"/>
              <w:rPr>
                <w:rFonts w:ascii="Calibri" w:hAnsi="Calibri" w:cs="Calibri"/>
                <w:color w:val="FFFFFF" w:themeColor="background1"/>
                <w:szCs w:val="20"/>
              </w:rPr>
            </w:pPr>
            <w:r w:rsidRPr="003456AA">
              <w:rPr>
                <w:rFonts w:ascii="Calibri" w:hAnsi="Calibri" w:cs="Calibri"/>
                <w:color w:val="FFFFFF" w:themeColor="background1"/>
                <w:szCs w:val="20"/>
              </w:rPr>
              <w:t>Positive Outcome</w:t>
            </w:r>
          </w:p>
        </w:tc>
        <w:tc>
          <w:tcPr>
            <w:tcW w:w="270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3456AA" w:rsidRPr="003456AA" w:rsidRDefault="003456AA" w:rsidP="003456AA">
            <w:pPr>
              <w:spacing w:after="0" w:line="240" w:lineRule="auto"/>
              <w:jc w:val="center"/>
              <w:rPr>
                <w:rFonts w:ascii="Calibri" w:hAnsi="Calibri" w:cs="Calibri"/>
                <w:color w:val="FFFFFF" w:themeColor="background1"/>
                <w:szCs w:val="20"/>
              </w:rPr>
            </w:pPr>
            <w:r w:rsidRPr="003456AA">
              <w:rPr>
                <w:rFonts w:ascii="Calibri" w:hAnsi="Calibri" w:cs="Calibri"/>
                <w:color w:val="FFFFFF" w:themeColor="background1"/>
                <w:szCs w:val="20"/>
              </w:rPr>
              <w:t>Negative Outcome</w:t>
            </w:r>
          </w:p>
        </w:tc>
      </w:tr>
      <w:tr w:rsidR="003456AA"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1"/>
        </w:trPr>
        <w:tc>
          <w:tcPr>
            <w:tcW w:w="9982"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rsidR="003456AA" w:rsidRPr="00B50D0E" w:rsidRDefault="003456AA" w:rsidP="003456AA">
            <w:pPr>
              <w:spacing w:after="0" w:line="240" w:lineRule="auto"/>
              <w:jc w:val="center"/>
              <w:rPr>
                <w:rFonts w:ascii="Calibri" w:hAnsi="Calibri" w:cs="Calibri"/>
                <w:color w:val="000000"/>
                <w:sz w:val="20"/>
                <w:szCs w:val="20"/>
              </w:rPr>
            </w:pPr>
            <w:r>
              <w:rPr>
                <w:rFonts w:ascii="Calibri" w:hAnsi="Calibri" w:cs="Calibri"/>
                <w:color w:val="000000"/>
                <w:sz w:val="20"/>
                <w:szCs w:val="20"/>
              </w:rPr>
              <w:t>Independent Variable</w:t>
            </w:r>
          </w:p>
        </w:tc>
      </w:tr>
      <w:tr w:rsidR="003456AA"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Q22</w:t>
            </w:r>
          </w:p>
        </w:tc>
        <w:tc>
          <w:tcPr>
            <w:tcW w:w="4714" w:type="dxa"/>
            <w:tcBorders>
              <w:top w:val="single" w:sz="4" w:space="0" w:color="auto"/>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how often did your VA Community Care provider seem informed and up-to-date about any care you received from VA providers?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3456AA"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Q23</w:t>
            </w:r>
          </w:p>
        </w:tc>
        <w:tc>
          <w:tcPr>
            <w:tcW w:w="4714"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how often did your VA provider(s) seem informed and up-to-date about your VA Community Care?</w:t>
            </w:r>
          </w:p>
        </w:tc>
        <w:tc>
          <w:tcPr>
            <w:tcW w:w="1980"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3456AA"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Q24</w:t>
            </w:r>
          </w:p>
        </w:tc>
        <w:tc>
          <w:tcPr>
            <w:tcW w:w="4714"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how often was it clear what the next step in your care would be?</w:t>
            </w:r>
          </w:p>
        </w:tc>
        <w:tc>
          <w:tcPr>
            <w:tcW w:w="198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3456AA"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Q25</w:t>
            </w:r>
          </w:p>
        </w:tc>
        <w:tc>
          <w:tcPr>
            <w:tcW w:w="4714"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how often did your VA Community Care provider show respect for what you had to say?</w:t>
            </w:r>
          </w:p>
        </w:tc>
        <w:tc>
          <w:tcPr>
            <w:tcW w:w="198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3456AA"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Q26</w:t>
            </w:r>
          </w:p>
        </w:tc>
        <w:tc>
          <w:tcPr>
            <w:tcW w:w="4714"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how often did your VA Community Care provider spend enough time with you?</w:t>
            </w:r>
          </w:p>
        </w:tc>
        <w:tc>
          <w:tcPr>
            <w:tcW w:w="198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3456AA"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Q28</w:t>
            </w:r>
          </w:p>
        </w:tc>
        <w:tc>
          <w:tcPr>
            <w:tcW w:w="4714"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when your VA Community Care provider ordered a blood test, x-ray or other test for you, how often did someone from your VA Community Care provider’s office follow up to give you those results?</w:t>
            </w:r>
          </w:p>
        </w:tc>
        <w:tc>
          <w:tcPr>
            <w:tcW w:w="198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3456AA"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Q29</w:t>
            </w:r>
          </w:p>
        </w:tc>
        <w:tc>
          <w:tcPr>
            <w:tcW w:w="4714"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when your VA Community Care provider ordered a blood test, x-ray or other test for you, how often were the results also sent to the VA?</w:t>
            </w:r>
          </w:p>
        </w:tc>
        <w:tc>
          <w:tcPr>
            <w:tcW w:w="198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3456AA"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Q30</w:t>
            </w:r>
          </w:p>
        </w:tc>
        <w:tc>
          <w:tcPr>
            <w:tcW w:w="4714"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when contacted your VA Community Care provider’s office during regular office house, how often did you get an answer to your medical question that same day?</w:t>
            </w:r>
          </w:p>
        </w:tc>
        <w:tc>
          <w:tcPr>
            <w:tcW w:w="198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3456AA" w:rsidRPr="003D59EF"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Q31</w:t>
            </w:r>
          </w:p>
        </w:tc>
        <w:tc>
          <w:tcPr>
            <w:tcW w:w="4714"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In the last 3 months, when you contacted your VA Community Care provider’s office after regular office hours, how often did you get an answer to your medical question as soon as you needed?</w:t>
            </w:r>
          </w:p>
        </w:tc>
        <w:tc>
          <w:tcPr>
            <w:tcW w:w="198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hideMark/>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Never, Sometimes, or Usually</w:t>
            </w:r>
          </w:p>
        </w:tc>
      </w:tr>
      <w:tr w:rsidR="003456AA" w:rsidRPr="00D7153A"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Q32</w:t>
            </w:r>
          </w:p>
        </w:tc>
        <w:tc>
          <w:tcPr>
            <w:tcW w:w="4714"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Using any number from 0 to 10, where 0 is the worst provider possible and 10 is the best provider possible, what number would you use to rate your VA Community Care provider?</w:t>
            </w:r>
          </w:p>
        </w:tc>
        <w:tc>
          <w:tcPr>
            <w:tcW w:w="1980"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9 or 10</w:t>
            </w:r>
          </w:p>
        </w:tc>
        <w:tc>
          <w:tcPr>
            <w:tcW w:w="2700"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eastAsia="Times New Roman" w:hAnsi="Calibri" w:cs="Calibri"/>
                <w:color w:val="000000"/>
                <w:sz w:val="20"/>
                <w:szCs w:val="20"/>
              </w:rPr>
            </w:pPr>
            <w:r w:rsidRPr="00B50D0E">
              <w:rPr>
                <w:rFonts w:ascii="Calibri" w:hAnsi="Calibri" w:cs="Calibri"/>
                <w:color w:val="000000"/>
                <w:sz w:val="20"/>
                <w:szCs w:val="20"/>
              </w:rPr>
              <w:t>0 to 8</w:t>
            </w:r>
          </w:p>
        </w:tc>
      </w:tr>
      <w:tr w:rsidR="003456AA" w:rsidRPr="00D7153A"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tcPr>
          <w:p w:rsidR="003456AA" w:rsidRPr="00B50D0E" w:rsidRDefault="003456AA" w:rsidP="003456AA">
            <w:pPr>
              <w:spacing w:after="0" w:line="240" w:lineRule="auto"/>
              <w:rPr>
                <w:rFonts w:ascii="Calibri" w:hAnsi="Calibri" w:cs="Calibri"/>
                <w:color w:val="000000"/>
                <w:sz w:val="20"/>
                <w:szCs w:val="20"/>
              </w:rPr>
            </w:pPr>
            <w:r w:rsidRPr="00B50D0E">
              <w:rPr>
                <w:rFonts w:ascii="Calibri" w:hAnsi="Calibri" w:cs="Calibri"/>
                <w:color w:val="000000"/>
                <w:sz w:val="20"/>
                <w:szCs w:val="20"/>
              </w:rPr>
              <w:t>Q33</w:t>
            </w:r>
          </w:p>
        </w:tc>
        <w:tc>
          <w:tcPr>
            <w:tcW w:w="4714"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hAnsi="Calibri" w:cs="Calibri"/>
                <w:color w:val="000000"/>
                <w:sz w:val="20"/>
                <w:szCs w:val="20"/>
              </w:rPr>
            </w:pPr>
            <w:r w:rsidRPr="00B50D0E">
              <w:rPr>
                <w:rFonts w:ascii="Calibri" w:hAnsi="Calibri" w:cs="Calibri"/>
                <w:color w:val="000000"/>
                <w:sz w:val="20"/>
                <w:szCs w:val="20"/>
              </w:rPr>
              <w:t>In the last 3 months, how often was it clear whether or not you would have to make any out-of-pocket payments for your VA Community Care?</w:t>
            </w:r>
          </w:p>
        </w:tc>
        <w:tc>
          <w:tcPr>
            <w:tcW w:w="1980"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hAnsi="Calibri" w:cs="Calibri"/>
                <w:color w:val="000000"/>
                <w:sz w:val="20"/>
                <w:szCs w:val="20"/>
              </w:rPr>
            </w:pPr>
            <w:r w:rsidRPr="00B50D0E">
              <w:rPr>
                <w:rFonts w:ascii="Calibri" w:hAnsi="Calibri" w:cs="Calibri"/>
                <w:color w:val="000000"/>
                <w:sz w:val="20"/>
                <w:szCs w:val="20"/>
              </w:rPr>
              <w:t>Never, Sometimes, or Usually</w:t>
            </w:r>
          </w:p>
        </w:tc>
      </w:tr>
      <w:tr w:rsidR="003456AA" w:rsidRPr="00D7153A"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tcPr>
          <w:p w:rsidR="003456AA" w:rsidRPr="00B50D0E" w:rsidRDefault="003456AA" w:rsidP="003456AA">
            <w:pPr>
              <w:spacing w:after="0" w:line="240" w:lineRule="auto"/>
              <w:rPr>
                <w:rFonts w:ascii="Calibri" w:hAnsi="Calibri" w:cs="Calibri"/>
                <w:color w:val="000000"/>
                <w:sz w:val="20"/>
                <w:szCs w:val="20"/>
              </w:rPr>
            </w:pPr>
            <w:r w:rsidRPr="00B50D0E">
              <w:rPr>
                <w:rFonts w:ascii="Calibri" w:hAnsi="Calibri" w:cs="Calibri"/>
                <w:color w:val="000000"/>
                <w:sz w:val="20"/>
                <w:szCs w:val="20"/>
              </w:rPr>
              <w:t>Q34</w:t>
            </w:r>
          </w:p>
        </w:tc>
        <w:tc>
          <w:tcPr>
            <w:tcW w:w="4714"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hAnsi="Calibri" w:cs="Calibri"/>
                <w:color w:val="000000"/>
                <w:sz w:val="20"/>
                <w:szCs w:val="20"/>
              </w:rPr>
            </w:pPr>
            <w:r w:rsidRPr="00B50D0E">
              <w:rPr>
                <w:rFonts w:ascii="Calibri" w:hAnsi="Calibri" w:cs="Calibri"/>
                <w:color w:val="000000"/>
                <w:sz w:val="20"/>
                <w:szCs w:val="20"/>
              </w:rPr>
              <w:t>In the last 3 months, how often was the information about billing for VA Community Care clear?</w:t>
            </w:r>
          </w:p>
        </w:tc>
        <w:tc>
          <w:tcPr>
            <w:tcW w:w="1980"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hAnsi="Calibri" w:cs="Calibri"/>
                <w:color w:val="000000"/>
                <w:sz w:val="20"/>
                <w:szCs w:val="20"/>
              </w:rPr>
            </w:pPr>
            <w:r w:rsidRPr="00B50D0E">
              <w:rPr>
                <w:rFonts w:ascii="Calibri" w:hAnsi="Calibri" w:cs="Calibri"/>
                <w:color w:val="000000"/>
                <w:sz w:val="20"/>
                <w:szCs w:val="20"/>
              </w:rPr>
              <w:t>Never, Sometimes, or Usually</w:t>
            </w:r>
          </w:p>
        </w:tc>
      </w:tr>
      <w:tr w:rsidR="003456AA" w:rsidRPr="00D7153A" w:rsidTr="003456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0"/>
        </w:trPr>
        <w:tc>
          <w:tcPr>
            <w:tcW w:w="588" w:type="dxa"/>
            <w:tcBorders>
              <w:top w:val="nil"/>
              <w:left w:val="single" w:sz="4" w:space="0" w:color="auto"/>
              <w:bottom w:val="single" w:sz="4" w:space="0" w:color="auto"/>
              <w:right w:val="single" w:sz="4" w:space="0" w:color="auto"/>
            </w:tcBorders>
            <w:shd w:val="clear" w:color="auto" w:fill="auto"/>
            <w:noWrap/>
            <w:vAlign w:val="center"/>
          </w:tcPr>
          <w:p w:rsidR="003456AA" w:rsidRPr="00B50D0E" w:rsidRDefault="003456AA" w:rsidP="003456AA">
            <w:pPr>
              <w:spacing w:after="0" w:line="240" w:lineRule="auto"/>
              <w:rPr>
                <w:rFonts w:ascii="Calibri" w:hAnsi="Calibri" w:cs="Calibri"/>
                <w:color w:val="000000"/>
                <w:sz w:val="20"/>
                <w:szCs w:val="20"/>
              </w:rPr>
            </w:pPr>
            <w:r w:rsidRPr="00B50D0E">
              <w:rPr>
                <w:rFonts w:ascii="Calibri" w:hAnsi="Calibri" w:cs="Calibri"/>
                <w:color w:val="000000"/>
                <w:sz w:val="20"/>
                <w:szCs w:val="20"/>
              </w:rPr>
              <w:t>Q36</w:t>
            </w:r>
          </w:p>
        </w:tc>
        <w:tc>
          <w:tcPr>
            <w:tcW w:w="4714"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hAnsi="Calibri" w:cs="Calibri"/>
                <w:color w:val="000000"/>
                <w:sz w:val="20"/>
                <w:szCs w:val="20"/>
              </w:rPr>
            </w:pPr>
            <w:r w:rsidRPr="00B50D0E">
              <w:rPr>
                <w:rFonts w:ascii="Calibri" w:hAnsi="Calibri" w:cs="Calibri"/>
                <w:color w:val="000000"/>
                <w:sz w:val="20"/>
                <w:szCs w:val="20"/>
              </w:rPr>
              <w:t>In the last 3 months, how often has the process for handling bills for VA Community Care gone smoothly?</w:t>
            </w:r>
          </w:p>
        </w:tc>
        <w:tc>
          <w:tcPr>
            <w:tcW w:w="1980"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hAnsi="Calibri" w:cs="Calibri"/>
                <w:color w:val="000000"/>
                <w:sz w:val="20"/>
                <w:szCs w:val="20"/>
              </w:rPr>
            </w:pPr>
            <w:r w:rsidRPr="00B50D0E">
              <w:rPr>
                <w:rFonts w:ascii="Calibri" w:hAnsi="Calibri" w:cs="Calibri"/>
                <w:color w:val="000000"/>
                <w:sz w:val="20"/>
                <w:szCs w:val="20"/>
              </w:rPr>
              <w:t>Always</w:t>
            </w:r>
          </w:p>
        </w:tc>
        <w:tc>
          <w:tcPr>
            <w:tcW w:w="2700" w:type="dxa"/>
            <w:tcBorders>
              <w:top w:val="nil"/>
              <w:left w:val="nil"/>
              <w:bottom w:val="single" w:sz="4" w:space="0" w:color="auto"/>
              <w:right w:val="single" w:sz="4" w:space="0" w:color="auto"/>
            </w:tcBorders>
            <w:shd w:val="clear" w:color="auto" w:fill="auto"/>
            <w:vAlign w:val="center"/>
          </w:tcPr>
          <w:p w:rsidR="003456AA" w:rsidRPr="00B50D0E" w:rsidRDefault="003456AA" w:rsidP="003456AA">
            <w:pPr>
              <w:spacing w:after="0" w:line="240" w:lineRule="auto"/>
              <w:rPr>
                <w:rFonts w:ascii="Calibri" w:hAnsi="Calibri" w:cs="Calibri"/>
                <w:color w:val="000000"/>
                <w:sz w:val="20"/>
                <w:szCs w:val="20"/>
              </w:rPr>
            </w:pPr>
            <w:r w:rsidRPr="00B50D0E">
              <w:rPr>
                <w:rFonts w:ascii="Calibri" w:hAnsi="Calibri" w:cs="Calibri"/>
                <w:color w:val="000000"/>
                <w:sz w:val="20"/>
                <w:szCs w:val="20"/>
              </w:rPr>
              <w:t>Never, Sometimes, or Usually</w:t>
            </w:r>
          </w:p>
        </w:tc>
      </w:tr>
    </w:tbl>
    <w:p w:rsidR="002A2ECA" w:rsidRPr="003F1FED" w:rsidRDefault="002A2ECA" w:rsidP="00287E89">
      <w:pPr>
        <w:pStyle w:val="Heading1"/>
        <w:spacing w:before="0"/>
        <w:rPr>
          <w:color w:val="auto"/>
        </w:rPr>
        <w:sectPr w:rsidR="002A2ECA" w:rsidRPr="003F1FED" w:rsidSect="00706D42">
          <w:footerReference w:type="default" r:id="rId34"/>
          <w:pgSz w:w="12240" w:h="15840" w:code="1"/>
          <w:pgMar w:top="1296" w:right="360" w:bottom="1296" w:left="720" w:header="0" w:footer="720" w:gutter="0"/>
          <w:cols w:space="720"/>
          <w:docGrid w:linePitch="360"/>
        </w:sectPr>
      </w:pPr>
      <w:bookmarkStart w:id="5" w:name="_Appendix_B:_CAHPS"/>
      <w:bookmarkStart w:id="6" w:name="AppendixC"/>
      <w:bookmarkEnd w:id="5"/>
    </w:p>
    <w:bookmarkEnd w:id="6"/>
    <w:p w:rsidR="00706D42" w:rsidRDefault="00706D42">
      <w:pPr>
        <w:spacing w:after="0" w:line="240" w:lineRule="auto"/>
        <w:rPr>
          <w:rFonts w:asciiTheme="majorHAnsi" w:eastAsiaTheme="majorEastAsia" w:hAnsiTheme="majorHAnsi" w:cstheme="majorBidi"/>
          <w:b/>
          <w:bCs/>
          <w:sz w:val="28"/>
          <w:szCs w:val="28"/>
        </w:rPr>
      </w:pPr>
      <w:r>
        <w:br w:type="page"/>
      </w:r>
    </w:p>
    <w:p w:rsidR="00EC7962" w:rsidRPr="00F77A11" w:rsidRDefault="00EC7962" w:rsidP="00EC7962">
      <w:pPr>
        <w:pStyle w:val="Heading1"/>
        <w:spacing w:before="0"/>
        <w:rPr>
          <w:color w:val="auto"/>
        </w:rPr>
      </w:pPr>
      <w:r w:rsidRPr="003F1FED">
        <w:rPr>
          <w:color w:val="auto"/>
        </w:rPr>
        <w:t xml:space="preserve">Appendix </w:t>
      </w:r>
      <w:r>
        <w:rPr>
          <w:color w:val="auto"/>
        </w:rPr>
        <w:t>B</w:t>
      </w:r>
      <w:r w:rsidRPr="003F1FED">
        <w:rPr>
          <w:color w:val="auto"/>
        </w:rPr>
        <w:t xml:space="preserve">: Potential and </w:t>
      </w:r>
      <w:r>
        <w:rPr>
          <w:color w:val="auto"/>
        </w:rPr>
        <w:t>Maintenance</w:t>
      </w:r>
      <w:r w:rsidRPr="003F1FED">
        <w:rPr>
          <w:color w:val="auto"/>
        </w:rPr>
        <w:t xml:space="preserve"> Examples</w:t>
      </w:r>
    </w:p>
    <w:p w:rsidR="00287E89" w:rsidRPr="00043EF0" w:rsidRDefault="00287E89" w:rsidP="00043EF0">
      <w:pPr>
        <w:rPr>
          <w:b/>
        </w:rPr>
      </w:pPr>
      <w:r w:rsidRPr="00043EF0">
        <w:rPr>
          <w:b/>
        </w:rPr>
        <w:t>Calculation of Potential:</w:t>
      </w:r>
    </w:p>
    <w:p w:rsidR="00287E89" w:rsidRPr="00D60A8D" w:rsidRDefault="00287E89" w:rsidP="00287E89">
      <w:pPr>
        <w:spacing w:before="180"/>
      </w:pPr>
      <w:r w:rsidRPr="003F1FED">
        <w:t xml:space="preserve">Potential and </w:t>
      </w:r>
      <w:r w:rsidR="00D73DDD">
        <w:t>Maintenance</w:t>
      </w:r>
      <w:r w:rsidRPr="003F1FED">
        <w:t xml:space="preserve"> can be thought of as separate components of the correlation between driver and </w:t>
      </w:r>
      <w:r w:rsidRPr="00D60A8D">
        <w:t xml:space="preserve">outcome.  Potential answers the question “What would happen to the Overall </w:t>
      </w:r>
      <w:r w:rsidR="008E77D8">
        <w:t>Satisfaction</w:t>
      </w:r>
      <w:r w:rsidRPr="00D60A8D">
        <w:t xml:space="preserve"> </w:t>
      </w:r>
      <w:r w:rsidR="008E77D8">
        <w:t>with</w:t>
      </w:r>
      <w:r w:rsidR="00681A2D">
        <w:t xml:space="preserve"> </w:t>
      </w:r>
      <w:r w:rsidR="00D13437">
        <w:t>Community Care</w:t>
      </w:r>
      <w:r w:rsidR="0026173B" w:rsidRPr="00D60A8D">
        <w:t xml:space="preserve"> </w:t>
      </w:r>
      <w:r w:rsidRPr="00D60A8D">
        <w:t>if the “Low Driver” people became proportionally as satisfied as the “High Driver” people?</w:t>
      </w:r>
    </w:p>
    <w:p w:rsidR="00287E89" w:rsidRPr="00D60A8D" w:rsidRDefault="00287E89" w:rsidP="00287E89">
      <w:pPr>
        <w:numPr>
          <w:ilvl w:val="0"/>
          <w:numId w:val="8"/>
        </w:numPr>
        <w:spacing w:before="180"/>
      </w:pPr>
      <w:r w:rsidRPr="00D60A8D">
        <w:rPr>
          <w:b/>
          <w:bCs/>
        </w:rPr>
        <w:t xml:space="preserve">Numerator: </w:t>
      </w:r>
      <w:r w:rsidRPr="00D60A8D">
        <w:t xml:space="preserve">Number of patients dissatisfied with Driver who would become satisfied with Outcome if </w:t>
      </w:r>
      <w:r w:rsidRPr="00D60A8D">
        <w:rPr>
          <w:i/>
          <w:iCs/>
        </w:rPr>
        <w:t>EVERYBODY</w:t>
      </w:r>
      <w:r w:rsidRPr="00D60A8D">
        <w:t xml:space="preserve"> becomes satisfied with Driver.</w:t>
      </w:r>
    </w:p>
    <w:p w:rsidR="00287E89" w:rsidRPr="00D60A8D" w:rsidRDefault="00287E89" w:rsidP="00287E89">
      <w:pPr>
        <w:numPr>
          <w:ilvl w:val="0"/>
          <w:numId w:val="9"/>
        </w:numPr>
        <w:spacing w:before="180"/>
        <w:rPr>
          <w:b/>
          <w:bCs/>
        </w:rPr>
      </w:pPr>
      <w:r w:rsidRPr="00D60A8D">
        <w:rPr>
          <w:b/>
          <w:bCs/>
        </w:rPr>
        <w:t xml:space="preserve">Denominator: </w:t>
      </w:r>
      <w:r w:rsidRPr="00D60A8D">
        <w:t>Number</w:t>
      </w:r>
      <w:r w:rsidRPr="00D60A8D">
        <w:rPr>
          <w:b/>
          <w:bCs/>
        </w:rPr>
        <w:t xml:space="preserve"> </w:t>
      </w:r>
      <w:r w:rsidRPr="00D60A8D">
        <w:t>of patients dissatisfied with Outcome.</w:t>
      </w:r>
    </w:p>
    <w:p w:rsidR="00287E89" w:rsidRPr="00D60A8D" w:rsidRDefault="00287E89" w:rsidP="00287E89">
      <w:pPr>
        <w:numPr>
          <w:ilvl w:val="0"/>
          <w:numId w:val="9"/>
        </w:numPr>
        <w:spacing w:before="180"/>
      </w:pPr>
      <w:r w:rsidRPr="00D60A8D">
        <w:rPr>
          <w:b/>
          <w:bCs/>
        </w:rPr>
        <w:t xml:space="preserve">Potential: </w:t>
      </w:r>
      <w:r w:rsidRPr="00D60A8D">
        <w:t xml:space="preserve">Of respondents who are currently dissatisfied with Overall </w:t>
      </w:r>
      <w:r w:rsidR="008E77D8">
        <w:t>Satisfaction</w:t>
      </w:r>
      <w:r w:rsidRPr="00D60A8D">
        <w:t xml:space="preserve">, what proportion would become satisfied if </w:t>
      </w:r>
      <w:r w:rsidRPr="00D60A8D">
        <w:rPr>
          <w:i/>
          <w:iCs/>
        </w:rPr>
        <w:t>all</w:t>
      </w:r>
      <w:r w:rsidRPr="00D60A8D">
        <w:t xml:space="preserve"> respondents were satisfied with the Driver?</w:t>
      </w:r>
    </w:p>
    <w:p w:rsidR="00960444" w:rsidRPr="00D60A8D" w:rsidRDefault="00D24FF0" w:rsidP="00017596">
      <w:pPr>
        <w:spacing w:before="180"/>
        <w:jc w:val="center"/>
        <w:rPr>
          <w:noProof/>
        </w:rPr>
      </w:pPr>
      <w:r>
        <w:rPr>
          <w:noProof/>
        </w:rPr>
        <w:drawing>
          <wp:inline distT="0" distB="0" distL="0" distR="0" wp14:anchorId="74D66763" wp14:editId="730E5A8B">
            <wp:extent cx="45720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72000" cy="1104900"/>
                    </a:xfrm>
                    <a:prstGeom prst="rect">
                      <a:avLst/>
                    </a:prstGeom>
                  </pic:spPr>
                </pic:pic>
              </a:graphicData>
            </a:graphic>
          </wp:inline>
        </w:drawing>
      </w:r>
    </w:p>
    <w:tbl>
      <w:tblPr>
        <w:tblW w:w="4950" w:type="dxa"/>
        <w:tblLook w:val="04A0" w:firstRow="1" w:lastRow="0" w:firstColumn="1" w:lastColumn="0" w:noHBand="0" w:noVBand="1"/>
      </w:tblPr>
      <w:tblGrid>
        <w:gridCol w:w="4950"/>
      </w:tblGrid>
      <w:tr w:rsidR="00D60A8D" w:rsidRPr="00D60A8D" w:rsidTr="00D60A8D">
        <w:trPr>
          <w:trHeight w:val="300"/>
        </w:trPr>
        <w:tc>
          <w:tcPr>
            <w:tcW w:w="4950" w:type="dxa"/>
            <w:tcBorders>
              <w:top w:val="nil"/>
              <w:left w:val="nil"/>
              <w:bottom w:val="nil"/>
              <w:right w:val="nil"/>
            </w:tcBorders>
            <w:shd w:val="clear" w:color="auto" w:fill="auto"/>
            <w:noWrap/>
            <w:vAlign w:val="bottom"/>
            <w:hideMark/>
          </w:tcPr>
          <w:p w:rsidR="00D60A8D" w:rsidRPr="00D426A0" w:rsidRDefault="00D426A0" w:rsidP="00D60A8D">
            <w:pPr>
              <w:spacing w:after="0" w:line="240" w:lineRule="auto"/>
              <w:rPr>
                <w:color w:val="000000"/>
              </w:rPr>
            </w:pPr>
            <w:r>
              <w:rPr>
                <w:color w:val="000000"/>
              </w:rPr>
              <w:t xml:space="preserve">Numerator = [923 * (351 / 390)] </w:t>
            </w:r>
            <w:r w:rsidR="00D24FF0">
              <w:rPr>
                <w:color w:val="000000"/>
              </w:rPr>
              <w:t>–</w:t>
            </w:r>
            <w:r>
              <w:rPr>
                <w:color w:val="000000"/>
              </w:rPr>
              <w:t xml:space="preserve"> 640</w:t>
            </w:r>
            <w:r w:rsidR="00D24FF0">
              <w:rPr>
                <w:color w:val="000000"/>
              </w:rPr>
              <w:t xml:space="preserve"> = 191</w:t>
            </w:r>
          </w:p>
        </w:tc>
      </w:tr>
      <w:tr w:rsidR="00D60A8D" w:rsidRPr="00D60A8D" w:rsidTr="00D60A8D">
        <w:trPr>
          <w:trHeight w:val="300"/>
        </w:trPr>
        <w:tc>
          <w:tcPr>
            <w:tcW w:w="4950" w:type="dxa"/>
            <w:tcBorders>
              <w:top w:val="nil"/>
              <w:left w:val="nil"/>
              <w:bottom w:val="nil"/>
              <w:right w:val="nil"/>
            </w:tcBorders>
            <w:shd w:val="clear" w:color="auto" w:fill="auto"/>
            <w:noWrap/>
            <w:vAlign w:val="bottom"/>
            <w:hideMark/>
          </w:tcPr>
          <w:p w:rsidR="00D60A8D" w:rsidRPr="00D60A8D" w:rsidRDefault="00D426A0" w:rsidP="00D60A8D">
            <w:pPr>
              <w:spacing w:after="0" w:line="240" w:lineRule="auto"/>
              <w:rPr>
                <w:rFonts w:eastAsia="Times New Roman"/>
                <w:color w:val="000000"/>
              </w:rPr>
            </w:pPr>
            <w:r>
              <w:rPr>
                <w:rFonts w:eastAsia="Times New Roman"/>
                <w:color w:val="000000"/>
              </w:rPr>
              <w:t>Denominator =283</w:t>
            </w:r>
          </w:p>
        </w:tc>
      </w:tr>
      <w:tr w:rsidR="00D60A8D" w:rsidRPr="00D60A8D" w:rsidTr="00D60A8D">
        <w:trPr>
          <w:trHeight w:val="300"/>
        </w:trPr>
        <w:tc>
          <w:tcPr>
            <w:tcW w:w="4950" w:type="dxa"/>
            <w:tcBorders>
              <w:top w:val="nil"/>
              <w:left w:val="nil"/>
              <w:bottom w:val="nil"/>
              <w:right w:val="nil"/>
            </w:tcBorders>
            <w:shd w:val="clear" w:color="auto" w:fill="auto"/>
            <w:noWrap/>
            <w:vAlign w:val="bottom"/>
            <w:hideMark/>
          </w:tcPr>
          <w:p w:rsidR="00D60A8D" w:rsidRPr="00D426A0" w:rsidRDefault="00D426A0" w:rsidP="00D60A8D">
            <w:pPr>
              <w:spacing w:after="0" w:line="240" w:lineRule="auto"/>
              <w:rPr>
                <w:color w:val="000000"/>
              </w:rPr>
            </w:pPr>
            <w:r>
              <w:rPr>
                <w:color w:val="000000"/>
              </w:rPr>
              <w:t>Potential = 191 / 283 = 67.4%</w:t>
            </w:r>
          </w:p>
        </w:tc>
      </w:tr>
    </w:tbl>
    <w:p w:rsidR="00D956F1" w:rsidRPr="00FD5C19" w:rsidRDefault="00D956F1" w:rsidP="00D956F1">
      <w:pPr>
        <w:rPr>
          <w:highlight w:val="green"/>
        </w:rPr>
      </w:pPr>
    </w:p>
    <w:p w:rsidR="00287E89" w:rsidRDefault="00287E89" w:rsidP="00043EF0">
      <w:pPr>
        <w:rPr>
          <w:b/>
        </w:rPr>
      </w:pPr>
      <w:r w:rsidRPr="00043EF0">
        <w:rPr>
          <w:b/>
        </w:rPr>
        <w:t>Potential Example:</w:t>
      </w:r>
    </w:p>
    <w:tbl>
      <w:tblPr>
        <w:tblW w:w="10350" w:type="dxa"/>
        <w:tblLook w:val="04A0" w:firstRow="1" w:lastRow="0" w:firstColumn="1" w:lastColumn="0" w:noHBand="0" w:noVBand="1"/>
      </w:tblPr>
      <w:tblGrid>
        <w:gridCol w:w="1620"/>
        <w:gridCol w:w="360"/>
        <w:gridCol w:w="8370"/>
      </w:tblGrid>
      <w:tr w:rsidR="00D60A8D" w:rsidRPr="00D60A8D" w:rsidTr="00D60A8D">
        <w:trPr>
          <w:trHeight w:val="300"/>
        </w:trPr>
        <w:tc>
          <w:tcPr>
            <w:tcW w:w="10350" w:type="dxa"/>
            <w:gridSpan w:val="3"/>
            <w:tcBorders>
              <w:top w:val="nil"/>
              <w:left w:val="nil"/>
              <w:bottom w:val="nil"/>
              <w:right w:val="nil"/>
            </w:tcBorders>
            <w:shd w:val="clear" w:color="auto" w:fill="auto"/>
            <w:noWrap/>
            <w:vAlign w:val="bottom"/>
            <w:hideMark/>
          </w:tcPr>
          <w:p w:rsidR="00D60A8D" w:rsidRPr="00D60A8D" w:rsidRDefault="003028F6" w:rsidP="008E77D8">
            <w:pPr>
              <w:spacing w:after="0" w:line="240" w:lineRule="auto"/>
              <w:rPr>
                <w:rFonts w:eastAsia="Times New Roman"/>
                <w:color w:val="000000"/>
              </w:rPr>
            </w:pPr>
            <w:r>
              <w:rPr>
                <w:rFonts w:eastAsia="Times New Roman"/>
                <w:color w:val="000000"/>
              </w:rPr>
              <w:t>If everyone who answered Q22</w:t>
            </w:r>
            <w:r w:rsidR="00D60A8D" w:rsidRPr="00D60A8D">
              <w:rPr>
                <w:rFonts w:eastAsia="Times New Roman"/>
                <w:color w:val="000000"/>
              </w:rPr>
              <w:t xml:space="preserve"> responded with “Always”, we would expe</w:t>
            </w:r>
            <w:r w:rsidR="00681A2D">
              <w:rPr>
                <w:rFonts w:eastAsia="Times New Roman"/>
                <w:color w:val="000000"/>
              </w:rPr>
              <w:t xml:space="preserve">ct to see the Overall </w:t>
            </w:r>
            <w:r w:rsidR="008E77D8">
              <w:rPr>
                <w:rFonts w:eastAsia="Times New Roman"/>
                <w:color w:val="000000"/>
              </w:rPr>
              <w:t>Satisfaction with</w:t>
            </w:r>
            <w:r w:rsidR="004F30BB">
              <w:rPr>
                <w:rFonts w:eastAsia="Times New Roman"/>
                <w:color w:val="000000"/>
              </w:rPr>
              <w:t xml:space="preserve"> </w:t>
            </w:r>
            <w:r>
              <w:rPr>
                <w:rFonts w:eastAsia="Times New Roman"/>
                <w:color w:val="000000"/>
              </w:rPr>
              <w:t>Community Care increase from 71.1% to 8</w:t>
            </w:r>
            <w:r w:rsidR="00D60A8D" w:rsidRPr="00D60A8D">
              <w:rPr>
                <w:rFonts w:eastAsia="Times New Roman"/>
                <w:color w:val="000000"/>
              </w:rPr>
              <w:t>5</w:t>
            </w:r>
            <w:r>
              <w:rPr>
                <w:rFonts w:eastAsia="Times New Roman"/>
                <w:color w:val="000000"/>
              </w:rPr>
              <w:t>.4</w:t>
            </w:r>
            <w:r w:rsidR="00D60A8D" w:rsidRPr="00D60A8D">
              <w:rPr>
                <w:rFonts w:eastAsia="Times New Roman"/>
                <w:color w:val="000000"/>
              </w:rPr>
              <w:t>% overall.</w:t>
            </w:r>
          </w:p>
        </w:tc>
      </w:tr>
      <w:tr w:rsidR="00D60A8D" w:rsidRPr="00D60A8D" w:rsidTr="00D60A8D">
        <w:trPr>
          <w:trHeight w:val="300"/>
        </w:trPr>
        <w:tc>
          <w:tcPr>
            <w:tcW w:w="162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eastAsia="Times New Roman"/>
                <w:color w:val="000000"/>
              </w:rPr>
            </w:pPr>
          </w:p>
        </w:tc>
        <w:tc>
          <w:tcPr>
            <w:tcW w:w="36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ascii="Times New Roman" w:eastAsia="Times New Roman" w:hAnsi="Times New Roman" w:cs="Times New Roman"/>
                <w:sz w:val="20"/>
                <w:szCs w:val="20"/>
              </w:rPr>
            </w:pPr>
          </w:p>
        </w:tc>
        <w:tc>
          <w:tcPr>
            <w:tcW w:w="837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ascii="Times New Roman" w:eastAsia="Times New Roman" w:hAnsi="Times New Roman" w:cs="Times New Roman"/>
                <w:sz w:val="20"/>
                <w:szCs w:val="20"/>
              </w:rPr>
            </w:pPr>
          </w:p>
        </w:tc>
      </w:tr>
      <w:tr w:rsidR="00D60A8D" w:rsidRPr="00D60A8D" w:rsidTr="00D60A8D">
        <w:trPr>
          <w:trHeight w:val="300"/>
        </w:trPr>
        <w:tc>
          <w:tcPr>
            <w:tcW w:w="1620" w:type="dxa"/>
            <w:tcBorders>
              <w:top w:val="nil"/>
              <w:left w:val="nil"/>
              <w:bottom w:val="nil"/>
              <w:right w:val="nil"/>
            </w:tcBorders>
            <w:shd w:val="clear" w:color="000000" w:fill="FFFFFF"/>
            <w:noWrap/>
            <w:vAlign w:val="bottom"/>
            <w:hideMark/>
          </w:tcPr>
          <w:p w:rsidR="00D60A8D" w:rsidRPr="00D426A0" w:rsidRDefault="00D426A0" w:rsidP="00D60A8D">
            <w:pPr>
              <w:spacing w:after="0" w:line="240" w:lineRule="auto"/>
              <w:rPr>
                <w:b/>
                <w:bCs/>
                <w:color w:val="000000"/>
              </w:rPr>
            </w:pPr>
            <w:r>
              <w:rPr>
                <w:b/>
                <w:bCs/>
                <w:color w:val="000000"/>
              </w:rPr>
              <w:t>71.1%</w:t>
            </w:r>
          </w:p>
        </w:tc>
        <w:tc>
          <w:tcPr>
            <w:tcW w:w="36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eastAsia="Times New Roman"/>
                <w:color w:val="000000"/>
              </w:rPr>
            </w:pPr>
            <w:r w:rsidRPr="00D60A8D">
              <w:rPr>
                <w:rFonts w:eastAsia="Times New Roman"/>
                <w:color w:val="000000"/>
              </w:rPr>
              <w:t>:</w:t>
            </w:r>
          </w:p>
        </w:tc>
        <w:tc>
          <w:tcPr>
            <w:tcW w:w="8370" w:type="dxa"/>
            <w:tcBorders>
              <w:top w:val="nil"/>
              <w:left w:val="nil"/>
              <w:bottom w:val="nil"/>
              <w:right w:val="nil"/>
            </w:tcBorders>
            <w:shd w:val="clear" w:color="auto" w:fill="auto"/>
            <w:noWrap/>
            <w:vAlign w:val="bottom"/>
            <w:hideMark/>
          </w:tcPr>
          <w:p w:rsidR="00D60A8D" w:rsidRPr="00D60A8D" w:rsidRDefault="00D60A8D" w:rsidP="004F30BB">
            <w:pPr>
              <w:spacing w:after="0" w:line="240" w:lineRule="auto"/>
              <w:rPr>
                <w:rFonts w:eastAsia="Times New Roman"/>
                <w:color w:val="000000"/>
              </w:rPr>
            </w:pPr>
            <w:r w:rsidRPr="00D60A8D">
              <w:rPr>
                <w:rFonts w:eastAsia="Times New Roman"/>
                <w:color w:val="000000"/>
              </w:rPr>
              <w:t>P</w:t>
            </w:r>
            <w:r w:rsidR="004F30BB">
              <w:rPr>
                <w:rFonts w:eastAsia="Times New Roman"/>
                <w:color w:val="000000"/>
              </w:rPr>
              <w:t>atients currently “Very S</w:t>
            </w:r>
            <w:r w:rsidR="00681A2D">
              <w:rPr>
                <w:rFonts w:eastAsia="Times New Roman"/>
                <w:color w:val="000000"/>
              </w:rPr>
              <w:t>atisfied” or “Satisfied” with</w:t>
            </w:r>
            <w:r w:rsidR="00D15D4B">
              <w:rPr>
                <w:rFonts w:eastAsia="Times New Roman"/>
                <w:color w:val="000000"/>
              </w:rPr>
              <w:t xml:space="preserve"> Community Care</w:t>
            </w:r>
            <w:r w:rsidRPr="00D60A8D">
              <w:rPr>
                <w:rFonts w:eastAsia="Times New Roman"/>
                <w:color w:val="000000"/>
              </w:rPr>
              <w:t>.</w:t>
            </w:r>
          </w:p>
        </w:tc>
      </w:tr>
      <w:tr w:rsidR="00D60A8D" w:rsidRPr="00D60A8D" w:rsidTr="00D60A8D">
        <w:trPr>
          <w:trHeight w:val="300"/>
        </w:trPr>
        <w:tc>
          <w:tcPr>
            <w:tcW w:w="1620" w:type="dxa"/>
            <w:tcBorders>
              <w:top w:val="nil"/>
              <w:left w:val="nil"/>
              <w:bottom w:val="nil"/>
              <w:right w:val="nil"/>
            </w:tcBorders>
            <w:shd w:val="clear" w:color="000000" w:fill="FFFFFF"/>
            <w:noWrap/>
            <w:vAlign w:val="bottom"/>
            <w:hideMark/>
          </w:tcPr>
          <w:p w:rsidR="00D60A8D" w:rsidRPr="00D426A0" w:rsidRDefault="00D426A0" w:rsidP="00D60A8D">
            <w:pPr>
              <w:spacing w:after="0" w:line="240" w:lineRule="auto"/>
              <w:rPr>
                <w:b/>
                <w:bCs/>
                <w:color w:val="000000"/>
              </w:rPr>
            </w:pPr>
            <w:r>
              <w:rPr>
                <w:b/>
                <w:bCs/>
                <w:color w:val="000000"/>
              </w:rPr>
              <w:t>69.3%</w:t>
            </w:r>
          </w:p>
        </w:tc>
        <w:tc>
          <w:tcPr>
            <w:tcW w:w="36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eastAsia="Times New Roman"/>
                <w:color w:val="000000"/>
              </w:rPr>
            </w:pPr>
            <w:r w:rsidRPr="00D60A8D">
              <w:rPr>
                <w:rFonts w:eastAsia="Times New Roman"/>
                <w:color w:val="000000"/>
              </w:rPr>
              <w:t>:</w:t>
            </w:r>
          </w:p>
        </w:tc>
        <w:tc>
          <w:tcPr>
            <w:tcW w:w="8370" w:type="dxa"/>
            <w:tcBorders>
              <w:top w:val="nil"/>
              <w:left w:val="nil"/>
              <w:bottom w:val="nil"/>
              <w:right w:val="nil"/>
            </w:tcBorders>
            <w:shd w:val="clear" w:color="auto" w:fill="auto"/>
            <w:noWrap/>
            <w:vAlign w:val="bottom"/>
            <w:hideMark/>
          </w:tcPr>
          <w:p w:rsidR="00D60A8D" w:rsidRPr="00D60A8D" w:rsidRDefault="00D60A8D" w:rsidP="00681A2D">
            <w:pPr>
              <w:spacing w:after="0" w:line="240" w:lineRule="auto"/>
              <w:rPr>
                <w:rFonts w:eastAsia="Times New Roman"/>
                <w:color w:val="000000"/>
              </w:rPr>
            </w:pPr>
            <w:r w:rsidRPr="00D60A8D">
              <w:rPr>
                <w:rFonts w:eastAsia="Times New Roman"/>
                <w:color w:val="000000"/>
              </w:rPr>
              <w:t>Patients curr</w:t>
            </w:r>
            <w:r w:rsidR="00D15D4B">
              <w:rPr>
                <w:rFonts w:eastAsia="Times New Roman"/>
                <w:color w:val="000000"/>
              </w:rPr>
              <w:t xml:space="preserve">ently </w:t>
            </w:r>
            <w:r w:rsidR="004F30BB">
              <w:rPr>
                <w:rFonts w:eastAsia="Times New Roman"/>
                <w:color w:val="000000"/>
              </w:rPr>
              <w:t xml:space="preserve">“Very Satisfied” or “Satisfied” with </w:t>
            </w:r>
            <w:r w:rsidR="00D15D4B">
              <w:rPr>
                <w:rFonts w:eastAsia="Times New Roman"/>
                <w:color w:val="000000"/>
              </w:rPr>
              <w:t xml:space="preserve">Community Care </w:t>
            </w:r>
            <w:r w:rsidR="004F30BB">
              <w:rPr>
                <w:rFonts w:eastAsia="Times New Roman"/>
                <w:color w:val="000000"/>
              </w:rPr>
              <w:t>w</w:t>
            </w:r>
            <w:r w:rsidR="00D15D4B">
              <w:rPr>
                <w:rFonts w:eastAsia="Times New Roman"/>
                <w:color w:val="000000"/>
              </w:rPr>
              <w:t>ho also answered Q2</w:t>
            </w:r>
            <w:r w:rsidRPr="00D60A8D">
              <w:rPr>
                <w:rFonts w:eastAsia="Times New Roman"/>
                <w:color w:val="000000"/>
              </w:rPr>
              <w:t>2</w:t>
            </w:r>
          </w:p>
        </w:tc>
      </w:tr>
      <w:tr w:rsidR="00D60A8D" w:rsidRPr="00D60A8D" w:rsidTr="00D60A8D">
        <w:trPr>
          <w:trHeight w:val="300"/>
        </w:trPr>
        <w:tc>
          <w:tcPr>
            <w:tcW w:w="1620" w:type="dxa"/>
            <w:tcBorders>
              <w:top w:val="nil"/>
              <w:left w:val="nil"/>
              <w:bottom w:val="nil"/>
              <w:right w:val="nil"/>
            </w:tcBorders>
            <w:shd w:val="clear" w:color="000000" w:fill="FFFFFF"/>
            <w:noWrap/>
            <w:vAlign w:val="bottom"/>
            <w:hideMark/>
          </w:tcPr>
          <w:p w:rsidR="00D60A8D" w:rsidRPr="00D426A0" w:rsidRDefault="00D426A0" w:rsidP="00D60A8D">
            <w:pPr>
              <w:spacing w:after="0" w:line="240" w:lineRule="auto"/>
              <w:rPr>
                <w:b/>
                <w:bCs/>
                <w:color w:val="000000"/>
              </w:rPr>
            </w:pPr>
            <w:r>
              <w:rPr>
                <w:b/>
                <w:bCs/>
                <w:color w:val="000000"/>
              </w:rPr>
              <w:t>100% - 69.3%</w:t>
            </w:r>
          </w:p>
        </w:tc>
        <w:tc>
          <w:tcPr>
            <w:tcW w:w="36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eastAsia="Times New Roman"/>
                <w:color w:val="000000"/>
              </w:rPr>
            </w:pPr>
            <w:r w:rsidRPr="00D60A8D">
              <w:rPr>
                <w:rFonts w:eastAsia="Times New Roman"/>
                <w:color w:val="000000"/>
              </w:rPr>
              <w:t>:</w:t>
            </w:r>
          </w:p>
        </w:tc>
        <w:tc>
          <w:tcPr>
            <w:tcW w:w="8370" w:type="dxa"/>
            <w:tcBorders>
              <w:top w:val="nil"/>
              <w:left w:val="nil"/>
              <w:bottom w:val="nil"/>
              <w:right w:val="nil"/>
            </w:tcBorders>
            <w:shd w:val="clear" w:color="auto" w:fill="auto"/>
            <w:noWrap/>
            <w:vAlign w:val="bottom"/>
            <w:hideMark/>
          </w:tcPr>
          <w:p w:rsidR="00D60A8D" w:rsidRPr="00D60A8D" w:rsidRDefault="00D60A8D" w:rsidP="00681A2D">
            <w:pPr>
              <w:spacing w:after="0" w:line="240" w:lineRule="auto"/>
              <w:rPr>
                <w:rFonts w:eastAsia="Times New Roman"/>
                <w:color w:val="000000"/>
              </w:rPr>
            </w:pPr>
            <w:r w:rsidRPr="00D60A8D">
              <w:rPr>
                <w:rFonts w:eastAsia="Times New Roman"/>
                <w:color w:val="000000"/>
              </w:rPr>
              <w:t>Pa</w:t>
            </w:r>
            <w:r w:rsidR="00D15D4B">
              <w:rPr>
                <w:rFonts w:eastAsia="Times New Roman"/>
                <w:color w:val="000000"/>
              </w:rPr>
              <w:t xml:space="preserve">tients currently </w:t>
            </w:r>
            <w:r w:rsidR="004F30BB">
              <w:rPr>
                <w:rFonts w:eastAsia="Times New Roman"/>
                <w:color w:val="000000"/>
              </w:rPr>
              <w:t>less than “Very Satisfied” or “Satisfied” with Comm</w:t>
            </w:r>
            <w:r w:rsidR="00D15D4B">
              <w:rPr>
                <w:rFonts w:eastAsia="Times New Roman"/>
                <w:color w:val="000000"/>
              </w:rPr>
              <w:t>unity Care</w:t>
            </w:r>
            <w:r w:rsidRPr="00D60A8D">
              <w:rPr>
                <w:rFonts w:eastAsia="Times New Roman"/>
                <w:color w:val="000000"/>
              </w:rPr>
              <w:t xml:space="preserve"> </w:t>
            </w:r>
            <w:r w:rsidR="00D15D4B">
              <w:rPr>
                <w:rFonts w:eastAsia="Times New Roman"/>
                <w:color w:val="000000"/>
              </w:rPr>
              <w:t>who also answered Q2</w:t>
            </w:r>
            <w:r w:rsidRPr="00D60A8D">
              <w:rPr>
                <w:rFonts w:eastAsia="Times New Roman"/>
                <w:color w:val="000000"/>
              </w:rPr>
              <w:t>2</w:t>
            </w:r>
          </w:p>
        </w:tc>
      </w:tr>
      <w:tr w:rsidR="00D60A8D" w:rsidRPr="00D60A8D" w:rsidTr="00D60A8D">
        <w:trPr>
          <w:trHeight w:val="300"/>
        </w:trPr>
        <w:tc>
          <w:tcPr>
            <w:tcW w:w="1620" w:type="dxa"/>
            <w:tcBorders>
              <w:top w:val="nil"/>
              <w:left w:val="nil"/>
              <w:bottom w:val="nil"/>
              <w:right w:val="nil"/>
            </w:tcBorders>
            <w:shd w:val="clear" w:color="000000" w:fill="FFFFFF"/>
            <w:noWrap/>
            <w:vAlign w:val="bottom"/>
            <w:hideMark/>
          </w:tcPr>
          <w:p w:rsidR="00D60A8D" w:rsidRPr="00D426A0" w:rsidRDefault="00D426A0" w:rsidP="00D60A8D">
            <w:pPr>
              <w:spacing w:after="0" w:line="240" w:lineRule="auto"/>
              <w:rPr>
                <w:b/>
                <w:bCs/>
                <w:color w:val="000000"/>
              </w:rPr>
            </w:pPr>
            <w:r>
              <w:rPr>
                <w:b/>
                <w:bCs/>
                <w:color w:val="000000"/>
              </w:rPr>
              <w:t>67.4%</w:t>
            </w:r>
          </w:p>
        </w:tc>
        <w:tc>
          <w:tcPr>
            <w:tcW w:w="36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eastAsia="Times New Roman"/>
                <w:color w:val="000000"/>
              </w:rPr>
            </w:pPr>
            <w:r w:rsidRPr="00D60A8D">
              <w:rPr>
                <w:rFonts w:eastAsia="Times New Roman"/>
                <w:color w:val="000000"/>
              </w:rPr>
              <w:t>:</w:t>
            </w:r>
          </w:p>
        </w:tc>
        <w:tc>
          <w:tcPr>
            <w:tcW w:w="8370" w:type="dxa"/>
            <w:tcBorders>
              <w:top w:val="nil"/>
              <w:left w:val="nil"/>
              <w:bottom w:val="nil"/>
              <w:right w:val="nil"/>
            </w:tcBorders>
            <w:shd w:val="clear" w:color="auto" w:fill="auto"/>
            <w:noWrap/>
            <w:vAlign w:val="bottom"/>
            <w:hideMark/>
          </w:tcPr>
          <w:p w:rsidR="00D60A8D" w:rsidRPr="00D60A8D" w:rsidRDefault="00D60A8D" w:rsidP="00681A2D">
            <w:pPr>
              <w:spacing w:after="0" w:line="240" w:lineRule="auto"/>
              <w:rPr>
                <w:rFonts w:eastAsia="Times New Roman"/>
                <w:color w:val="000000"/>
              </w:rPr>
            </w:pPr>
            <w:r w:rsidRPr="00D60A8D">
              <w:rPr>
                <w:rFonts w:eastAsia="Times New Roman"/>
                <w:color w:val="000000"/>
              </w:rPr>
              <w:t>Patients who would become</w:t>
            </w:r>
            <w:r w:rsidR="004F30BB">
              <w:rPr>
                <w:rFonts w:eastAsia="Times New Roman"/>
                <w:color w:val="000000"/>
              </w:rPr>
              <w:t xml:space="preserve"> “Very Satisfied” or “Satisfied” with Community Care i</w:t>
            </w:r>
            <w:r w:rsidRPr="00D60A8D">
              <w:rPr>
                <w:rFonts w:eastAsia="Times New Roman"/>
                <w:color w:val="000000"/>
              </w:rPr>
              <w:t>f all</w:t>
            </w:r>
            <w:r w:rsidR="00D15D4B">
              <w:rPr>
                <w:rFonts w:eastAsia="Times New Roman"/>
                <w:color w:val="000000"/>
              </w:rPr>
              <w:t xml:space="preserve"> patients respond "Always" to Q2</w:t>
            </w:r>
            <w:r w:rsidRPr="00D60A8D">
              <w:rPr>
                <w:rFonts w:eastAsia="Times New Roman"/>
                <w:color w:val="000000"/>
              </w:rPr>
              <w:t>2</w:t>
            </w:r>
          </w:p>
        </w:tc>
      </w:tr>
      <w:tr w:rsidR="00D60A8D" w:rsidRPr="00D60A8D" w:rsidTr="00D60A8D">
        <w:trPr>
          <w:trHeight w:val="300"/>
        </w:trPr>
        <w:tc>
          <w:tcPr>
            <w:tcW w:w="1620" w:type="dxa"/>
            <w:tcBorders>
              <w:top w:val="nil"/>
              <w:left w:val="nil"/>
              <w:bottom w:val="nil"/>
              <w:right w:val="nil"/>
            </w:tcBorders>
            <w:shd w:val="clear" w:color="000000" w:fill="FFFFFF"/>
            <w:noWrap/>
            <w:vAlign w:val="bottom"/>
            <w:hideMark/>
          </w:tcPr>
          <w:p w:rsidR="00D60A8D" w:rsidRPr="00D60A8D" w:rsidRDefault="00D426A0" w:rsidP="00D60A8D">
            <w:pPr>
              <w:spacing w:after="0" w:line="240" w:lineRule="auto"/>
              <w:rPr>
                <w:rFonts w:eastAsia="Times New Roman"/>
                <w:b/>
                <w:bCs/>
                <w:color w:val="000000"/>
              </w:rPr>
            </w:pPr>
            <w:r>
              <w:rPr>
                <w:rFonts w:eastAsia="Times New Roman"/>
                <w:b/>
                <w:bCs/>
                <w:color w:val="000000"/>
              </w:rPr>
              <w:t>6</w:t>
            </w:r>
            <w:r w:rsidR="00D60A8D" w:rsidRPr="00D60A8D">
              <w:rPr>
                <w:rFonts w:eastAsia="Times New Roman"/>
                <w:b/>
                <w:bCs/>
                <w:color w:val="000000"/>
              </w:rPr>
              <w:t>9.2%</w:t>
            </w:r>
          </w:p>
        </w:tc>
        <w:tc>
          <w:tcPr>
            <w:tcW w:w="36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eastAsia="Times New Roman"/>
                <w:color w:val="000000"/>
              </w:rPr>
            </w:pPr>
            <w:r w:rsidRPr="00D60A8D">
              <w:rPr>
                <w:rFonts w:eastAsia="Times New Roman"/>
                <w:color w:val="000000"/>
              </w:rPr>
              <w:t>:</w:t>
            </w:r>
          </w:p>
        </w:tc>
        <w:tc>
          <w:tcPr>
            <w:tcW w:w="8370" w:type="dxa"/>
            <w:tcBorders>
              <w:top w:val="nil"/>
              <w:left w:val="nil"/>
              <w:bottom w:val="nil"/>
              <w:right w:val="nil"/>
            </w:tcBorders>
            <w:shd w:val="clear" w:color="auto" w:fill="auto"/>
            <w:noWrap/>
            <w:vAlign w:val="bottom"/>
            <w:hideMark/>
          </w:tcPr>
          <w:p w:rsidR="00D60A8D" w:rsidRPr="00D60A8D" w:rsidRDefault="00D60A8D" w:rsidP="00D15D4B">
            <w:pPr>
              <w:spacing w:after="0" w:line="240" w:lineRule="auto"/>
              <w:rPr>
                <w:rFonts w:eastAsia="Times New Roman"/>
                <w:color w:val="000000"/>
              </w:rPr>
            </w:pPr>
            <w:r w:rsidRPr="00D60A8D">
              <w:rPr>
                <w:rFonts w:eastAsia="Times New Roman"/>
                <w:color w:val="000000"/>
              </w:rPr>
              <w:t>Patients who answered both</w:t>
            </w:r>
            <w:r w:rsidR="00D15D4B">
              <w:rPr>
                <w:rFonts w:eastAsia="Times New Roman"/>
                <w:color w:val="000000"/>
              </w:rPr>
              <w:t xml:space="preserve"> Q2</w:t>
            </w:r>
            <w:r w:rsidRPr="00D60A8D">
              <w:rPr>
                <w:rFonts w:eastAsia="Times New Roman"/>
                <w:color w:val="000000"/>
              </w:rPr>
              <w:t>2 and the Overall</w:t>
            </w:r>
            <w:r w:rsidR="008E77D8">
              <w:rPr>
                <w:rFonts w:eastAsia="Times New Roman"/>
                <w:color w:val="000000"/>
              </w:rPr>
              <w:t xml:space="preserve"> Satisfaction with </w:t>
            </w:r>
            <w:r w:rsidR="00D15D4B">
              <w:rPr>
                <w:rFonts w:eastAsia="Times New Roman"/>
                <w:color w:val="000000"/>
              </w:rPr>
              <w:t>Community Care</w:t>
            </w:r>
            <w:r w:rsidR="005F0951">
              <w:rPr>
                <w:rFonts w:eastAsia="Times New Roman"/>
                <w:color w:val="000000"/>
              </w:rPr>
              <w:t xml:space="preserve"> questions</w:t>
            </w:r>
          </w:p>
        </w:tc>
      </w:tr>
      <w:tr w:rsidR="00D60A8D" w:rsidRPr="00D60A8D" w:rsidTr="00D60A8D">
        <w:trPr>
          <w:trHeight w:val="300"/>
        </w:trPr>
        <w:tc>
          <w:tcPr>
            <w:tcW w:w="1620" w:type="dxa"/>
            <w:tcBorders>
              <w:top w:val="nil"/>
              <w:left w:val="nil"/>
              <w:bottom w:val="nil"/>
              <w:right w:val="nil"/>
            </w:tcBorders>
            <w:shd w:val="clear" w:color="000000" w:fill="FFFFFF"/>
            <w:noWrap/>
            <w:vAlign w:val="bottom"/>
            <w:hideMark/>
          </w:tcPr>
          <w:p w:rsidR="00D60A8D" w:rsidRPr="00D60A8D" w:rsidRDefault="00D426A0" w:rsidP="00D60A8D">
            <w:pPr>
              <w:spacing w:after="0" w:line="240" w:lineRule="auto"/>
              <w:rPr>
                <w:rFonts w:eastAsia="Times New Roman"/>
                <w:b/>
                <w:bCs/>
                <w:color w:val="000000"/>
              </w:rPr>
            </w:pPr>
            <w:r>
              <w:rPr>
                <w:rFonts w:eastAsia="Times New Roman"/>
                <w:b/>
                <w:bCs/>
                <w:color w:val="000000"/>
              </w:rPr>
              <w:t>85.4</w:t>
            </w:r>
            <w:r w:rsidR="00D60A8D" w:rsidRPr="00D60A8D">
              <w:rPr>
                <w:rFonts w:eastAsia="Times New Roman"/>
                <w:b/>
                <w:bCs/>
                <w:color w:val="000000"/>
              </w:rPr>
              <w:t>%</w:t>
            </w:r>
          </w:p>
        </w:tc>
        <w:tc>
          <w:tcPr>
            <w:tcW w:w="36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eastAsia="Times New Roman"/>
                <w:color w:val="000000"/>
              </w:rPr>
            </w:pPr>
            <w:r w:rsidRPr="00D60A8D">
              <w:rPr>
                <w:rFonts w:eastAsia="Times New Roman"/>
                <w:color w:val="000000"/>
              </w:rPr>
              <w:t>:</w:t>
            </w:r>
          </w:p>
        </w:tc>
        <w:tc>
          <w:tcPr>
            <w:tcW w:w="8370" w:type="dxa"/>
            <w:tcBorders>
              <w:top w:val="nil"/>
              <w:left w:val="nil"/>
              <w:bottom w:val="nil"/>
              <w:right w:val="nil"/>
            </w:tcBorders>
            <w:shd w:val="clear" w:color="auto" w:fill="auto"/>
            <w:noWrap/>
            <w:vAlign w:val="bottom"/>
            <w:hideMark/>
          </w:tcPr>
          <w:p w:rsidR="00D60A8D" w:rsidRPr="00D60A8D" w:rsidRDefault="00D60A8D" w:rsidP="008E77D8">
            <w:pPr>
              <w:spacing w:after="0" w:line="240" w:lineRule="auto"/>
              <w:rPr>
                <w:rFonts w:eastAsia="Times New Roman"/>
                <w:color w:val="000000"/>
              </w:rPr>
            </w:pPr>
            <w:r w:rsidRPr="00D60A8D">
              <w:rPr>
                <w:rFonts w:eastAsia="Times New Roman"/>
                <w:color w:val="000000"/>
              </w:rPr>
              <w:t xml:space="preserve">Overall </w:t>
            </w:r>
            <w:r w:rsidR="008E77D8">
              <w:rPr>
                <w:rFonts w:eastAsia="Times New Roman"/>
                <w:color w:val="000000"/>
              </w:rPr>
              <w:t>Satisfaction</w:t>
            </w:r>
            <w:r w:rsidRPr="00D60A8D">
              <w:rPr>
                <w:rFonts w:eastAsia="Times New Roman"/>
                <w:color w:val="000000"/>
              </w:rPr>
              <w:t xml:space="preserve"> Result</w:t>
            </w:r>
          </w:p>
        </w:tc>
      </w:tr>
      <w:tr w:rsidR="00D60A8D" w:rsidRPr="00D60A8D" w:rsidTr="00D60A8D">
        <w:trPr>
          <w:trHeight w:val="300"/>
        </w:trPr>
        <w:tc>
          <w:tcPr>
            <w:tcW w:w="1620" w:type="dxa"/>
            <w:tcBorders>
              <w:top w:val="nil"/>
              <w:left w:val="nil"/>
              <w:bottom w:val="nil"/>
              <w:right w:val="nil"/>
            </w:tcBorders>
            <w:shd w:val="clear" w:color="000000" w:fill="FFFFFF"/>
            <w:noWrap/>
            <w:vAlign w:val="bottom"/>
            <w:hideMark/>
          </w:tcPr>
          <w:p w:rsidR="00D60A8D" w:rsidRPr="00D60A8D" w:rsidRDefault="00D60A8D" w:rsidP="00D60A8D">
            <w:pPr>
              <w:spacing w:after="0" w:line="240" w:lineRule="auto"/>
              <w:rPr>
                <w:rFonts w:eastAsia="Times New Roman"/>
                <w:b/>
                <w:bCs/>
                <w:color w:val="000000"/>
              </w:rPr>
            </w:pPr>
            <w:r w:rsidRPr="00D60A8D">
              <w:rPr>
                <w:rFonts w:eastAsia="Times New Roman"/>
                <w:b/>
                <w:bCs/>
                <w:color w:val="000000"/>
              </w:rPr>
              <w:t> </w:t>
            </w:r>
          </w:p>
        </w:tc>
        <w:tc>
          <w:tcPr>
            <w:tcW w:w="36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eastAsia="Times New Roman"/>
                <w:b/>
                <w:bCs/>
                <w:color w:val="000000"/>
              </w:rPr>
            </w:pPr>
          </w:p>
        </w:tc>
        <w:tc>
          <w:tcPr>
            <w:tcW w:w="837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ascii="Times New Roman" w:eastAsia="Times New Roman" w:hAnsi="Times New Roman" w:cs="Times New Roman"/>
                <w:sz w:val="20"/>
                <w:szCs w:val="20"/>
              </w:rPr>
            </w:pPr>
          </w:p>
        </w:tc>
      </w:tr>
      <w:tr w:rsidR="00D60A8D" w:rsidRPr="00D60A8D" w:rsidTr="00D60A8D">
        <w:trPr>
          <w:trHeight w:val="300"/>
        </w:trPr>
        <w:tc>
          <w:tcPr>
            <w:tcW w:w="10350" w:type="dxa"/>
            <w:gridSpan w:val="3"/>
            <w:tcBorders>
              <w:top w:val="nil"/>
              <w:left w:val="nil"/>
              <w:bottom w:val="nil"/>
              <w:right w:val="nil"/>
            </w:tcBorders>
            <w:shd w:val="clear" w:color="auto" w:fill="auto"/>
            <w:noWrap/>
            <w:vAlign w:val="bottom"/>
            <w:hideMark/>
          </w:tcPr>
          <w:p w:rsidR="00D60A8D" w:rsidRPr="00D60A8D" w:rsidRDefault="006E471A" w:rsidP="00D426A0">
            <w:pPr>
              <w:spacing w:after="0" w:line="240" w:lineRule="auto"/>
              <w:rPr>
                <w:rFonts w:eastAsia="Times New Roman"/>
                <w:b/>
                <w:bCs/>
                <w:color w:val="000000"/>
              </w:rPr>
            </w:pPr>
            <w:r>
              <w:rPr>
                <w:rFonts w:eastAsia="Times New Roman"/>
                <w:b/>
                <w:bCs/>
                <w:color w:val="000000"/>
              </w:rPr>
              <w:t>8</w:t>
            </w:r>
            <w:r w:rsidR="00D426A0">
              <w:rPr>
                <w:rFonts w:eastAsia="Times New Roman"/>
                <w:b/>
                <w:bCs/>
                <w:color w:val="000000"/>
              </w:rPr>
              <w:t>5.4</w:t>
            </w:r>
            <w:r w:rsidR="00D60A8D" w:rsidRPr="00D60A8D">
              <w:rPr>
                <w:rFonts w:eastAsia="Times New Roman"/>
                <w:b/>
                <w:bCs/>
                <w:color w:val="000000"/>
              </w:rPr>
              <w:t xml:space="preserve">% = </w:t>
            </w:r>
            <w:r w:rsidR="00D426A0">
              <w:rPr>
                <w:rFonts w:eastAsia="Times New Roman"/>
                <w:b/>
                <w:bCs/>
                <w:color w:val="000000"/>
              </w:rPr>
              <w:t>71.1</w:t>
            </w:r>
            <w:r w:rsidR="00D60A8D" w:rsidRPr="00D60A8D">
              <w:rPr>
                <w:rFonts w:eastAsia="Times New Roman"/>
                <w:b/>
                <w:bCs/>
                <w:color w:val="000000"/>
              </w:rPr>
              <w:t xml:space="preserve">% + ((100% - </w:t>
            </w:r>
            <w:r w:rsidR="00D426A0">
              <w:rPr>
                <w:rFonts w:eastAsia="Times New Roman"/>
                <w:b/>
                <w:bCs/>
                <w:color w:val="000000"/>
              </w:rPr>
              <w:t>69</w:t>
            </w:r>
            <w:r w:rsidR="00D60A8D" w:rsidRPr="00D60A8D">
              <w:rPr>
                <w:rFonts w:eastAsia="Times New Roman"/>
                <w:b/>
                <w:bCs/>
                <w:color w:val="000000"/>
              </w:rPr>
              <w:t>.</w:t>
            </w:r>
            <w:r w:rsidR="00D426A0">
              <w:rPr>
                <w:rFonts w:eastAsia="Times New Roman"/>
                <w:b/>
                <w:bCs/>
                <w:color w:val="000000"/>
              </w:rPr>
              <w:t>3</w:t>
            </w:r>
            <w:r w:rsidR="00D60A8D" w:rsidRPr="00D60A8D">
              <w:rPr>
                <w:rFonts w:eastAsia="Times New Roman"/>
                <w:b/>
                <w:bCs/>
                <w:color w:val="000000"/>
              </w:rPr>
              <w:t xml:space="preserve">%) x </w:t>
            </w:r>
            <w:r w:rsidR="00D426A0">
              <w:rPr>
                <w:rFonts w:eastAsia="Times New Roman"/>
                <w:b/>
                <w:bCs/>
                <w:color w:val="000000"/>
              </w:rPr>
              <w:t>67.4% x 6</w:t>
            </w:r>
            <w:r w:rsidR="00D60A8D" w:rsidRPr="00D60A8D">
              <w:rPr>
                <w:rFonts w:eastAsia="Times New Roman"/>
                <w:b/>
                <w:bCs/>
                <w:color w:val="000000"/>
              </w:rPr>
              <w:t>9.2%)</w:t>
            </w:r>
          </w:p>
        </w:tc>
      </w:tr>
    </w:tbl>
    <w:p w:rsidR="00291861" w:rsidRDefault="00291861" w:rsidP="00043EF0">
      <w:pPr>
        <w:rPr>
          <w:b/>
        </w:rPr>
      </w:pPr>
    </w:p>
    <w:p w:rsidR="00DA4AA6" w:rsidRDefault="00F138C6" w:rsidP="00DA4AA6">
      <w:pPr>
        <w:spacing w:after="0" w:line="240" w:lineRule="auto"/>
        <w:rPr>
          <w:b/>
        </w:rPr>
      </w:pPr>
      <w:r>
        <w:rPr>
          <w:b/>
        </w:rPr>
        <w:br w:type="page"/>
      </w:r>
    </w:p>
    <w:p w:rsidR="00287E89" w:rsidRPr="00043EF0" w:rsidRDefault="00287E89" w:rsidP="00DA4AA6">
      <w:pPr>
        <w:spacing w:after="0" w:line="240" w:lineRule="auto"/>
        <w:rPr>
          <w:b/>
        </w:rPr>
      </w:pPr>
      <w:r w:rsidRPr="00043EF0">
        <w:rPr>
          <w:b/>
        </w:rPr>
        <w:t xml:space="preserve">Calculation of </w:t>
      </w:r>
      <w:r w:rsidR="00D73DDD" w:rsidRPr="00043EF0">
        <w:rPr>
          <w:b/>
        </w:rPr>
        <w:t>Maintenance</w:t>
      </w:r>
      <w:r w:rsidRPr="00043EF0">
        <w:rPr>
          <w:b/>
        </w:rPr>
        <w:t>:</w:t>
      </w:r>
    </w:p>
    <w:p w:rsidR="00287E89" w:rsidRPr="003F1FED" w:rsidRDefault="00287E89" w:rsidP="00287E89">
      <w:pPr>
        <w:spacing w:before="180"/>
      </w:pPr>
      <w:r w:rsidRPr="003F1FED">
        <w:t xml:space="preserve">Potential and </w:t>
      </w:r>
      <w:r w:rsidR="00D73DDD">
        <w:t>Maintenance</w:t>
      </w:r>
      <w:r w:rsidRPr="003F1FED">
        <w:t xml:space="preserve"> can be thought of as separate components of the correlation between driver and outcom</w:t>
      </w:r>
      <w:r w:rsidR="00681A2D">
        <w:t xml:space="preserve">e.  Here, the Overall </w:t>
      </w:r>
      <w:r w:rsidR="008E77D8">
        <w:t>Satisfaction with</w:t>
      </w:r>
      <w:r w:rsidR="00B15B84">
        <w:t xml:space="preserve"> </w:t>
      </w:r>
      <w:r w:rsidR="00D13437">
        <w:t>Community Care</w:t>
      </w:r>
      <w:r w:rsidRPr="003F1FED">
        <w:t xml:space="preserve"> is </w:t>
      </w:r>
      <w:r w:rsidRPr="00B15B84">
        <w:t>fairly good,</w:t>
      </w:r>
      <w:r w:rsidRPr="003F1FED">
        <w:t xml:space="preserve"> and we want to maintain this </w:t>
      </w:r>
      <w:r w:rsidR="00814882" w:rsidRPr="003F1FED">
        <w:t>score Maintenance</w:t>
      </w:r>
      <w:r w:rsidRPr="003F1FED">
        <w:t xml:space="preserve"> answers the question “What would happen to the Overall </w:t>
      </w:r>
      <w:r w:rsidR="008E77D8">
        <w:t>Satisfaction</w:t>
      </w:r>
      <w:r w:rsidRPr="003F1FED">
        <w:t xml:space="preserve"> if the “High Driver” people became proportionally as </w:t>
      </w:r>
      <w:r w:rsidRPr="003F1FED">
        <w:rPr>
          <w:b/>
          <w:i/>
        </w:rPr>
        <w:t>dis</w:t>
      </w:r>
      <w:r w:rsidRPr="003F1FED">
        <w:t>satisfied as the “Low Driver” people?</w:t>
      </w:r>
    </w:p>
    <w:p w:rsidR="00287E89" w:rsidRPr="003F1FED" w:rsidRDefault="00287E89" w:rsidP="00287E89">
      <w:pPr>
        <w:numPr>
          <w:ilvl w:val="0"/>
          <w:numId w:val="8"/>
        </w:numPr>
        <w:spacing w:before="180"/>
      </w:pPr>
      <w:r w:rsidRPr="003F1FED">
        <w:rPr>
          <w:b/>
          <w:bCs/>
        </w:rPr>
        <w:t xml:space="preserve">Numerator: </w:t>
      </w:r>
      <w:r w:rsidRPr="003F1FED">
        <w:t xml:space="preserve">Number of patients satisfied with </w:t>
      </w:r>
      <w:r w:rsidR="00222C2E">
        <w:t>Outcome</w:t>
      </w:r>
      <w:r w:rsidR="00BA7E70">
        <w:t xml:space="preserve"> </w:t>
      </w:r>
      <w:r w:rsidRPr="003F1FED">
        <w:t xml:space="preserve">who would become </w:t>
      </w:r>
      <w:r w:rsidRPr="003F1FED">
        <w:rPr>
          <w:i/>
          <w:iCs/>
        </w:rPr>
        <w:t xml:space="preserve">dissatisfied </w:t>
      </w:r>
      <w:r w:rsidRPr="003F1FED">
        <w:t xml:space="preserve">if </w:t>
      </w:r>
      <w:r w:rsidRPr="003F1FED">
        <w:rPr>
          <w:i/>
          <w:iCs/>
        </w:rPr>
        <w:t>EVERYBODY</w:t>
      </w:r>
      <w:r w:rsidRPr="003F1FED">
        <w:t xml:space="preserve"> becomes dissatisfied with the Driver.</w:t>
      </w:r>
    </w:p>
    <w:p w:rsidR="00287E89" w:rsidRPr="003F1FED" w:rsidRDefault="00287E89" w:rsidP="00287E89">
      <w:pPr>
        <w:numPr>
          <w:ilvl w:val="0"/>
          <w:numId w:val="9"/>
        </w:numPr>
        <w:spacing w:before="180"/>
        <w:rPr>
          <w:b/>
          <w:bCs/>
        </w:rPr>
      </w:pPr>
      <w:r w:rsidRPr="003F1FED">
        <w:rPr>
          <w:b/>
          <w:bCs/>
        </w:rPr>
        <w:t xml:space="preserve">Denominator: </w:t>
      </w:r>
      <w:r w:rsidRPr="003F1FED">
        <w:t xml:space="preserve">Number of patients satisfied with </w:t>
      </w:r>
      <w:r w:rsidR="00222C2E">
        <w:t>Outcome</w:t>
      </w:r>
      <w:r w:rsidRPr="003F1FED">
        <w:t>.</w:t>
      </w:r>
    </w:p>
    <w:p w:rsidR="00287E89" w:rsidRPr="00D60A8D" w:rsidRDefault="00D73DDD" w:rsidP="00287E89">
      <w:pPr>
        <w:numPr>
          <w:ilvl w:val="0"/>
          <w:numId w:val="9"/>
        </w:numPr>
        <w:spacing w:before="180"/>
      </w:pPr>
      <w:r w:rsidRPr="00D60A8D">
        <w:rPr>
          <w:b/>
          <w:bCs/>
        </w:rPr>
        <w:t>Maintenance</w:t>
      </w:r>
      <w:r w:rsidR="00287E89" w:rsidRPr="00D60A8D">
        <w:rPr>
          <w:b/>
          <w:bCs/>
        </w:rPr>
        <w:t xml:space="preserve">: </w:t>
      </w:r>
      <w:r w:rsidR="00287E89" w:rsidRPr="00D60A8D">
        <w:t xml:space="preserve">Of the respondents who are currently satisfied with Overall </w:t>
      </w:r>
      <w:r w:rsidR="008E77D8">
        <w:t>Satisfaction</w:t>
      </w:r>
      <w:r w:rsidR="00287E89" w:rsidRPr="00D60A8D">
        <w:t>, what proportion would become dissatisfied if all respondents were dissatisfied with Driver?</w:t>
      </w:r>
    </w:p>
    <w:p w:rsidR="00017596" w:rsidRPr="00D60A8D" w:rsidRDefault="00D24FF0" w:rsidP="00287E89">
      <w:pPr>
        <w:spacing w:before="180"/>
        <w:jc w:val="center"/>
      </w:pPr>
      <w:r>
        <w:rPr>
          <w:noProof/>
        </w:rPr>
        <w:drawing>
          <wp:inline distT="0" distB="0" distL="0" distR="0" wp14:anchorId="76B8A396" wp14:editId="672E5552">
            <wp:extent cx="4581525" cy="1095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81525" cy="1095375"/>
                    </a:xfrm>
                    <a:prstGeom prst="rect">
                      <a:avLst/>
                    </a:prstGeom>
                  </pic:spPr>
                </pic:pic>
              </a:graphicData>
            </a:graphic>
          </wp:inline>
        </w:drawing>
      </w:r>
    </w:p>
    <w:tbl>
      <w:tblPr>
        <w:tblW w:w="4950" w:type="dxa"/>
        <w:tblLook w:val="04A0" w:firstRow="1" w:lastRow="0" w:firstColumn="1" w:lastColumn="0" w:noHBand="0" w:noVBand="1"/>
      </w:tblPr>
      <w:tblGrid>
        <w:gridCol w:w="4950"/>
      </w:tblGrid>
      <w:tr w:rsidR="00D60A8D" w:rsidRPr="00D60A8D" w:rsidTr="00D60A8D">
        <w:trPr>
          <w:trHeight w:val="300"/>
        </w:trPr>
        <w:tc>
          <w:tcPr>
            <w:tcW w:w="4950" w:type="dxa"/>
            <w:tcBorders>
              <w:top w:val="nil"/>
              <w:left w:val="nil"/>
              <w:bottom w:val="nil"/>
              <w:right w:val="nil"/>
            </w:tcBorders>
            <w:shd w:val="clear" w:color="auto" w:fill="auto"/>
            <w:noWrap/>
            <w:vAlign w:val="bottom"/>
            <w:hideMark/>
          </w:tcPr>
          <w:p w:rsidR="00D60A8D" w:rsidRPr="005F7EC8" w:rsidRDefault="005F7EC8" w:rsidP="00D60A8D">
            <w:pPr>
              <w:spacing w:after="0" w:line="240" w:lineRule="auto"/>
              <w:rPr>
                <w:color w:val="000000"/>
              </w:rPr>
            </w:pPr>
            <w:r>
              <w:rPr>
                <w:color w:val="000000"/>
              </w:rPr>
              <w:t>Numerator = 243 - (339 * 44 / 101)</w:t>
            </w:r>
            <w:r w:rsidR="00D24FF0">
              <w:rPr>
                <w:color w:val="000000"/>
              </w:rPr>
              <w:t xml:space="preserve"> = 95</w:t>
            </w:r>
          </w:p>
        </w:tc>
      </w:tr>
      <w:tr w:rsidR="00D60A8D" w:rsidRPr="00D60A8D" w:rsidTr="00D60A8D">
        <w:trPr>
          <w:trHeight w:val="300"/>
        </w:trPr>
        <w:tc>
          <w:tcPr>
            <w:tcW w:w="495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eastAsia="Times New Roman"/>
                <w:color w:val="000000"/>
              </w:rPr>
            </w:pPr>
            <w:r w:rsidRPr="00D60A8D">
              <w:rPr>
                <w:rFonts w:eastAsia="Times New Roman"/>
                <w:color w:val="000000"/>
              </w:rPr>
              <w:t>Denominator =2</w:t>
            </w:r>
            <w:r w:rsidR="005F7EC8">
              <w:rPr>
                <w:rFonts w:eastAsia="Times New Roman"/>
                <w:color w:val="000000"/>
              </w:rPr>
              <w:t>43</w:t>
            </w:r>
          </w:p>
        </w:tc>
      </w:tr>
      <w:tr w:rsidR="00D60A8D" w:rsidRPr="00D60A8D" w:rsidTr="00D60A8D">
        <w:trPr>
          <w:trHeight w:val="300"/>
        </w:trPr>
        <w:tc>
          <w:tcPr>
            <w:tcW w:w="4950" w:type="dxa"/>
            <w:tcBorders>
              <w:top w:val="nil"/>
              <w:left w:val="nil"/>
              <w:bottom w:val="nil"/>
              <w:right w:val="nil"/>
            </w:tcBorders>
            <w:shd w:val="clear" w:color="auto" w:fill="auto"/>
            <w:noWrap/>
            <w:vAlign w:val="bottom"/>
            <w:hideMark/>
          </w:tcPr>
          <w:p w:rsidR="00D60A8D" w:rsidRPr="005F7EC8" w:rsidRDefault="005F7EC8" w:rsidP="00D60A8D">
            <w:pPr>
              <w:spacing w:after="0" w:line="240" w:lineRule="auto"/>
              <w:rPr>
                <w:color w:val="000000"/>
              </w:rPr>
            </w:pPr>
            <w:r>
              <w:rPr>
                <w:color w:val="000000"/>
              </w:rPr>
              <w:t>Maintenance = 95 / 243 = 39.2%</w:t>
            </w:r>
          </w:p>
        </w:tc>
      </w:tr>
    </w:tbl>
    <w:p w:rsidR="00D956F1" w:rsidRPr="00FD5C19" w:rsidRDefault="00D956F1" w:rsidP="00D956F1">
      <w:pPr>
        <w:spacing w:after="120" w:line="240" w:lineRule="auto"/>
        <w:rPr>
          <w:highlight w:val="green"/>
        </w:rPr>
      </w:pPr>
    </w:p>
    <w:p w:rsidR="00287E89" w:rsidRDefault="00D73DDD" w:rsidP="00043EF0">
      <w:pPr>
        <w:rPr>
          <w:b/>
        </w:rPr>
      </w:pPr>
      <w:r w:rsidRPr="00043EF0">
        <w:rPr>
          <w:b/>
        </w:rPr>
        <w:t>Maintenance</w:t>
      </w:r>
      <w:r w:rsidR="00287E89" w:rsidRPr="00043EF0">
        <w:rPr>
          <w:b/>
        </w:rPr>
        <w:t xml:space="preserve"> Example:</w:t>
      </w:r>
    </w:p>
    <w:tbl>
      <w:tblPr>
        <w:tblW w:w="9900" w:type="dxa"/>
        <w:tblLook w:val="04A0" w:firstRow="1" w:lastRow="0" w:firstColumn="1" w:lastColumn="0" w:noHBand="0" w:noVBand="1"/>
      </w:tblPr>
      <w:tblGrid>
        <w:gridCol w:w="990"/>
        <w:gridCol w:w="278"/>
        <w:gridCol w:w="8640"/>
      </w:tblGrid>
      <w:tr w:rsidR="00D60A8D" w:rsidRPr="00D60A8D" w:rsidTr="00D60A8D">
        <w:trPr>
          <w:trHeight w:val="300"/>
        </w:trPr>
        <w:tc>
          <w:tcPr>
            <w:tcW w:w="9900" w:type="dxa"/>
            <w:gridSpan w:val="3"/>
            <w:tcBorders>
              <w:top w:val="nil"/>
              <w:left w:val="nil"/>
              <w:bottom w:val="nil"/>
              <w:right w:val="nil"/>
            </w:tcBorders>
            <w:shd w:val="clear" w:color="auto" w:fill="auto"/>
            <w:noWrap/>
            <w:vAlign w:val="center"/>
            <w:hideMark/>
          </w:tcPr>
          <w:p w:rsidR="00D60A8D" w:rsidRPr="00D60A8D" w:rsidRDefault="00D60A8D" w:rsidP="008E77D8">
            <w:pPr>
              <w:spacing w:after="0" w:line="240" w:lineRule="auto"/>
              <w:rPr>
                <w:rFonts w:eastAsia="Times New Roman"/>
                <w:color w:val="000000"/>
              </w:rPr>
            </w:pPr>
            <w:r w:rsidRPr="00D60A8D">
              <w:rPr>
                <w:rFonts w:eastAsia="Times New Roman"/>
                <w:color w:val="000000"/>
              </w:rPr>
              <w:t>If everyone who answered Q2</w:t>
            </w:r>
            <w:r w:rsidR="005F7EC8">
              <w:rPr>
                <w:rFonts w:eastAsia="Times New Roman"/>
                <w:color w:val="000000"/>
              </w:rPr>
              <w:t>5</w:t>
            </w:r>
            <w:r w:rsidRPr="00D60A8D">
              <w:rPr>
                <w:rFonts w:eastAsia="Times New Roman"/>
                <w:color w:val="000000"/>
              </w:rPr>
              <w:t xml:space="preserve"> responded with “Never”, “Sometimes”, or “Usually”; we would expect to see the Overall </w:t>
            </w:r>
            <w:r w:rsidR="008E77D8">
              <w:rPr>
                <w:rFonts w:eastAsia="Times New Roman"/>
                <w:color w:val="000000"/>
              </w:rPr>
              <w:t>Satisfaction</w:t>
            </w:r>
            <w:r w:rsidR="00B15B84">
              <w:rPr>
                <w:rFonts w:eastAsia="Times New Roman"/>
                <w:color w:val="000000"/>
              </w:rPr>
              <w:t xml:space="preserve"> </w:t>
            </w:r>
            <w:r w:rsidR="005F7EC8">
              <w:rPr>
                <w:rFonts w:eastAsia="Times New Roman"/>
                <w:color w:val="000000"/>
              </w:rPr>
              <w:t>Community Care decrease from 71.1% to 43.1</w:t>
            </w:r>
            <w:r w:rsidRPr="00D60A8D">
              <w:rPr>
                <w:rFonts w:eastAsia="Times New Roman"/>
                <w:color w:val="000000"/>
              </w:rPr>
              <w:t>% overall.</w:t>
            </w:r>
          </w:p>
        </w:tc>
      </w:tr>
      <w:tr w:rsidR="00D60A8D" w:rsidRPr="00D60A8D" w:rsidTr="00D60A8D">
        <w:trPr>
          <w:trHeight w:val="300"/>
        </w:trPr>
        <w:tc>
          <w:tcPr>
            <w:tcW w:w="990" w:type="dxa"/>
            <w:tcBorders>
              <w:top w:val="nil"/>
              <w:left w:val="nil"/>
              <w:bottom w:val="nil"/>
              <w:right w:val="nil"/>
            </w:tcBorders>
            <w:shd w:val="clear" w:color="auto" w:fill="auto"/>
            <w:noWrap/>
            <w:vAlign w:val="center"/>
            <w:hideMark/>
          </w:tcPr>
          <w:p w:rsidR="00D60A8D" w:rsidRPr="00D60A8D" w:rsidRDefault="00D60A8D" w:rsidP="00D60A8D">
            <w:pPr>
              <w:spacing w:after="0" w:line="240" w:lineRule="auto"/>
              <w:rPr>
                <w:rFonts w:eastAsia="Times New Roman"/>
                <w:color w:val="000000"/>
              </w:rPr>
            </w:pPr>
          </w:p>
        </w:tc>
        <w:tc>
          <w:tcPr>
            <w:tcW w:w="27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ascii="Times New Roman" w:eastAsia="Times New Roman" w:hAnsi="Times New Roman" w:cs="Times New Roman"/>
                <w:sz w:val="20"/>
                <w:szCs w:val="20"/>
              </w:rPr>
            </w:pPr>
          </w:p>
        </w:tc>
        <w:tc>
          <w:tcPr>
            <w:tcW w:w="864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ascii="Times New Roman" w:eastAsia="Times New Roman" w:hAnsi="Times New Roman" w:cs="Times New Roman"/>
                <w:sz w:val="20"/>
                <w:szCs w:val="20"/>
              </w:rPr>
            </w:pPr>
          </w:p>
        </w:tc>
      </w:tr>
      <w:tr w:rsidR="00D60A8D" w:rsidRPr="00D60A8D" w:rsidTr="00D60A8D">
        <w:trPr>
          <w:trHeight w:val="300"/>
        </w:trPr>
        <w:tc>
          <w:tcPr>
            <w:tcW w:w="990" w:type="dxa"/>
            <w:tcBorders>
              <w:top w:val="nil"/>
              <w:left w:val="nil"/>
              <w:bottom w:val="nil"/>
              <w:right w:val="nil"/>
            </w:tcBorders>
            <w:shd w:val="clear" w:color="auto" w:fill="auto"/>
            <w:noWrap/>
            <w:vAlign w:val="center"/>
            <w:hideMark/>
          </w:tcPr>
          <w:p w:rsidR="00D60A8D" w:rsidRPr="00D60A8D" w:rsidRDefault="005F7EC8" w:rsidP="00D60A8D">
            <w:pPr>
              <w:spacing w:after="0" w:line="240" w:lineRule="auto"/>
              <w:rPr>
                <w:rFonts w:eastAsia="Times New Roman"/>
                <w:b/>
                <w:bCs/>
                <w:color w:val="000000"/>
              </w:rPr>
            </w:pPr>
            <w:r>
              <w:rPr>
                <w:rFonts w:eastAsia="Times New Roman"/>
                <w:b/>
                <w:bCs/>
                <w:color w:val="000000"/>
              </w:rPr>
              <w:t>71.1</w:t>
            </w:r>
            <w:r w:rsidR="00D60A8D" w:rsidRPr="00D60A8D">
              <w:rPr>
                <w:rFonts w:eastAsia="Times New Roman"/>
                <w:b/>
                <w:bCs/>
                <w:color w:val="000000"/>
              </w:rPr>
              <w:t>%</w:t>
            </w:r>
          </w:p>
        </w:tc>
        <w:tc>
          <w:tcPr>
            <w:tcW w:w="270" w:type="dxa"/>
            <w:tcBorders>
              <w:top w:val="nil"/>
              <w:left w:val="nil"/>
              <w:bottom w:val="nil"/>
              <w:right w:val="nil"/>
            </w:tcBorders>
            <w:shd w:val="clear" w:color="auto" w:fill="auto"/>
            <w:noWrap/>
            <w:vAlign w:val="center"/>
            <w:hideMark/>
          </w:tcPr>
          <w:p w:rsidR="00D60A8D" w:rsidRPr="00D60A8D" w:rsidRDefault="00D60A8D" w:rsidP="00D60A8D">
            <w:pPr>
              <w:spacing w:after="0" w:line="240" w:lineRule="auto"/>
              <w:rPr>
                <w:rFonts w:eastAsia="Times New Roman"/>
                <w:color w:val="000000"/>
              </w:rPr>
            </w:pPr>
            <w:r w:rsidRPr="00D60A8D">
              <w:rPr>
                <w:rFonts w:eastAsia="Times New Roman"/>
                <w:color w:val="000000"/>
              </w:rPr>
              <w:t>:</w:t>
            </w:r>
          </w:p>
        </w:tc>
        <w:tc>
          <w:tcPr>
            <w:tcW w:w="8640" w:type="dxa"/>
            <w:tcBorders>
              <w:top w:val="nil"/>
              <w:left w:val="nil"/>
              <w:bottom w:val="nil"/>
              <w:right w:val="nil"/>
            </w:tcBorders>
            <w:shd w:val="clear" w:color="auto" w:fill="auto"/>
            <w:noWrap/>
            <w:vAlign w:val="center"/>
            <w:hideMark/>
          </w:tcPr>
          <w:p w:rsidR="00D60A8D" w:rsidRPr="00D60A8D" w:rsidRDefault="00B15B84" w:rsidP="00B15B84">
            <w:pPr>
              <w:spacing w:after="0" w:line="240" w:lineRule="auto"/>
              <w:rPr>
                <w:rFonts w:eastAsia="Times New Roman"/>
                <w:color w:val="000000"/>
              </w:rPr>
            </w:pPr>
            <w:r>
              <w:rPr>
                <w:rFonts w:eastAsia="Times New Roman"/>
                <w:color w:val="000000"/>
              </w:rPr>
              <w:t xml:space="preserve">Patients currently “Very Satisfied” or </w:t>
            </w:r>
            <w:r w:rsidR="00681A2D">
              <w:rPr>
                <w:rFonts w:eastAsia="Times New Roman"/>
                <w:color w:val="000000"/>
              </w:rPr>
              <w:t>“Satisfied with their</w:t>
            </w:r>
            <w:r w:rsidR="00D60A8D" w:rsidRPr="00D60A8D">
              <w:rPr>
                <w:rFonts w:eastAsia="Times New Roman"/>
                <w:color w:val="000000"/>
              </w:rPr>
              <w:t xml:space="preserve"> </w:t>
            </w:r>
            <w:r w:rsidR="005F7EC8">
              <w:rPr>
                <w:rFonts w:eastAsia="Times New Roman"/>
                <w:color w:val="000000"/>
              </w:rPr>
              <w:t>Community Care</w:t>
            </w:r>
            <w:r>
              <w:rPr>
                <w:rFonts w:eastAsia="Times New Roman"/>
                <w:color w:val="000000"/>
              </w:rPr>
              <w:t>.</w:t>
            </w:r>
          </w:p>
        </w:tc>
      </w:tr>
      <w:tr w:rsidR="00D60A8D" w:rsidRPr="00D60A8D" w:rsidTr="00D60A8D">
        <w:trPr>
          <w:trHeight w:val="300"/>
        </w:trPr>
        <w:tc>
          <w:tcPr>
            <w:tcW w:w="990" w:type="dxa"/>
            <w:tcBorders>
              <w:top w:val="nil"/>
              <w:left w:val="nil"/>
              <w:bottom w:val="nil"/>
              <w:right w:val="nil"/>
            </w:tcBorders>
            <w:shd w:val="clear" w:color="auto" w:fill="auto"/>
            <w:noWrap/>
            <w:vAlign w:val="center"/>
            <w:hideMark/>
          </w:tcPr>
          <w:p w:rsidR="00D60A8D" w:rsidRPr="00D60A8D" w:rsidRDefault="005F7EC8" w:rsidP="00D60A8D">
            <w:pPr>
              <w:spacing w:after="0" w:line="240" w:lineRule="auto"/>
              <w:rPr>
                <w:rFonts w:eastAsia="Times New Roman"/>
                <w:b/>
                <w:bCs/>
                <w:color w:val="000000"/>
              </w:rPr>
            </w:pPr>
            <w:r>
              <w:rPr>
                <w:rFonts w:eastAsia="Times New Roman"/>
                <w:b/>
                <w:bCs/>
                <w:color w:val="000000"/>
              </w:rPr>
              <w:t>61.7</w:t>
            </w:r>
            <w:r w:rsidR="00D60A8D" w:rsidRPr="00D60A8D">
              <w:rPr>
                <w:rFonts w:eastAsia="Times New Roman"/>
                <w:b/>
                <w:bCs/>
                <w:color w:val="000000"/>
              </w:rPr>
              <w:t>%</w:t>
            </w:r>
          </w:p>
        </w:tc>
        <w:tc>
          <w:tcPr>
            <w:tcW w:w="270" w:type="dxa"/>
            <w:tcBorders>
              <w:top w:val="nil"/>
              <w:left w:val="nil"/>
              <w:bottom w:val="nil"/>
              <w:right w:val="nil"/>
            </w:tcBorders>
            <w:shd w:val="clear" w:color="auto" w:fill="auto"/>
            <w:noWrap/>
            <w:vAlign w:val="center"/>
            <w:hideMark/>
          </w:tcPr>
          <w:p w:rsidR="00D60A8D" w:rsidRPr="00D60A8D" w:rsidRDefault="00D60A8D" w:rsidP="00D60A8D">
            <w:pPr>
              <w:spacing w:after="0" w:line="240" w:lineRule="auto"/>
              <w:rPr>
                <w:rFonts w:eastAsia="Times New Roman"/>
                <w:color w:val="000000"/>
              </w:rPr>
            </w:pPr>
            <w:r w:rsidRPr="00D60A8D">
              <w:rPr>
                <w:rFonts w:eastAsia="Times New Roman"/>
                <w:color w:val="000000"/>
              </w:rPr>
              <w:t>:</w:t>
            </w:r>
          </w:p>
        </w:tc>
        <w:tc>
          <w:tcPr>
            <w:tcW w:w="8640" w:type="dxa"/>
            <w:tcBorders>
              <w:top w:val="nil"/>
              <w:left w:val="nil"/>
              <w:bottom w:val="nil"/>
              <w:right w:val="nil"/>
            </w:tcBorders>
            <w:shd w:val="clear" w:color="auto" w:fill="auto"/>
            <w:noWrap/>
            <w:vAlign w:val="center"/>
            <w:hideMark/>
          </w:tcPr>
          <w:p w:rsidR="00D60A8D" w:rsidRPr="00D60A8D" w:rsidRDefault="00D60A8D" w:rsidP="00B15B84">
            <w:pPr>
              <w:spacing w:after="0" w:line="240" w:lineRule="auto"/>
              <w:rPr>
                <w:rFonts w:eastAsia="Times New Roman"/>
                <w:color w:val="000000"/>
              </w:rPr>
            </w:pPr>
            <w:r w:rsidRPr="00D60A8D">
              <w:rPr>
                <w:rFonts w:eastAsia="Times New Roman"/>
                <w:color w:val="000000"/>
              </w:rPr>
              <w:t>Patients currently</w:t>
            </w:r>
            <w:r w:rsidR="00B15B84">
              <w:rPr>
                <w:rFonts w:eastAsia="Times New Roman"/>
                <w:color w:val="000000"/>
              </w:rPr>
              <w:t xml:space="preserve"> “Very Satisfied” or “Satisfied”</w:t>
            </w:r>
            <w:r w:rsidR="00681A2D">
              <w:rPr>
                <w:rFonts w:eastAsia="Times New Roman"/>
                <w:color w:val="000000"/>
              </w:rPr>
              <w:t xml:space="preserve"> with their Community Care</w:t>
            </w:r>
            <w:r w:rsidR="00B15B84">
              <w:rPr>
                <w:rFonts w:eastAsia="Times New Roman"/>
                <w:color w:val="000000"/>
              </w:rPr>
              <w:t xml:space="preserve"> </w:t>
            </w:r>
            <w:r w:rsidR="003C1454">
              <w:rPr>
                <w:rFonts w:eastAsia="Times New Roman"/>
                <w:color w:val="000000"/>
              </w:rPr>
              <w:t>who also answered Q25</w:t>
            </w:r>
          </w:p>
        </w:tc>
      </w:tr>
      <w:tr w:rsidR="00D60A8D" w:rsidRPr="00D60A8D" w:rsidTr="00D60A8D">
        <w:trPr>
          <w:trHeight w:val="300"/>
        </w:trPr>
        <w:tc>
          <w:tcPr>
            <w:tcW w:w="990" w:type="dxa"/>
            <w:tcBorders>
              <w:top w:val="nil"/>
              <w:left w:val="nil"/>
              <w:bottom w:val="nil"/>
              <w:right w:val="nil"/>
            </w:tcBorders>
            <w:shd w:val="clear" w:color="auto" w:fill="auto"/>
            <w:noWrap/>
            <w:vAlign w:val="center"/>
            <w:hideMark/>
          </w:tcPr>
          <w:p w:rsidR="00D60A8D" w:rsidRPr="00D60A8D" w:rsidRDefault="005F7EC8" w:rsidP="00D60A8D">
            <w:pPr>
              <w:spacing w:after="0" w:line="240" w:lineRule="auto"/>
              <w:rPr>
                <w:rFonts w:eastAsia="Times New Roman"/>
                <w:b/>
                <w:bCs/>
                <w:color w:val="000000"/>
              </w:rPr>
            </w:pPr>
            <w:r>
              <w:rPr>
                <w:rFonts w:eastAsia="Times New Roman"/>
                <w:b/>
                <w:bCs/>
                <w:color w:val="000000"/>
              </w:rPr>
              <w:t>39.2</w:t>
            </w:r>
            <w:r w:rsidR="00D60A8D" w:rsidRPr="00D60A8D">
              <w:rPr>
                <w:rFonts w:eastAsia="Times New Roman"/>
                <w:b/>
                <w:bCs/>
                <w:color w:val="000000"/>
              </w:rPr>
              <w:t>%</w:t>
            </w:r>
          </w:p>
        </w:tc>
        <w:tc>
          <w:tcPr>
            <w:tcW w:w="270" w:type="dxa"/>
            <w:tcBorders>
              <w:top w:val="nil"/>
              <w:left w:val="nil"/>
              <w:bottom w:val="nil"/>
              <w:right w:val="nil"/>
            </w:tcBorders>
            <w:shd w:val="clear" w:color="auto" w:fill="auto"/>
            <w:noWrap/>
            <w:vAlign w:val="center"/>
            <w:hideMark/>
          </w:tcPr>
          <w:p w:rsidR="00D60A8D" w:rsidRPr="00D60A8D" w:rsidRDefault="00D60A8D" w:rsidP="00D60A8D">
            <w:pPr>
              <w:spacing w:after="0" w:line="240" w:lineRule="auto"/>
              <w:rPr>
                <w:rFonts w:eastAsia="Times New Roman"/>
                <w:color w:val="000000"/>
              </w:rPr>
            </w:pPr>
            <w:r w:rsidRPr="00D60A8D">
              <w:rPr>
                <w:rFonts w:eastAsia="Times New Roman"/>
                <w:color w:val="000000"/>
              </w:rPr>
              <w:t>:</w:t>
            </w:r>
          </w:p>
        </w:tc>
        <w:tc>
          <w:tcPr>
            <w:tcW w:w="8640" w:type="dxa"/>
            <w:tcBorders>
              <w:top w:val="nil"/>
              <w:left w:val="nil"/>
              <w:bottom w:val="nil"/>
              <w:right w:val="nil"/>
            </w:tcBorders>
            <w:shd w:val="clear" w:color="auto" w:fill="auto"/>
            <w:noWrap/>
            <w:vAlign w:val="bottom"/>
            <w:hideMark/>
          </w:tcPr>
          <w:p w:rsidR="00D60A8D" w:rsidRPr="00D60A8D" w:rsidRDefault="00B15B84" w:rsidP="00B15B84">
            <w:pPr>
              <w:spacing w:after="0" w:line="240" w:lineRule="auto"/>
              <w:rPr>
                <w:rFonts w:eastAsia="Times New Roman"/>
                <w:color w:val="000000"/>
              </w:rPr>
            </w:pPr>
            <w:r>
              <w:rPr>
                <w:rFonts w:eastAsia="Times New Roman"/>
                <w:color w:val="000000"/>
              </w:rPr>
              <w:t xml:space="preserve">Patients who would become less than “Very Satisfied” or “Satisfied” </w:t>
            </w:r>
            <w:r w:rsidR="00D60A8D" w:rsidRPr="00D60A8D">
              <w:rPr>
                <w:rFonts w:eastAsia="Times New Roman"/>
                <w:color w:val="000000"/>
              </w:rPr>
              <w:t xml:space="preserve">if all patients respond “Never”, </w:t>
            </w:r>
            <w:r w:rsidR="003C1454">
              <w:rPr>
                <w:rFonts w:eastAsia="Times New Roman"/>
                <w:color w:val="000000"/>
              </w:rPr>
              <w:t>“Sometimes”, or “Usually” to Q25</w:t>
            </w:r>
          </w:p>
        </w:tc>
      </w:tr>
      <w:tr w:rsidR="00D60A8D" w:rsidRPr="00D60A8D" w:rsidTr="00D60A8D">
        <w:trPr>
          <w:trHeight w:val="300"/>
        </w:trPr>
        <w:tc>
          <w:tcPr>
            <w:tcW w:w="990" w:type="dxa"/>
            <w:tcBorders>
              <w:top w:val="nil"/>
              <w:left w:val="nil"/>
              <w:bottom w:val="nil"/>
              <w:right w:val="nil"/>
            </w:tcBorders>
            <w:shd w:val="clear" w:color="auto" w:fill="auto"/>
            <w:noWrap/>
            <w:vAlign w:val="center"/>
            <w:hideMark/>
          </w:tcPr>
          <w:p w:rsidR="00D60A8D" w:rsidRPr="00D60A8D" w:rsidRDefault="005F7EC8" w:rsidP="00D60A8D">
            <w:pPr>
              <w:spacing w:after="0" w:line="240" w:lineRule="auto"/>
              <w:rPr>
                <w:rFonts w:eastAsia="Times New Roman"/>
                <w:b/>
                <w:bCs/>
                <w:color w:val="000000"/>
              </w:rPr>
            </w:pPr>
            <w:r>
              <w:rPr>
                <w:rFonts w:eastAsia="Times New Roman"/>
                <w:b/>
                <w:bCs/>
                <w:color w:val="000000"/>
              </w:rPr>
              <w:t>99.5</w:t>
            </w:r>
            <w:r w:rsidR="00D60A8D" w:rsidRPr="00D60A8D">
              <w:rPr>
                <w:rFonts w:eastAsia="Times New Roman"/>
                <w:b/>
                <w:bCs/>
                <w:color w:val="000000"/>
              </w:rPr>
              <w:t>%</w:t>
            </w:r>
          </w:p>
        </w:tc>
        <w:tc>
          <w:tcPr>
            <w:tcW w:w="270" w:type="dxa"/>
            <w:tcBorders>
              <w:top w:val="nil"/>
              <w:left w:val="nil"/>
              <w:bottom w:val="nil"/>
              <w:right w:val="nil"/>
            </w:tcBorders>
            <w:shd w:val="clear" w:color="auto" w:fill="auto"/>
            <w:noWrap/>
            <w:vAlign w:val="center"/>
            <w:hideMark/>
          </w:tcPr>
          <w:p w:rsidR="00D60A8D" w:rsidRPr="00D60A8D" w:rsidRDefault="00D60A8D" w:rsidP="00D60A8D">
            <w:pPr>
              <w:spacing w:after="0" w:line="240" w:lineRule="auto"/>
              <w:rPr>
                <w:rFonts w:eastAsia="Times New Roman"/>
                <w:color w:val="000000"/>
              </w:rPr>
            </w:pPr>
            <w:r w:rsidRPr="00D60A8D">
              <w:rPr>
                <w:rFonts w:eastAsia="Times New Roman"/>
                <w:color w:val="000000"/>
              </w:rPr>
              <w:t>:</w:t>
            </w:r>
          </w:p>
        </w:tc>
        <w:tc>
          <w:tcPr>
            <w:tcW w:w="8640" w:type="dxa"/>
            <w:tcBorders>
              <w:top w:val="nil"/>
              <w:left w:val="nil"/>
              <w:bottom w:val="nil"/>
              <w:right w:val="nil"/>
            </w:tcBorders>
            <w:shd w:val="clear" w:color="auto" w:fill="auto"/>
            <w:noWrap/>
            <w:vAlign w:val="center"/>
            <w:hideMark/>
          </w:tcPr>
          <w:p w:rsidR="00D60A8D" w:rsidRPr="00D60A8D" w:rsidRDefault="003C1454" w:rsidP="008E77D8">
            <w:pPr>
              <w:spacing w:after="0" w:line="240" w:lineRule="auto"/>
              <w:rPr>
                <w:rFonts w:eastAsia="Times New Roman"/>
                <w:color w:val="000000"/>
              </w:rPr>
            </w:pPr>
            <w:r>
              <w:rPr>
                <w:rFonts w:eastAsia="Times New Roman"/>
                <w:color w:val="000000"/>
              </w:rPr>
              <w:t>Patients who answered both Q25</w:t>
            </w:r>
            <w:r w:rsidR="00D60A8D" w:rsidRPr="00D60A8D">
              <w:rPr>
                <w:rFonts w:eastAsia="Times New Roman"/>
                <w:color w:val="000000"/>
              </w:rPr>
              <w:t xml:space="preserve"> and the Overall </w:t>
            </w:r>
            <w:r w:rsidR="00D14DAC">
              <w:rPr>
                <w:rFonts w:eastAsia="Times New Roman"/>
                <w:color w:val="000000"/>
              </w:rPr>
              <w:t>Satisfaction with Community Ca</w:t>
            </w:r>
            <w:r w:rsidR="008E77D8">
              <w:rPr>
                <w:rFonts w:eastAsia="Times New Roman"/>
                <w:color w:val="000000"/>
              </w:rPr>
              <w:t>re</w:t>
            </w:r>
            <w:r w:rsidR="00D60A8D" w:rsidRPr="00D60A8D">
              <w:rPr>
                <w:rFonts w:eastAsia="Times New Roman"/>
                <w:color w:val="000000"/>
              </w:rPr>
              <w:t xml:space="preserve"> questions</w:t>
            </w:r>
          </w:p>
        </w:tc>
      </w:tr>
      <w:tr w:rsidR="00D60A8D" w:rsidRPr="00D60A8D" w:rsidTr="00D60A8D">
        <w:trPr>
          <w:trHeight w:val="300"/>
        </w:trPr>
        <w:tc>
          <w:tcPr>
            <w:tcW w:w="990" w:type="dxa"/>
            <w:tcBorders>
              <w:top w:val="nil"/>
              <w:left w:val="nil"/>
              <w:bottom w:val="nil"/>
              <w:right w:val="nil"/>
            </w:tcBorders>
            <w:shd w:val="clear" w:color="auto" w:fill="auto"/>
            <w:noWrap/>
            <w:vAlign w:val="center"/>
            <w:hideMark/>
          </w:tcPr>
          <w:p w:rsidR="00D60A8D" w:rsidRPr="00D60A8D" w:rsidRDefault="005F7EC8" w:rsidP="00D60A8D">
            <w:pPr>
              <w:spacing w:after="0" w:line="240" w:lineRule="auto"/>
              <w:rPr>
                <w:rFonts w:eastAsia="Times New Roman"/>
                <w:b/>
                <w:bCs/>
                <w:color w:val="000000"/>
              </w:rPr>
            </w:pPr>
            <w:r>
              <w:rPr>
                <w:rFonts w:eastAsia="Times New Roman"/>
                <w:b/>
                <w:bCs/>
                <w:color w:val="000000"/>
              </w:rPr>
              <w:t>43.1</w:t>
            </w:r>
            <w:r w:rsidR="00D60A8D" w:rsidRPr="00D60A8D">
              <w:rPr>
                <w:rFonts w:eastAsia="Times New Roman"/>
                <w:b/>
                <w:bCs/>
                <w:color w:val="000000"/>
              </w:rPr>
              <w:t>%</w:t>
            </w:r>
          </w:p>
        </w:tc>
        <w:tc>
          <w:tcPr>
            <w:tcW w:w="270" w:type="dxa"/>
            <w:tcBorders>
              <w:top w:val="nil"/>
              <w:left w:val="nil"/>
              <w:bottom w:val="nil"/>
              <w:right w:val="nil"/>
            </w:tcBorders>
            <w:shd w:val="clear" w:color="auto" w:fill="auto"/>
            <w:noWrap/>
            <w:vAlign w:val="center"/>
            <w:hideMark/>
          </w:tcPr>
          <w:p w:rsidR="00D60A8D" w:rsidRPr="00D60A8D" w:rsidRDefault="00D60A8D" w:rsidP="00D60A8D">
            <w:pPr>
              <w:spacing w:after="0" w:line="240" w:lineRule="auto"/>
              <w:rPr>
                <w:rFonts w:eastAsia="Times New Roman"/>
                <w:color w:val="000000"/>
              </w:rPr>
            </w:pPr>
            <w:r w:rsidRPr="00D60A8D">
              <w:rPr>
                <w:rFonts w:eastAsia="Times New Roman"/>
                <w:color w:val="000000"/>
              </w:rPr>
              <w:t>:</w:t>
            </w:r>
          </w:p>
        </w:tc>
        <w:tc>
          <w:tcPr>
            <w:tcW w:w="8640" w:type="dxa"/>
            <w:tcBorders>
              <w:top w:val="nil"/>
              <w:left w:val="nil"/>
              <w:bottom w:val="nil"/>
              <w:right w:val="nil"/>
            </w:tcBorders>
            <w:shd w:val="clear" w:color="auto" w:fill="auto"/>
            <w:noWrap/>
            <w:vAlign w:val="center"/>
            <w:hideMark/>
          </w:tcPr>
          <w:p w:rsidR="00D60A8D" w:rsidRPr="00D60A8D" w:rsidRDefault="00D60A8D" w:rsidP="008E77D8">
            <w:pPr>
              <w:spacing w:after="0" w:line="240" w:lineRule="auto"/>
              <w:rPr>
                <w:rFonts w:eastAsia="Times New Roman"/>
                <w:color w:val="000000"/>
              </w:rPr>
            </w:pPr>
            <w:r w:rsidRPr="00D60A8D">
              <w:rPr>
                <w:rFonts w:eastAsia="Times New Roman"/>
                <w:color w:val="000000"/>
              </w:rPr>
              <w:t xml:space="preserve">Overall </w:t>
            </w:r>
            <w:r w:rsidR="008E77D8">
              <w:rPr>
                <w:rFonts w:eastAsia="Times New Roman"/>
                <w:color w:val="000000"/>
              </w:rPr>
              <w:t>Satisfaction</w:t>
            </w:r>
            <w:r w:rsidRPr="00D60A8D">
              <w:rPr>
                <w:rFonts w:eastAsia="Times New Roman"/>
                <w:color w:val="000000"/>
              </w:rPr>
              <w:t xml:space="preserve"> Result</w:t>
            </w:r>
          </w:p>
        </w:tc>
      </w:tr>
      <w:tr w:rsidR="00D60A8D" w:rsidRPr="00D60A8D" w:rsidTr="00D60A8D">
        <w:trPr>
          <w:trHeight w:val="300"/>
        </w:trPr>
        <w:tc>
          <w:tcPr>
            <w:tcW w:w="990" w:type="dxa"/>
            <w:tcBorders>
              <w:top w:val="nil"/>
              <w:left w:val="nil"/>
              <w:bottom w:val="nil"/>
              <w:right w:val="nil"/>
            </w:tcBorders>
            <w:shd w:val="clear" w:color="auto" w:fill="auto"/>
            <w:noWrap/>
            <w:vAlign w:val="center"/>
            <w:hideMark/>
          </w:tcPr>
          <w:p w:rsidR="00D60A8D" w:rsidRPr="00D60A8D" w:rsidRDefault="00D60A8D" w:rsidP="00D60A8D">
            <w:pPr>
              <w:spacing w:after="0" w:line="240" w:lineRule="auto"/>
              <w:rPr>
                <w:rFonts w:eastAsia="Times New Roman"/>
                <w:color w:val="000000"/>
              </w:rPr>
            </w:pPr>
          </w:p>
        </w:tc>
        <w:tc>
          <w:tcPr>
            <w:tcW w:w="270" w:type="dxa"/>
            <w:tcBorders>
              <w:top w:val="nil"/>
              <w:left w:val="nil"/>
              <w:bottom w:val="nil"/>
              <w:right w:val="nil"/>
            </w:tcBorders>
            <w:shd w:val="clear" w:color="auto" w:fill="auto"/>
            <w:noWrap/>
            <w:vAlign w:val="bottom"/>
            <w:hideMark/>
          </w:tcPr>
          <w:p w:rsidR="00D60A8D" w:rsidRPr="00D60A8D" w:rsidRDefault="00D60A8D" w:rsidP="00D60A8D">
            <w:pPr>
              <w:spacing w:after="0" w:line="240" w:lineRule="auto"/>
              <w:rPr>
                <w:rFonts w:ascii="Times New Roman" w:eastAsia="Times New Roman" w:hAnsi="Times New Roman" w:cs="Times New Roman"/>
                <w:sz w:val="20"/>
                <w:szCs w:val="20"/>
              </w:rPr>
            </w:pPr>
          </w:p>
        </w:tc>
        <w:tc>
          <w:tcPr>
            <w:tcW w:w="8640" w:type="dxa"/>
            <w:tcBorders>
              <w:top w:val="nil"/>
              <w:left w:val="nil"/>
              <w:bottom w:val="nil"/>
              <w:right w:val="nil"/>
            </w:tcBorders>
            <w:shd w:val="clear" w:color="auto" w:fill="auto"/>
            <w:noWrap/>
            <w:vAlign w:val="center"/>
            <w:hideMark/>
          </w:tcPr>
          <w:p w:rsidR="00D60A8D" w:rsidRPr="00D60A8D" w:rsidRDefault="00D60A8D" w:rsidP="00D60A8D">
            <w:pPr>
              <w:spacing w:after="0" w:line="240" w:lineRule="auto"/>
              <w:rPr>
                <w:rFonts w:ascii="Times New Roman" w:eastAsia="Times New Roman" w:hAnsi="Times New Roman" w:cs="Times New Roman"/>
                <w:sz w:val="20"/>
                <w:szCs w:val="20"/>
              </w:rPr>
            </w:pPr>
          </w:p>
        </w:tc>
      </w:tr>
      <w:tr w:rsidR="00D60A8D" w:rsidRPr="00D60A8D" w:rsidTr="00D60A8D">
        <w:trPr>
          <w:trHeight w:val="300"/>
        </w:trPr>
        <w:tc>
          <w:tcPr>
            <w:tcW w:w="9900" w:type="dxa"/>
            <w:gridSpan w:val="3"/>
            <w:tcBorders>
              <w:top w:val="nil"/>
              <w:left w:val="nil"/>
              <w:bottom w:val="nil"/>
              <w:right w:val="nil"/>
            </w:tcBorders>
            <w:shd w:val="clear" w:color="auto" w:fill="auto"/>
            <w:noWrap/>
            <w:vAlign w:val="center"/>
            <w:hideMark/>
          </w:tcPr>
          <w:p w:rsidR="00D60A8D" w:rsidRPr="00D60A8D" w:rsidRDefault="005F7EC8" w:rsidP="005F7EC8">
            <w:pPr>
              <w:spacing w:after="0" w:line="240" w:lineRule="auto"/>
              <w:rPr>
                <w:rFonts w:eastAsia="Times New Roman"/>
                <w:b/>
                <w:bCs/>
                <w:color w:val="000000"/>
              </w:rPr>
            </w:pPr>
            <w:r>
              <w:rPr>
                <w:rFonts w:eastAsia="Times New Roman"/>
                <w:b/>
                <w:bCs/>
                <w:color w:val="000000"/>
              </w:rPr>
              <w:t>43.1</w:t>
            </w:r>
            <w:r w:rsidR="00D60A8D" w:rsidRPr="00D60A8D">
              <w:rPr>
                <w:rFonts w:eastAsia="Times New Roman"/>
                <w:b/>
                <w:bCs/>
                <w:color w:val="000000"/>
              </w:rPr>
              <w:t xml:space="preserve">% = </w:t>
            </w:r>
            <w:r>
              <w:rPr>
                <w:rFonts w:eastAsia="Times New Roman"/>
                <w:b/>
                <w:bCs/>
                <w:color w:val="000000"/>
              </w:rPr>
              <w:t>71.1</w:t>
            </w:r>
            <w:r w:rsidR="00D60A8D" w:rsidRPr="00D60A8D">
              <w:rPr>
                <w:rFonts w:eastAsia="Times New Roman"/>
                <w:b/>
                <w:bCs/>
                <w:color w:val="000000"/>
              </w:rPr>
              <w:t>% - (</w:t>
            </w:r>
            <w:r>
              <w:rPr>
                <w:rFonts w:eastAsia="Times New Roman"/>
                <w:b/>
                <w:bCs/>
                <w:color w:val="000000"/>
              </w:rPr>
              <w:t>71</w:t>
            </w:r>
            <w:r w:rsidR="00D60A8D" w:rsidRPr="00D60A8D">
              <w:rPr>
                <w:rFonts w:eastAsia="Times New Roman"/>
                <w:b/>
                <w:bCs/>
                <w:color w:val="000000"/>
              </w:rPr>
              <w:t>.</w:t>
            </w:r>
            <w:r>
              <w:rPr>
                <w:rFonts w:eastAsia="Times New Roman"/>
                <w:b/>
                <w:bCs/>
                <w:color w:val="000000"/>
              </w:rPr>
              <w:t>7</w:t>
            </w:r>
            <w:r w:rsidR="00D60A8D" w:rsidRPr="00D60A8D">
              <w:rPr>
                <w:rFonts w:eastAsia="Times New Roman"/>
                <w:b/>
                <w:bCs/>
                <w:color w:val="000000"/>
              </w:rPr>
              <w:t xml:space="preserve">% x </w:t>
            </w:r>
            <w:r>
              <w:rPr>
                <w:rFonts w:eastAsia="Times New Roman"/>
                <w:b/>
                <w:bCs/>
                <w:color w:val="000000"/>
              </w:rPr>
              <w:t>39</w:t>
            </w:r>
            <w:r w:rsidR="00D60A8D" w:rsidRPr="00D60A8D">
              <w:rPr>
                <w:rFonts w:eastAsia="Times New Roman"/>
                <w:b/>
                <w:bCs/>
                <w:color w:val="000000"/>
              </w:rPr>
              <w:t xml:space="preserve">.2% x </w:t>
            </w:r>
            <w:r>
              <w:rPr>
                <w:rFonts w:eastAsia="Times New Roman"/>
                <w:b/>
                <w:bCs/>
                <w:color w:val="000000"/>
              </w:rPr>
              <w:t>99.5</w:t>
            </w:r>
            <w:r w:rsidR="00D60A8D" w:rsidRPr="00D60A8D">
              <w:rPr>
                <w:rFonts w:eastAsia="Times New Roman"/>
                <w:b/>
                <w:bCs/>
                <w:color w:val="000000"/>
              </w:rPr>
              <w:t>%)</w:t>
            </w:r>
          </w:p>
        </w:tc>
      </w:tr>
    </w:tbl>
    <w:p w:rsidR="00604061" w:rsidRPr="00706D42" w:rsidRDefault="00604061" w:rsidP="00706D42">
      <w:pPr>
        <w:tabs>
          <w:tab w:val="left" w:pos="1234"/>
        </w:tabs>
      </w:pPr>
    </w:p>
    <w:sectPr w:rsidR="00604061" w:rsidRPr="00706D42" w:rsidSect="00706D42">
      <w:footerReference w:type="default" r:id="rId37"/>
      <w:type w:val="continuous"/>
      <w:pgSz w:w="12240" w:h="15840" w:code="1"/>
      <w:pgMar w:top="1296" w:right="1152" w:bottom="1296" w:left="1152"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CF4" w:rsidRDefault="00E86CF4" w:rsidP="00B45A6B">
      <w:pPr>
        <w:spacing w:after="0" w:line="240" w:lineRule="auto"/>
      </w:pPr>
      <w:r>
        <w:separator/>
      </w:r>
    </w:p>
  </w:endnote>
  <w:endnote w:type="continuationSeparator" w:id="0">
    <w:p w:rsidR="00E86CF4" w:rsidRDefault="00E86CF4" w:rsidP="00B45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32" w:rsidRPr="00252037" w:rsidRDefault="00842132" w:rsidP="00E872A2">
    <w:pPr>
      <w:pStyle w:val="Footer"/>
      <w:tabs>
        <w:tab w:val="clear" w:pos="4680"/>
        <w:tab w:val="clear" w:pos="9360"/>
        <w:tab w:val="right" w:pos="10800"/>
      </w:tabs>
      <w:rPr>
        <w:sz w:val="20"/>
      </w:rPr>
    </w:pPr>
    <w:r w:rsidRPr="00252037">
      <w:rPr>
        <w:sz w:val="20"/>
      </w:rPr>
      <w:t>A</w:t>
    </w:r>
    <w:r>
      <w:rPr>
        <w:sz w:val="20"/>
      </w:rPr>
      <w:t>ttributable Effects Analysis of Community Care</w:t>
    </w:r>
    <w:r w:rsidRPr="00252037">
      <w:rPr>
        <w:sz w:val="20"/>
      </w:rPr>
      <w:t xml:space="preserve"> – </w:t>
    </w:r>
    <w:r>
      <w:rPr>
        <w:sz w:val="20"/>
      </w:rPr>
      <w:t>January</w:t>
    </w:r>
    <w:r w:rsidRPr="00252037">
      <w:rPr>
        <w:sz w:val="20"/>
      </w:rPr>
      <w:t xml:space="preserve"> 2017</w:t>
    </w:r>
    <w:r w:rsidRPr="00252037">
      <w:rPr>
        <w:sz w:val="20"/>
      </w:rPr>
      <w:tab/>
      <w:t xml:space="preserve">Page </w:t>
    </w:r>
    <w:r w:rsidRPr="00252037">
      <w:rPr>
        <w:sz w:val="20"/>
      </w:rPr>
      <w:fldChar w:fldCharType="begin"/>
    </w:r>
    <w:r w:rsidRPr="00252037">
      <w:rPr>
        <w:sz w:val="20"/>
      </w:rPr>
      <w:instrText xml:space="preserve"> PAGE   \* MERGEFORMAT </w:instrText>
    </w:r>
    <w:r w:rsidRPr="00252037">
      <w:rPr>
        <w:sz w:val="20"/>
      </w:rPr>
      <w:fldChar w:fldCharType="separate"/>
    </w:r>
    <w:r w:rsidR="00C66BF6">
      <w:rPr>
        <w:noProof/>
        <w:sz w:val="20"/>
      </w:rPr>
      <w:t>6</w:t>
    </w:r>
    <w:r w:rsidRPr="00252037">
      <w:rPr>
        <w:noProof/>
        <w:sz w:val="20"/>
      </w:rPr>
      <w:fldChar w:fldCharType="end"/>
    </w:r>
  </w:p>
  <w:p w:rsidR="00842132" w:rsidRDefault="00842132" w:rsidP="00E872A2">
    <w:pPr>
      <w:pStyle w:val="Footer"/>
      <w:tabs>
        <w:tab w:val="clear" w:pos="4680"/>
        <w:tab w:val="clear" w:pos="9360"/>
        <w:tab w:val="right" w:pos="10800"/>
      </w:tabs>
      <w:rPr>
        <w:sz w:val="20"/>
      </w:rPr>
    </w:pPr>
    <w:r>
      <w:rPr>
        <w:sz w:val="20"/>
      </w:rPr>
      <w:t>Data from February</w:t>
    </w:r>
    <w:r w:rsidRPr="00252037">
      <w:rPr>
        <w:sz w:val="20"/>
      </w:rPr>
      <w:t xml:space="preserve"> 201</w:t>
    </w:r>
    <w:r>
      <w:rPr>
        <w:sz w:val="20"/>
      </w:rPr>
      <w:t>6</w:t>
    </w:r>
    <w:r w:rsidRPr="00252037">
      <w:rPr>
        <w:sz w:val="20"/>
      </w:rPr>
      <w:t xml:space="preserve"> thru September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32" w:rsidRDefault="00842132" w:rsidP="00DF1DDD">
    <w:pPr>
      <w:pStyle w:val="Footer"/>
      <w:tabs>
        <w:tab w:val="clear" w:pos="9360"/>
        <w:tab w:val="right" w:pos="10440"/>
        <w:tab w:val="right" w:pos="12600"/>
      </w:tabs>
      <w:rPr>
        <w:sz w:val="20"/>
      </w:rPr>
    </w:pPr>
  </w:p>
  <w:p w:rsidR="00842132" w:rsidRPr="00F23CEE" w:rsidRDefault="00842132" w:rsidP="00DF1DDD">
    <w:pPr>
      <w:pStyle w:val="Footer"/>
      <w:tabs>
        <w:tab w:val="clear" w:pos="9360"/>
        <w:tab w:val="right" w:pos="10440"/>
        <w:tab w:val="right" w:pos="12600"/>
      </w:tabs>
      <w:rPr>
        <w:noProof/>
        <w:sz w:val="20"/>
      </w:rPr>
    </w:pPr>
    <w:r w:rsidRPr="003F1FED">
      <w:rPr>
        <w:sz w:val="20"/>
      </w:rPr>
      <w:t>A</w:t>
    </w:r>
    <w:r>
      <w:rPr>
        <w:sz w:val="20"/>
      </w:rPr>
      <w:t>ttributable Effects Analysis of Community Care</w:t>
    </w:r>
    <w:r w:rsidRPr="00F23CEE">
      <w:rPr>
        <w:sz w:val="20"/>
      </w:rPr>
      <w:t xml:space="preserve"> – </w:t>
    </w:r>
    <w:r>
      <w:rPr>
        <w:sz w:val="20"/>
      </w:rPr>
      <w:t>January</w:t>
    </w:r>
    <w:r w:rsidRPr="00532A41">
      <w:rPr>
        <w:sz w:val="20"/>
      </w:rPr>
      <w:t xml:space="preserve"> 2017</w:t>
    </w:r>
    <w:r w:rsidRPr="00F23CEE">
      <w:rPr>
        <w:sz w:val="20"/>
      </w:rPr>
      <w:tab/>
      <w:t xml:space="preserve">Page </w:t>
    </w:r>
    <w:r w:rsidRPr="00F23CEE">
      <w:rPr>
        <w:sz w:val="20"/>
      </w:rPr>
      <w:fldChar w:fldCharType="begin"/>
    </w:r>
    <w:r w:rsidRPr="00F23CEE">
      <w:rPr>
        <w:sz w:val="20"/>
      </w:rPr>
      <w:instrText xml:space="preserve"> PAGE   \* MERGEFORMAT </w:instrText>
    </w:r>
    <w:r w:rsidRPr="00F23CEE">
      <w:rPr>
        <w:sz w:val="20"/>
      </w:rPr>
      <w:fldChar w:fldCharType="separate"/>
    </w:r>
    <w:r w:rsidR="008E1F12">
      <w:rPr>
        <w:noProof/>
        <w:sz w:val="20"/>
      </w:rPr>
      <w:t>9</w:t>
    </w:r>
    <w:r w:rsidRPr="00F23CEE">
      <w:rPr>
        <w:noProof/>
        <w:sz w:val="20"/>
      </w:rPr>
      <w:fldChar w:fldCharType="end"/>
    </w:r>
  </w:p>
  <w:p w:rsidR="00842132" w:rsidRDefault="00842132" w:rsidP="00625872">
    <w:pPr>
      <w:pStyle w:val="Footer"/>
      <w:tabs>
        <w:tab w:val="clear" w:pos="9360"/>
        <w:tab w:val="right" w:pos="10980"/>
        <w:tab w:val="right" w:pos="12600"/>
      </w:tabs>
      <w:rPr>
        <w:sz w:val="20"/>
      </w:rPr>
    </w:pPr>
    <w:r w:rsidRPr="00F23CEE">
      <w:rPr>
        <w:sz w:val="20"/>
      </w:rPr>
      <w:t xml:space="preserve">Data from </w:t>
    </w:r>
    <w:r>
      <w:rPr>
        <w:sz w:val="20"/>
      </w:rPr>
      <w:t>February 2016</w:t>
    </w:r>
    <w:r w:rsidRPr="00532A41">
      <w:rPr>
        <w:sz w:val="20"/>
      </w:rPr>
      <w:t xml:space="preserve"> thru September 2016</w:t>
    </w:r>
    <w:r>
      <w:rPr>
        <w:sz w:val="20"/>
      </w:rPr>
      <w:t xml:space="preserve"> </w:t>
    </w:r>
  </w:p>
  <w:p w:rsidR="00842132" w:rsidRDefault="00842132" w:rsidP="00625872">
    <w:pPr>
      <w:pStyle w:val="Footer"/>
      <w:tabs>
        <w:tab w:val="clear" w:pos="9360"/>
        <w:tab w:val="right" w:pos="10980"/>
        <w:tab w:val="right" w:pos="12600"/>
      </w:tabs>
      <w:rPr>
        <w:sz w:val="20"/>
      </w:rPr>
    </w:pPr>
  </w:p>
  <w:p w:rsidR="00842132" w:rsidRPr="00B17178" w:rsidRDefault="00842132" w:rsidP="00625872">
    <w:pPr>
      <w:pStyle w:val="Footer"/>
      <w:tabs>
        <w:tab w:val="clear" w:pos="9360"/>
        <w:tab w:val="right" w:pos="10980"/>
        <w:tab w:val="right" w:pos="12600"/>
      </w:tabs>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32" w:rsidRPr="003F1FED" w:rsidRDefault="00842132" w:rsidP="00625872">
    <w:pPr>
      <w:pStyle w:val="Footer"/>
      <w:tabs>
        <w:tab w:val="clear" w:pos="9360"/>
        <w:tab w:val="right" w:pos="10980"/>
        <w:tab w:val="right" w:pos="12600"/>
      </w:tabs>
      <w:rPr>
        <w:noProof/>
        <w:sz w:val="20"/>
      </w:rPr>
    </w:pPr>
    <w:r w:rsidRPr="003F1FED">
      <w:rPr>
        <w:sz w:val="20"/>
      </w:rPr>
      <w:t xml:space="preserve">Attributable Effects Analysis of </w:t>
    </w:r>
    <w:r>
      <w:rPr>
        <w:sz w:val="20"/>
      </w:rPr>
      <w:t>Community Care</w:t>
    </w:r>
    <w:r w:rsidRPr="003F1FED">
      <w:rPr>
        <w:sz w:val="20"/>
      </w:rPr>
      <w:t xml:space="preserve"> – </w:t>
    </w:r>
    <w:r>
      <w:rPr>
        <w:sz w:val="20"/>
      </w:rPr>
      <w:t>January 2017</w:t>
    </w:r>
    <w:r w:rsidRPr="003F1FED">
      <w:rPr>
        <w:sz w:val="20"/>
      </w:rPr>
      <w:tab/>
      <w:t xml:space="preserve">Page </w:t>
    </w:r>
    <w:r w:rsidRPr="003F1FED">
      <w:rPr>
        <w:sz w:val="20"/>
      </w:rPr>
      <w:fldChar w:fldCharType="begin"/>
    </w:r>
    <w:r w:rsidRPr="003F1FED">
      <w:rPr>
        <w:sz w:val="20"/>
      </w:rPr>
      <w:instrText xml:space="preserve"> PAGE   \* MERGEFORMAT </w:instrText>
    </w:r>
    <w:r w:rsidRPr="003F1FED">
      <w:rPr>
        <w:sz w:val="20"/>
      </w:rPr>
      <w:fldChar w:fldCharType="separate"/>
    </w:r>
    <w:r w:rsidR="008E1F12">
      <w:rPr>
        <w:noProof/>
        <w:sz w:val="20"/>
      </w:rPr>
      <w:t>27</w:t>
    </w:r>
    <w:r w:rsidRPr="003F1FED">
      <w:rPr>
        <w:noProof/>
        <w:sz w:val="20"/>
      </w:rPr>
      <w:fldChar w:fldCharType="end"/>
    </w:r>
  </w:p>
  <w:p w:rsidR="00842132" w:rsidRPr="00B17178" w:rsidRDefault="00842132" w:rsidP="00625872">
    <w:pPr>
      <w:pStyle w:val="Footer"/>
      <w:tabs>
        <w:tab w:val="clear" w:pos="9360"/>
        <w:tab w:val="right" w:pos="10980"/>
        <w:tab w:val="right" w:pos="12600"/>
      </w:tabs>
      <w:rPr>
        <w:sz w:val="20"/>
      </w:rPr>
    </w:pPr>
    <w:r w:rsidRPr="003F1FED">
      <w:rPr>
        <w:sz w:val="20"/>
      </w:rPr>
      <w:t xml:space="preserve">Data from </w:t>
    </w:r>
    <w:r>
      <w:rPr>
        <w:sz w:val="20"/>
      </w:rPr>
      <w:t>February 2016</w:t>
    </w:r>
    <w:r w:rsidRPr="003F1FED">
      <w:rPr>
        <w:sz w:val="20"/>
      </w:rPr>
      <w:t xml:space="preserve"> thru </w:t>
    </w:r>
    <w:r w:rsidR="00D579D9">
      <w:rPr>
        <w:sz w:val="20"/>
      </w:rPr>
      <w:t>September 2016</w:t>
    </w:r>
    <w:r>
      <w:rPr>
        <w:sz w:val="20"/>
      </w:rPr>
      <w:t xml:space="preserve"> – Appendix 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32" w:rsidRPr="00F23CEE" w:rsidRDefault="00842132" w:rsidP="00E872A2">
    <w:pPr>
      <w:pStyle w:val="Footer"/>
      <w:tabs>
        <w:tab w:val="clear" w:pos="4680"/>
        <w:tab w:val="clear" w:pos="9360"/>
        <w:tab w:val="right" w:pos="9900"/>
      </w:tabs>
      <w:rPr>
        <w:noProof/>
        <w:sz w:val="20"/>
      </w:rPr>
    </w:pPr>
    <w:r w:rsidRPr="003F1FED">
      <w:rPr>
        <w:sz w:val="20"/>
      </w:rPr>
      <w:t>A</w:t>
    </w:r>
    <w:r>
      <w:rPr>
        <w:sz w:val="20"/>
      </w:rPr>
      <w:t xml:space="preserve">ttributable Effects Analysis of Community Care </w:t>
    </w:r>
    <w:r w:rsidRPr="00F23CEE">
      <w:rPr>
        <w:sz w:val="20"/>
      </w:rPr>
      <w:t xml:space="preserve">– </w:t>
    </w:r>
    <w:r>
      <w:rPr>
        <w:sz w:val="20"/>
      </w:rPr>
      <w:t>January</w:t>
    </w:r>
    <w:r w:rsidRPr="00A61DB6">
      <w:rPr>
        <w:sz w:val="20"/>
      </w:rPr>
      <w:t xml:space="preserve"> 2017</w:t>
    </w:r>
    <w:r w:rsidRPr="00F23CEE">
      <w:rPr>
        <w:sz w:val="20"/>
      </w:rPr>
      <w:tab/>
      <w:t xml:space="preserve">Page </w:t>
    </w:r>
    <w:r w:rsidRPr="00F23CEE">
      <w:rPr>
        <w:sz w:val="20"/>
      </w:rPr>
      <w:fldChar w:fldCharType="begin"/>
    </w:r>
    <w:r w:rsidRPr="00F23CEE">
      <w:rPr>
        <w:sz w:val="20"/>
      </w:rPr>
      <w:instrText xml:space="preserve"> PAGE   \* MERGEFORMAT </w:instrText>
    </w:r>
    <w:r w:rsidRPr="00F23CEE">
      <w:rPr>
        <w:sz w:val="20"/>
      </w:rPr>
      <w:fldChar w:fldCharType="separate"/>
    </w:r>
    <w:r w:rsidR="008E1F12">
      <w:rPr>
        <w:noProof/>
        <w:sz w:val="20"/>
      </w:rPr>
      <w:t>30</w:t>
    </w:r>
    <w:r w:rsidRPr="00F23CEE">
      <w:rPr>
        <w:noProof/>
        <w:sz w:val="20"/>
      </w:rPr>
      <w:fldChar w:fldCharType="end"/>
    </w:r>
  </w:p>
  <w:p w:rsidR="00842132" w:rsidRDefault="00842132" w:rsidP="00E872A2">
    <w:pPr>
      <w:pStyle w:val="Footer"/>
      <w:tabs>
        <w:tab w:val="clear" w:pos="4680"/>
        <w:tab w:val="clear" w:pos="9360"/>
        <w:tab w:val="right" w:pos="9900"/>
      </w:tabs>
      <w:rPr>
        <w:sz w:val="20"/>
      </w:rPr>
    </w:pPr>
    <w:r w:rsidRPr="00F23CEE">
      <w:rPr>
        <w:sz w:val="20"/>
      </w:rPr>
      <w:t xml:space="preserve">Data from </w:t>
    </w:r>
    <w:r>
      <w:rPr>
        <w:sz w:val="20"/>
      </w:rPr>
      <w:t>February 2016</w:t>
    </w:r>
    <w:r w:rsidRPr="00A61DB6">
      <w:rPr>
        <w:sz w:val="20"/>
      </w:rPr>
      <w:t xml:space="preserve"> thru September 2016</w:t>
    </w:r>
    <w:r>
      <w:rPr>
        <w:sz w:val="20"/>
      </w:rPr>
      <w:t xml:space="preserve"> – </w:t>
    </w:r>
    <w:r w:rsidRPr="00F23CEE">
      <w:rPr>
        <w:sz w:val="20"/>
      </w:rPr>
      <w:t>Appendix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CF4" w:rsidRDefault="00E86CF4" w:rsidP="00B45A6B">
      <w:pPr>
        <w:spacing w:after="0" w:line="240" w:lineRule="auto"/>
      </w:pPr>
      <w:r>
        <w:separator/>
      </w:r>
    </w:p>
  </w:footnote>
  <w:footnote w:type="continuationSeparator" w:id="0">
    <w:p w:rsidR="00E86CF4" w:rsidRDefault="00E86CF4" w:rsidP="00B45A6B">
      <w:pPr>
        <w:spacing w:after="0" w:line="240" w:lineRule="auto"/>
      </w:pPr>
      <w:r>
        <w:continuationSeparator/>
      </w:r>
    </w:p>
  </w:footnote>
  <w:footnote w:id="1">
    <w:p w:rsidR="00842132" w:rsidRPr="00D279F7" w:rsidRDefault="00842132" w:rsidP="00647F65">
      <w:pPr>
        <w:pStyle w:val="FootnoteText"/>
      </w:pPr>
      <w:r w:rsidRPr="007318B0">
        <w:rPr>
          <w:rStyle w:val="FootnoteReference"/>
        </w:rPr>
        <w:footnoteRef/>
      </w:r>
      <w:r w:rsidRPr="007318B0">
        <w:t>A certain portion of non-respondents may be in the category of item non-respondents—respondents that should have answered the question but didn’t. Therefore, a small portion of those patients that do not respond to the question may become more satisfied with improvement in the attribute.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00CC"/>
    <w:multiLevelType w:val="hybridMultilevel"/>
    <w:tmpl w:val="79EA9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50D90"/>
    <w:multiLevelType w:val="hybridMultilevel"/>
    <w:tmpl w:val="F6EC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B7FF2"/>
    <w:multiLevelType w:val="hybridMultilevel"/>
    <w:tmpl w:val="5C9064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66E7D"/>
    <w:multiLevelType w:val="hybridMultilevel"/>
    <w:tmpl w:val="E228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976DA"/>
    <w:multiLevelType w:val="hybridMultilevel"/>
    <w:tmpl w:val="EAC4ED58"/>
    <w:lvl w:ilvl="0" w:tplc="25D251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457F40"/>
    <w:multiLevelType w:val="hybridMultilevel"/>
    <w:tmpl w:val="3C3E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A7352"/>
    <w:multiLevelType w:val="hybridMultilevel"/>
    <w:tmpl w:val="D6F40C40"/>
    <w:lvl w:ilvl="0" w:tplc="6C7C3DF0">
      <w:start w:val="1"/>
      <w:numFmt w:val="bullet"/>
      <w:lvlText w:val="•"/>
      <w:lvlJc w:val="left"/>
      <w:pPr>
        <w:tabs>
          <w:tab w:val="num" w:pos="720"/>
        </w:tabs>
        <w:ind w:left="720" w:hanging="360"/>
      </w:pPr>
      <w:rPr>
        <w:rFonts w:ascii="Arial" w:hAnsi="Arial" w:hint="default"/>
      </w:rPr>
    </w:lvl>
    <w:lvl w:ilvl="1" w:tplc="752C8006" w:tentative="1">
      <w:start w:val="1"/>
      <w:numFmt w:val="bullet"/>
      <w:lvlText w:val="•"/>
      <w:lvlJc w:val="left"/>
      <w:pPr>
        <w:tabs>
          <w:tab w:val="num" w:pos="1440"/>
        </w:tabs>
        <w:ind w:left="1440" w:hanging="360"/>
      </w:pPr>
      <w:rPr>
        <w:rFonts w:ascii="Arial" w:hAnsi="Arial" w:hint="default"/>
      </w:rPr>
    </w:lvl>
    <w:lvl w:ilvl="2" w:tplc="E182D1BC" w:tentative="1">
      <w:start w:val="1"/>
      <w:numFmt w:val="bullet"/>
      <w:lvlText w:val="•"/>
      <w:lvlJc w:val="left"/>
      <w:pPr>
        <w:tabs>
          <w:tab w:val="num" w:pos="2160"/>
        </w:tabs>
        <w:ind w:left="2160" w:hanging="360"/>
      </w:pPr>
      <w:rPr>
        <w:rFonts w:ascii="Arial" w:hAnsi="Arial" w:hint="default"/>
      </w:rPr>
    </w:lvl>
    <w:lvl w:ilvl="3" w:tplc="B596DB16" w:tentative="1">
      <w:start w:val="1"/>
      <w:numFmt w:val="bullet"/>
      <w:lvlText w:val="•"/>
      <w:lvlJc w:val="left"/>
      <w:pPr>
        <w:tabs>
          <w:tab w:val="num" w:pos="2880"/>
        </w:tabs>
        <w:ind w:left="2880" w:hanging="360"/>
      </w:pPr>
      <w:rPr>
        <w:rFonts w:ascii="Arial" w:hAnsi="Arial" w:hint="default"/>
      </w:rPr>
    </w:lvl>
    <w:lvl w:ilvl="4" w:tplc="951E081C" w:tentative="1">
      <w:start w:val="1"/>
      <w:numFmt w:val="bullet"/>
      <w:lvlText w:val="•"/>
      <w:lvlJc w:val="left"/>
      <w:pPr>
        <w:tabs>
          <w:tab w:val="num" w:pos="3600"/>
        </w:tabs>
        <w:ind w:left="3600" w:hanging="360"/>
      </w:pPr>
      <w:rPr>
        <w:rFonts w:ascii="Arial" w:hAnsi="Arial" w:hint="default"/>
      </w:rPr>
    </w:lvl>
    <w:lvl w:ilvl="5" w:tplc="5B180ABC" w:tentative="1">
      <w:start w:val="1"/>
      <w:numFmt w:val="bullet"/>
      <w:lvlText w:val="•"/>
      <w:lvlJc w:val="left"/>
      <w:pPr>
        <w:tabs>
          <w:tab w:val="num" w:pos="4320"/>
        </w:tabs>
        <w:ind w:left="4320" w:hanging="360"/>
      </w:pPr>
      <w:rPr>
        <w:rFonts w:ascii="Arial" w:hAnsi="Arial" w:hint="default"/>
      </w:rPr>
    </w:lvl>
    <w:lvl w:ilvl="6" w:tplc="28C2FA9A" w:tentative="1">
      <w:start w:val="1"/>
      <w:numFmt w:val="bullet"/>
      <w:lvlText w:val="•"/>
      <w:lvlJc w:val="left"/>
      <w:pPr>
        <w:tabs>
          <w:tab w:val="num" w:pos="5040"/>
        </w:tabs>
        <w:ind w:left="5040" w:hanging="360"/>
      </w:pPr>
      <w:rPr>
        <w:rFonts w:ascii="Arial" w:hAnsi="Arial" w:hint="default"/>
      </w:rPr>
    </w:lvl>
    <w:lvl w:ilvl="7" w:tplc="698CA1F4" w:tentative="1">
      <w:start w:val="1"/>
      <w:numFmt w:val="bullet"/>
      <w:lvlText w:val="•"/>
      <w:lvlJc w:val="left"/>
      <w:pPr>
        <w:tabs>
          <w:tab w:val="num" w:pos="5760"/>
        </w:tabs>
        <w:ind w:left="5760" w:hanging="360"/>
      </w:pPr>
      <w:rPr>
        <w:rFonts w:ascii="Arial" w:hAnsi="Arial" w:hint="default"/>
      </w:rPr>
    </w:lvl>
    <w:lvl w:ilvl="8" w:tplc="89261042" w:tentative="1">
      <w:start w:val="1"/>
      <w:numFmt w:val="bullet"/>
      <w:lvlText w:val="•"/>
      <w:lvlJc w:val="left"/>
      <w:pPr>
        <w:tabs>
          <w:tab w:val="num" w:pos="6480"/>
        </w:tabs>
        <w:ind w:left="6480" w:hanging="360"/>
      </w:pPr>
      <w:rPr>
        <w:rFonts w:ascii="Arial" w:hAnsi="Arial" w:hint="default"/>
      </w:rPr>
    </w:lvl>
  </w:abstractNum>
  <w:abstractNum w:abstractNumId="7">
    <w:nsid w:val="50870FAF"/>
    <w:multiLevelType w:val="hybridMultilevel"/>
    <w:tmpl w:val="D6C2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2459A7"/>
    <w:multiLevelType w:val="hybridMultilevel"/>
    <w:tmpl w:val="5274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07691F"/>
    <w:multiLevelType w:val="hybridMultilevel"/>
    <w:tmpl w:val="274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7531E3"/>
    <w:multiLevelType w:val="hybridMultilevel"/>
    <w:tmpl w:val="3F46B5C8"/>
    <w:lvl w:ilvl="0" w:tplc="410253E6">
      <w:start w:val="1"/>
      <w:numFmt w:val="bullet"/>
      <w:lvlText w:val="•"/>
      <w:lvlJc w:val="left"/>
      <w:pPr>
        <w:tabs>
          <w:tab w:val="num" w:pos="720"/>
        </w:tabs>
        <w:ind w:left="720" w:hanging="360"/>
      </w:pPr>
      <w:rPr>
        <w:rFonts w:ascii="Arial" w:hAnsi="Arial" w:hint="default"/>
      </w:rPr>
    </w:lvl>
    <w:lvl w:ilvl="1" w:tplc="284A02D6" w:tentative="1">
      <w:start w:val="1"/>
      <w:numFmt w:val="bullet"/>
      <w:lvlText w:val="•"/>
      <w:lvlJc w:val="left"/>
      <w:pPr>
        <w:tabs>
          <w:tab w:val="num" w:pos="1440"/>
        </w:tabs>
        <w:ind w:left="1440" w:hanging="360"/>
      </w:pPr>
      <w:rPr>
        <w:rFonts w:ascii="Arial" w:hAnsi="Arial" w:hint="default"/>
      </w:rPr>
    </w:lvl>
    <w:lvl w:ilvl="2" w:tplc="2C263DA2" w:tentative="1">
      <w:start w:val="1"/>
      <w:numFmt w:val="bullet"/>
      <w:lvlText w:val="•"/>
      <w:lvlJc w:val="left"/>
      <w:pPr>
        <w:tabs>
          <w:tab w:val="num" w:pos="2160"/>
        </w:tabs>
        <w:ind w:left="2160" w:hanging="360"/>
      </w:pPr>
      <w:rPr>
        <w:rFonts w:ascii="Arial" w:hAnsi="Arial" w:hint="default"/>
      </w:rPr>
    </w:lvl>
    <w:lvl w:ilvl="3" w:tplc="E59ADE5E" w:tentative="1">
      <w:start w:val="1"/>
      <w:numFmt w:val="bullet"/>
      <w:lvlText w:val="•"/>
      <w:lvlJc w:val="left"/>
      <w:pPr>
        <w:tabs>
          <w:tab w:val="num" w:pos="2880"/>
        </w:tabs>
        <w:ind w:left="2880" w:hanging="360"/>
      </w:pPr>
      <w:rPr>
        <w:rFonts w:ascii="Arial" w:hAnsi="Arial" w:hint="default"/>
      </w:rPr>
    </w:lvl>
    <w:lvl w:ilvl="4" w:tplc="52B2EA52" w:tentative="1">
      <w:start w:val="1"/>
      <w:numFmt w:val="bullet"/>
      <w:lvlText w:val="•"/>
      <w:lvlJc w:val="left"/>
      <w:pPr>
        <w:tabs>
          <w:tab w:val="num" w:pos="3600"/>
        </w:tabs>
        <w:ind w:left="3600" w:hanging="360"/>
      </w:pPr>
      <w:rPr>
        <w:rFonts w:ascii="Arial" w:hAnsi="Arial" w:hint="default"/>
      </w:rPr>
    </w:lvl>
    <w:lvl w:ilvl="5" w:tplc="D3AE5C28" w:tentative="1">
      <w:start w:val="1"/>
      <w:numFmt w:val="bullet"/>
      <w:lvlText w:val="•"/>
      <w:lvlJc w:val="left"/>
      <w:pPr>
        <w:tabs>
          <w:tab w:val="num" w:pos="4320"/>
        </w:tabs>
        <w:ind w:left="4320" w:hanging="360"/>
      </w:pPr>
      <w:rPr>
        <w:rFonts w:ascii="Arial" w:hAnsi="Arial" w:hint="default"/>
      </w:rPr>
    </w:lvl>
    <w:lvl w:ilvl="6" w:tplc="F64EBB0E" w:tentative="1">
      <w:start w:val="1"/>
      <w:numFmt w:val="bullet"/>
      <w:lvlText w:val="•"/>
      <w:lvlJc w:val="left"/>
      <w:pPr>
        <w:tabs>
          <w:tab w:val="num" w:pos="5040"/>
        </w:tabs>
        <w:ind w:left="5040" w:hanging="360"/>
      </w:pPr>
      <w:rPr>
        <w:rFonts w:ascii="Arial" w:hAnsi="Arial" w:hint="default"/>
      </w:rPr>
    </w:lvl>
    <w:lvl w:ilvl="7" w:tplc="7BEEC448" w:tentative="1">
      <w:start w:val="1"/>
      <w:numFmt w:val="bullet"/>
      <w:lvlText w:val="•"/>
      <w:lvlJc w:val="left"/>
      <w:pPr>
        <w:tabs>
          <w:tab w:val="num" w:pos="5760"/>
        </w:tabs>
        <w:ind w:left="5760" w:hanging="360"/>
      </w:pPr>
      <w:rPr>
        <w:rFonts w:ascii="Arial" w:hAnsi="Arial" w:hint="default"/>
      </w:rPr>
    </w:lvl>
    <w:lvl w:ilvl="8" w:tplc="B1C0A0F2" w:tentative="1">
      <w:start w:val="1"/>
      <w:numFmt w:val="bullet"/>
      <w:lvlText w:val="•"/>
      <w:lvlJc w:val="left"/>
      <w:pPr>
        <w:tabs>
          <w:tab w:val="num" w:pos="6480"/>
        </w:tabs>
        <w:ind w:left="6480" w:hanging="360"/>
      </w:pPr>
      <w:rPr>
        <w:rFonts w:ascii="Arial" w:hAnsi="Arial" w:hint="default"/>
      </w:rPr>
    </w:lvl>
  </w:abstractNum>
  <w:abstractNum w:abstractNumId="11">
    <w:nsid w:val="7F5D6A95"/>
    <w:multiLevelType w:val="hybridMultilevel"/>
    <w:tmpl w:val="6EAE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8"/>
  </w:num>
  <w:num w:numId="5">
    <w:abstractNumId w:val="1"/>
  </w:num>
  <w:num w:numId="6">
    <w:abstractNumId w:val="9"/>
  </w:num>
  <w:num w:numId="7">
    <w:abstractNumId w:val="7"/>
  </w:num>
  <w:num w:numId="8">
    <w:abstractNumId w:val="6"/>
  </w:num>
  <w:num w:numId="9">
    <w:abstractNumId w:val="10"/>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dit="readOnly" w:enforcement="0"/>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73E"/>
    <w:rsid w:val="0000025A"/>
    <w:rsid w:val="000048A9"/>
    <w:rsid w:val="00007202"/>
    <w:rsid w:val="000140D3"/>
    <w:rsid w:val="00016095"/>
    <w:rsid w:val="00017273"/>
    <w:rsid w:val="00017596"/>
    <w:rsid w:val="0002189B"/>
    <w:rsid w:val="00021A42"/>
    <w:rsid w:val="0002447D"/>
    <w:rsid w:val="00026EDF"/>
    <w:rsid w:val="00030643"/>
    <w:rsid w:val="00033144"/>
    <w:rsid w:val="000400EF"/>
    <w:rsid w:val="00043EF0"/>
    <w:rsid w:val="00045839"/>
    <w:rsid w:val="00046C56"/>
    <w:rsid w:val="000518DD"/>
    <w:rsid w:val="00052232"/>
    <w:rsid w:val="000530C3"/>
    <w:rsid w:val="00060293"/>
    <w:rsid w:val="00062E9D"/>
    <w:rsid w:val="00063284"/>
    <w:rsid w:val="00065DC4"/>
    <w:rsid w:val="000724FE"/>
    <w:rsid w:val="00072CB9"/>
    <w:rsid w:val="000753C7"/>
    <w:rsid w:val="00077A12"/>
    <w:rsid w:val="00082690"/>
    <w:rsid w:val="00082DDC"/>
    <w:rsid w:val="000860B2"/>
    <w:rsid w:val="00086895"/>
    <w:rsid w:val="00092C60"/>
    <w:rsid w:val="00093C5B"/>
    <w:rsid w:val="0009486D"/>
    <w:rsid w:val="00095764"/>
    <w:rsid w:val="00097AF6"/>
    <w:rsid w:val="000A47D3"/>
    <w:rsid w:val="000B0F62"/>
    <w:rsid w:val="000B2F6A"/>
    <w:rsid w:val="000C7C9F"/>
    <w:rsid w:val="000C7DA6"/>
    <w:rsid w:val="000D5F42"/>
    <w:rsid w:val="000D7BDD"/>
    <w:rsid w:val="000F4E62"/>
    <w:rsid w:val="000F5458"/>
    <w:rsid w:val="0010005B"/>
    <w:rsid w:val="00102057"/>
    <w:rsid w:val="001031E7"/>
    <w:rsid w:val="001065F7"/>
    <w:rsid w:val="001072AA"/>
    <w:rsid w:val="00110D61"/>
    <w:rsid w:val="00112A78"/>
    <w:rsid w:val="001144E9"/>
    <w:rsid w:val="00120D99"/>
    <w:rsid w:val="0012382E"/>
    <w:rsid w:val="00124568"/>
    <w:rsid w:val="00127543"/>
    <w:rsid w:val="00132EA2"/>
    <w:rsid w:val="001372F4"/>
    <w:rsid w:val="001416C1"/>
    <w:rsid w:val="0014305E"/>
    <w:rsid w:val="00162141"/>
    <w:rsid w:val="001622D6"/>
    <w:rsid w:val="001657A8"/>
    <w:rsid w:val="00166668"/>
    <w:rsid w:val="00167CA3"/>
    <w:rsid w:val="00171250"/>
    <w:rsid w:val="00172F25"/>
    <w:rsid w:val="00172F90"/>
    <w:rsid w:val="001742F3"/>
    <w:rsid w:val="00182159"/>
    <w:rsid w:val="00185B91"/>
    <w:rsid w:val="00187A4E"/>
    <w:rsid w:val="00190D43"/>
    <w:rsid w:val="001920F4"/>
    <w:rsid w:val="00193342"/>
    <w:rsid w:val="001A1CDC"/>
    <w:rsid w:val="001A2302"/>
    <w:rsid w:val="001A24DD"/>
    <w:rsid w:val="001B2153"/>
    <w:rsid w:val="001B57C5"/>
    <w:rsid w:val="001C010A"/>
    <w:rsid w:val="001C1836"/>
    <w:rsid w:val="001C58AC"/>
    <w:rsid w:val="001C7675"/>
    <w:rsid w:val="001D0F69"/>
    <w:rsid w:val="001D348E"/>
    <w:rsid w:val="001D34C5"/>
    <w:rsid w:val="001D3D48"/>
    <w:rsid w:val="001E0B2A"/>
    <w:rsid w:val="001E2CEA"/>
    <w:rsid w:val="001E4AEB"/>
    <w:rsid w:val="001F5337"/>
    <w:rsid w:val="001F67BF"/>
    <w:rsid w:val="001F6B72"/>
    <w:rsid w:val="001F7F89"/>
    <w:rsid w:val="00203B01"/>
    <w:rsid w:val="00207A0F"/>
    <w:rsid w:val="002110BD"/>
    <w:rsid w:val="002111DA"/>
    <w:rsid w:val="00213DFE"/>
    <w:rsid w:val="00214867"/>
    <w:rsid w:val="002151FF"/>
    <w:rsid w:val="00220148"/>
    <w:rsid w:val="00222C2E"/>
    <w:rsid w:val="002250A7"/>
    <w:rsid w:val="00226414"/>
    <w:rsid w:val="0023646A"/>
    <w:rsid w:val="002411CC"/>
    <w:rsid w:val="00243FBA"/>
    <w:rsid w:val="002466D9"/>
    <w:rsid w:val="00247134"/>
    <w:rsid w:val="00252037"/>
    <w:rsid w:val="00254617"/>
    <w:rsid w:val="00257247"/>
    <w:rsid w:val="00260885"/>
    <w:rsid w:val="0026173B"/>
    <w:rsid w:val="00265E19"/>
    <w:rsid w:val="002677C9"/>
    <w:rsid w:val="00270263"/>
    <w:rsid w:val="00277338"/>
    <w:rsid w:val="002849B4"/>
    <w:rsid w:val="002855F2"/>
    <w:rsid w:val="00285601"/>
    <w:rsid w:val="00287E89"/>
    <w:rsid w:val="0029085B"/>
    <w:rsid w:val="00291861"/>
    <w:rsid w:val="00295C20"/>
    <w:rsid w:val="002A100C"/>
    <w:rsid w:val="002A2ECA"/>
    <w:rsid w:val="002A444E"/>
    <w:rsid w:val="002A45EA"/>
    <w:rsid w:val="002A6616"/>
    <w:rsid w:val="002A6CE6"/>
    <w:rsid w:val="002B0FC7"/>
    <w:rsid w:val="002C4FA4"/>
    <w:rsid w:val="002C504C"/>
    <w:rsid w:val="002C65D8"/>
    <w:rsid w:val="002C7019"/>
    <w:rsid w:val="002D0B61"/>
    <w:rsid w:val="002D1CA6"/>
    <w:rsid w:val="002E02D9"/>
    <w:rsid w:val="002E2CD9"/>
    <w:rsid w:val="002E3F27"/>
    <w:rsid w:val="002E4874"/>
    <w:rsid w:val="002F53BC"/>
    <w:rsid w:val="002F75A6"/>
    <w:rsid w:val="00300673"/>
    <w:rsid w:val="003028F6"/>
    <w:rsid w:val="003046E0"/>
    <w:rsid w:val="003050A7"/>
    <w:rsid w:val="00311ABC"/>
    <w:rsid w:val="00315A66"/>
    <w:rsid w:val="00316A8E"/>
    <w:rsid w:val="0032055F"/>
    <w:rsid w:val="00321EB2"/>
    <w:rsid w:val="00322647"/>
    <w:rsid w:val="00332B4D"/>
    <w:rsid w:val="0033464A"/>
    <w:rsid w:val="00334EE9"/>
    <w:rsid w:val="003369D8"/>
    <w:rsid w:val="00336DD2"/>
    <w:rsid w:val="0034263E"/>
    <w:rsid w:val="00344B28"/>
    <w:rsid w:val="003456AA"/>
    <w:rsid w:val="00356359"/>
    <w:rsid w:val="00356701"/>
    <w:rsid w:val="00361EA5"/>
    <w:rsid w:val="00362293"/>
    <w:rsid w:val="00362B98"/>
    <w:rsid w:val="00363B1B"/>
    <w:rsid w:val="003711D8"/>
    <w:rsid w:val="00371A8A"/>
    <w:rsid w:val="00371FD2"/>
    <w:rsid w:val="00373019"/>
    <w:rsid w:val="003747E8"/>
    <w:rsid w:val="0037644B"/>
    <w:rsid w:val="00381595"/>
    <w:rsid w:val="00386892"/>
    <w:rsid w:val="00387392"/>
    <w:rsid w:val="003879A0"/>
    <w:rsid w:val="0039282C"/>
    <w:rsid w:val="003A634B"/>
    <w:rsid w:val="003A73B5"/>
    <w:rsid w:val="003B0C46"/>
    <w:rsid w:val="003B542F"/>
    <w:rsid w:val="003C11A6"/>
    <w:rsid w:val="003C1454"/>
    <w:rsid w:val="003C43DE"/>
    <w:rsid w:val="003C4466"/>
    <w:rsid w:val="003D59EF"/>
    <w:rsid w:val="003D6F4E"/>
    <w:rsid w:val="003E642E"/>
    <w:rsid w:val="003F0A43"/>
    <w:rsid w:val="003F1FED"/>
    <w:rsid w:val="003F495B"/>
    <w:rsid w:val="00406016"/>
    <w:rsid w:val="00407B65"/>
    <w:rsid w:val="00410560"/>
    <w:rsid w:val="00410847"/>
    <w:rsid w:val="004108C1"/>
    <w:rsid w:val="004117D8"/>
    <w:rsid w:val="00414AA8"/>
    <w:rsid w:val="00414BCF"/>
    <w:rsid w:val="00420776"/>
    <w:rsid w:val="004207A4"/>
    <w:rsid w:val="0042117C"/>
    <w:rsid w:val="00421CC4"/>
    <w:rsid w:val="00421CF5"/>
    <w:rsid w:val="00432C09"/>
    <w:rsid w:val="004345AD"/>
    <w:rsid w:val="00437C0C"/>
    <w:rsid w:val="00442194"/>
    <w:rsid w:val="00446107"/>
    <w:rsid w:val="00446E4E"/>
    <w:rsid w:val="004506D4"/>
    <w:rsid w:val="004550AC"/>
    <w:rsid w:val="00455788"/>
    <w:rsid w:val="004618BA"/>
    <w:rsid w:val="00461D95"/>
    <w:rsid w:val="004620CC"/>
    <w:rsid w:val="004623D9"/>
    <w:rsid w:val="00463476"/>
    <w:rsid w:val="004675E4"/>
    <w:rsid w:val="0047109C"/>
    <w:rsid w:val="0048266B"/>
    <w:rsid w:val="00490DDC"/>
    <w:rsid w:val="00496007"/>
    <w:rsid w:val="004979A3"/>
    <w:rsid w:val="004A0EA9"/>
    <w:rsid w:val="004A171E"/>
    <w:rsid w:val="004A2BFA"/>
    <w:rsid w:val="004B2BA3"/>
    <w:rsid w:val="004B33DA"/>
    <w:rsid w:val="004B393C"/>
    <w:rsid w:val="004B64FB"/>
    <w:rsid w:val="004C3721"/>
    <w:rsid w:val="004D1D9F"/>
    <w:rsid w:val="004D2F6F"/>
    <w:rsid w:val="004D3D90"/>
    <w:rsid w:val="004D6F00"/>
    <w:rsid w:val="004D7CE4"/>
    <w:rsid w:val="004F30BB"/>
    <w:rsid w:val="004F4449"/>
    <w:rsid w:val="004F69C1"/>
    <w:rsid w:val="005009B7"/>
    <w:rsid w:val="005015C6"/>
    <w:rsid w:val="00503B90"/>
    <w:rsid w:val="005078DE"/>
    <w:rsid w:val="00514CC3"/>
    <w:rsid w:val="0051503A"/>
    <w:rsid w:val="00521C1F"/>
    <w:rsid w:val="00532A41"/>
    <w:rsid w:val="00537B6E"/>
    <w:rsid w:val="00537D57"/>
    <w:rsid w:val="0054194C"/>
    <w:rsid w:val="00544D26"/>
    <w:rsid w:val="005466EC"/>
    <w:rsid w:val="00555DAA"/>
    <w:rsid w:val="005572C0"/>
    <w:rsid w:val="00560188"/>
    <w:rsid w:val="005617D5"/>
    <w:rsid w:val="00572D41"/>
    <w:rsid w:val="00573C5C"/>
    <w:rsid w:val="005826ED"/>
    <w:rsid w:val="00590F89"/>
    <w:rsid w:val="005915EE"/>
    <w:rsid w:val="00591E77"/>
    <w:rsid w:val="00596F68"/>
    <w:rsid w:val="005A084C"/>
    <w:rsid w:val="005A279C"/>
    <w:rsid w:val="005A3CB9"/>
    <w:rsid w:val="005A42E5"/>
    <w:rsid w:val="005A6D9E"/>
    <w:rsid w:val="005B0C1A"/>
    <w:rsid w:val="005B30F7"/>
    <w:rsid w:val="005B3238"/>
    <w:rsid w:val="005C0BB6"/>
    <w:rsid w:val="005C3F9B"/>
    <w:rsid w:val="005D0220"/>
    <w:rsid w:val="005D4CC6"/>
    <w:rsid w:val="005D6649"/>
    <w:rsid w:val="005D7817"/>
    <w:rsid w:val="005E054C"/>
    <w:rsid w:val="005E429F"/>
    <w:rsid w:val="005F0951"/>
    <w:rsid w:val="005F4AD0"/>
    <w:rsid w:val="005F7EC8"/>
    <w:rsid w:val="00600132"/>
    <w:rsid w:val="00602598"/>
    <w:rsid w:val="00603B53"/>
    <w:rsid w:val="00604061"/>
    <w:rsid w:val="00604F77"/>
    <w:rsid w:val="00607D50"/>
    <w:rsid w:val="00611C28"/>
    <w:rsid w:val="00612E33"/>
    <w:rsid w:val="00616940"/>
    <w:rsid w:val="00625629"/>
    <w:rsid w:val="00625872"/>
    <w:rsid w:val="006260FC"/>
    <w:rsid w:val="0063136D"/>
    <w:rsid w:val="006343B0"/>
    <w:rsid w:val="0063752E"/>
    <w:rsid w:val="006423BE"/>
    <w:rsid w:val="00647F65"/>
    <w:rsid w:val="0065063E"/>
    <w:rsid w:val="00655679"/>
    <w:rsid w:val="00657FD6"/>
    <w:rsid w:val="00681A2D"/>
    <w:rsid w:val="006827CE"/>
    <w:rsid w:val="00687752"/>
    <w:rsid w:val="00691110"/>
    <w:rsid w:val="00691DD3"/>
    <w:rsid w:val="00696AA9"/>
    <w:rsid w:val="006A0E26"/>
    <w:rsid w:val="006B2A0C"/>
    <w:rsid w:val="006B638C"/>
    <w:rsid w:val="006C0FC2"/>
    <w:rsid w:val="006C5CEB"/>
    <w:rsid w:val="006C64BC"/>
    <w:rsid w:val="006C7F3D"/>
    <w:rsid w:val="006D3072"/>
    <w:rsid w:val="006D3F16"/>
    <w:rsid w:val="006D6B3B"/>
    <w:rsid w:val="006E2C0C"/>
    <w:rsid w:val="006E471A"/>
    <w:rsid w:val="006E56B3"/>
    <w:rsid w:val="006E6F74"/>
    <w:rsid w:val="006F0EFD"/>
    <w:rsid w:val="006F235E"/>
    <w:rsid w:val="006F7619"/>
    <w:rsid w:val="00706D42"/>
    <w:rsid w:val="00707ADD"/>
    <w:rsid w:val="00713C32"/>
    <w:rsid w:val="00722FB9"/>
    <w:rsid w:val="00725B1C"/>
    <w:rsid w:val="00730EB1"/>
    <w:rsid w:val="007318B0"/>
    <w:rsid w:val="0073361D"/>
    <w:rsid w:val="00741124"/>
    <w:rsid w:val="0074758B"/>
    <w:rsid w:val="007501A8"/>
    <w:rsid w:val="00754F86"/>
    <w:rsid w:val="00755E8E"/>
    <w:rsid w:val="00755F96"/>
    <w:rsid w:val="007569B3"/>
    <w:rsid w:val="00760EA6"/>
    <w:rsid w:val="00765287"/>
    <w:rsid w:val="007744B6"/>
    <w:rsid w:val="007762C2"/>
    <w:rsid w:val="00783923"/>
    <w:rsid w:val="0078411B"/>
    <w:rsid w:val="007844EE"/>
    <w:rsid w:val="00786617"/>
    <w:rsid w:val="00787BF7"/>
    <w:rsid w:val="0079155A"/>
    <w:rsid w:val="00792919"/>
    <w:rsid w:val="00794D23"/>
    <w:rsid w:val="0079518E"/>
    <w:rsid w:val="00795C61"/>
    <w:rsid w:val="007967A6"/>
    <w:rsid w:val="0079721C"/>
    <w:rsid w:val="007A3A4E"/>
    <w:rsid w:val="007B3035"/>
    <w:rsid w:val="007B4938"/>
    <w:rsid w:val="007B5486"/>
    <w:rsid w:val="007C1560"/>
    <w:rsid w:val="007C227D"/>
    <w:rsid w:val="007C38C5"/>
    <w:rsid w:val="007D1153"/>
    <w:rsid w:val="007D1F26"/>
    <w:rsid w:val="007D3C2F"/>
    <w:rsid w:val="007E3F25"/>
    <w:rsid w:val="007E64E2"/>
    <w:rsid w:val="007F1260"/>
    <w:rsid w:val="007F302F"/>
    <w:rsid w:val="007F3AA8"/>
    <w:rsid w:val="007F47D8"/>
    <w:rsid w:val="007F73CD"/>
    <w:rsid w:val="008072FD"/>
    <w:rsid w:val="00810B07"/>
    <w:rsid w:val="008114A3"/>
    <w:rsid w:val="00814882"/>
    <w:rsid w:val="00814A19"/>
    <w:rsid w:val="00816225"/>
    <w:rsid w:val="0081754B"/>
    <w:rsid w:val="00821A90"/>
    <w:rsid w:val="00823F3D"/>
    <w:rsid w:val="008253C2"/>
    <w:rsid w:val="00827D2E"/>
    <w:rsid w:val="00832216"/>
    <w:rsid w:val="00832B15"/>
    <w:rsid w:val="0083673B"/>
    <w:rsid w:val="00836AD8"/>
    <w:rsid w:val="00842132"/>
    <w:rsid w:val="008424B3"/>
    <w:rsid w:val="0085235E"/>
    <w:rsid w:val="00854837"/>
    <w:rsid w:val="0085637B"/>
    <w:rsid w:val="00861552"/>
    <w:rsid w:val="008653A0"/>
    <w:rsid w:val="00871418"/>
    <w:rsid w:val="00876BF4"/>
    <w:rsid w:val="00877964"/>
    <w:rsid w:val="00881F05"/>
    <w:rsid w:val="00882235"/>
    <w:rsid w:val="0089443A"/>
    <w:rsid w:val="0089671B"/>
    <w:rsid w:val="008A2AC2"/>
    <w:rsid w:val="008B0274"/>
    <w:rsid w:val="008C0D6A"/>
    <w:rsid w:val="008C4086"/>
    <w:rsid w:val="008E1F12"/>
    <w:rsid w:val="008E582B"/>
    <w:rsid w:val="008E6432"/>
    <w:rsid w:val="008E77D8"/>
    <w:rsid w:val="008F24B5"/>
    <w:rsid w:val="008F3F35"/>
    <w:rsid w:val="008F500A"/>
    <w:rsid w:val="008F56C2"/>
    <w:rsid w:val="008F5700"/>
    <w:rsid w:val="008F67FB"/>
    <w:rsid w:val="009104D2"/>
    <w:rsid w:val="009125AF"/>
    <w:rsid w:val="00923E77"/>
    <w:rsid w:val="009243A9"/>
    <w:rsid w:val="00925307"/>
    <w:rsid w:val="00931599"/>
    <w:rsid w:val="00931BD8"/>
    <w:rsid w:val="00932C7D"/>
    <w:rsid w:val="00942880"/>
    <w:rsid w:val="00942D8C"/>
    <w:rsid w:val="009438A2"/>
    <w:rsid w:val="00946C49"/>
    <w:rsid w:val="00951CA0"/>
    <w:rsid w:val="00957BCD"/>
    <w:rsid w:val="00960444"/>
    <w:rsid w:val="00963264"/>
    <w:rsid w:val="0096598C"/>
    <w:rsid w:val="0097473E"/>
    <w:rsid w:val="009751E3"/>
    <w:rsid w:val="00983E63"/>
    <w:rsid w:val="00984415"/>
    <w:rsid w:val="009946B0"/>
    <w:rsid w:val="00995B00"/>
    <w:rsid w:val="00997570"/>
    <w:rsid w:val="009A3EBC"/>
    <w:rsid w:val="009A7154"/>
    <w:rsid w:val="009B3A25"/>
    <w:rsid w:val="009B7E44"/>
    <w:rsid w:val="009C2C81"/>
    <w:rsid w:val="009C4A36"/>
    <w:rsid w:val="009D0343"/>
    <w:rsid w:val="009D4D7F"/>
    <w:rsid w:val="009E44E9"/>
    <w:rsid w:val="009E6CC5"/>
    <w:rsid w:val="009F06F5"/>
    <w:rsid w:val="009F4B96"/>
    <w:rsid w:val="009F55A3"/>
    <w:rsid w:val="009F74C0"/>
    <w:rsid w:val="00A15A85"/>
    <w:rsid w:val="00A21EBC"/>
    <w:rsid w:val="00A22A4F"/>
    <w:rsid w:val="00A24883"/>
    <w:rsid w:val="00A25152"/>
    <w:rsid w:val="00A313A4"/>
    <w:rsid w:val="00A34B41"/>
    <w:rsid w:val="00A353BC"/>
    <w:rsid w:val="00A40D03"/>
    <w:rsid w:val="00A42206"/>
    <w:rsid w:val="00A42599"/>
    <w:rsid w:val="00A42C18"/>
    <w:rsid w:val="00A44A63"/>
    <w:rsid w:val="00A50095"/>
    <w:rsid w:val="00A55A56"/>
    <w:rsid w:val="00A61DB6"/>
    <w:rsid w:val="00A62460"/>
    <w:rsid w:val="00A634C7"/>
    <w:rsid w:val="00A646B5"/>
    <w:rsid w:val="00A66185"/>
    <w:rsid w:val="00A707B6"/>
    <w:rsid w:val="00A76CD2"/>
    <w:rsid w:val="00A931C4"/>
    <w:rsid w:val="00A95A2C"/>
    <w:rsid w:val="00A96547"/>
    <w:rsid w:val="00AA042F"/>
    <w:rsid w:val="00AB2A1E"/>
    <w:rsid w:val="00AB611A"/>
    <w:rsid w:val="00AC0CE7"/>
    <w:rsid w:val="00AD0272"/>
    <w:rsid w:val="00AD035B"/>
    <w:rsid w:val="00AE33F5"/>
    <w:rsid w:val="00AE44B1"/>
    <w:rsid w:val="00AE5A44"/>
    <w:rsid w:val="00AF1F42"/>
    <w:rsid w:val="00AF3046"/>
    <w:rsid w:val="00AF5795"/>
    <w:rsid w:val="00AF5EE3"/>
    <w:rsid w:val="00AF72ED"/>
    <w:rsid w:val="00B02B7C"/>
    <w:rsid w:val="00B0338E"/>
    <w:rsid w:val="00B06EFF"/>
    <w:rsid w:val="00B15B84"/>
    <w:rsid w:val="00B223DC"/>
    <w:rsid w:val="00B45A6B"/>
    <w:rsid w:val="00B5030E"/>
    <w:rsid w:val="00B50D0E"/>
    <w:rsid w:val="00B63D3B"/>
    <w:rsid w:val="00B65D37"/>
    <w:rsid w:val="00B73971"/>
    <w:rsid w:val="00B7471F"/>
    <w:rsid w:val="00B74D43"/>
    <w:rsid w:val="00B75643"/>
    <w:rsid w:val="00B8429F"/>
    <w:rsid w:val="00B87261"/>
    <w:rsid w:val="00B9048C"/>
    <w:rsid w:val="00B92188"/>
    <w:rsid w:val="00B948C4"/>
    <w:rsid w:val="00B95E44"/>
    <w:rsid w:val="00BA0BD1"/>
    <w:rsid w:val="00BA16D0"/>
    <w:rsid w:val="00BA487E"/>
    <w:rsid w:val="00BA571F"/>
    <w:rsid w:val="00BA7E70"/>
    <w:rsid w:val="00BB2A74"/>
    <w:rsid w:val="00BB3337"/>
    <w:rsid w:val="00BB5052"/>
    <w:rsid w:val="00BB5308"/>
    <w:rsid w:val="00BB583A"/>
    <w:rsid w:val="00BC0CCC"/>
    <w:rsid w:val="00BC46B5"/>
    <w:rsid w:val="00BC4CF3"/>
    <w:rsid w:val="00BD21B9"/>
    <w:rsid w:val="00BD7A42"/>
    <w:rsid w:val="00BE3C99"/>
    <w:rsid w:val="00BE6511"/>
    <w:rsid w:val="00BF0F1D"/>
    <w:rsid w:val="00BF6856"/>
    <w:rsid w:val="00BF6E00"/>
    <w:rsid w:val="00C00C49"/>
    <w:rsid w:val="00C036F2"/>
    <w:rsid w:val="00C03B67"/>
    <w:rsid w:val="00C055C9"/>
    <w:rsid w:val="00C11EC2"/>
    <w:rsid w:val="00C16953"/>
    <w:rsid w:val="00C22E69"/>
    <w:rsid w:val="00C232FE"/>
    <w:rsid w:val="00C24F6C"/>
    <w:rsid w:val="00C255C7"/>
    <w:rsid w:val="00C31672"/>
    <w:rsid w:val="00C34752"/>
    <w:rsid w:val="00C41C17"/>
    <w:rsid w:val="00C425C5"/>
    <w:rsid w:val="00C53CB0"/>
    <w:rsid w:val="00C6619F"/>
    <w:rsid w:val="00C66BF6"/>
    <w:rsid w:val="00C8763A"/>
    <w:rsid w:val="00C902D7"/>
    <w:rsid w:val="00C925E1"/>
    <w:rsid w:val="00C948B1"/>
    <w:rsid w:val="00C95E53"/>
    <w:rsid w:val="00C967D7"/>
    <w:rsid w:val="00CA25D8"/>
    <w:rsid w:val="00CA3777"/>
    <w:rsid w:val="00CA71C5"/>
    <w:rsid w:val="00CB5147"/>
    <w:rsid w:val="00CC1E59"/>
    <w:rsid w:val="00CC2327"/>
    <w:rsid w:val="00CC3834"/>
    <w:rsid w:val="00CC3D86"/>
    <w:rsid w:val="00CD543B"/>
    <w:rsid w:val="00CD6BD5"/>
    <w:rsid w:val="00CE06BB"/>
    <w:rsid w:val="00CE1165"/>
    <w:rsid w:val="00CE2400"/>
    <w:rsid w:val="00CE3BC3"/>
    <w:rsid w:val="00CE3F13"/>
    <w:rsid w:val="00CE4E89"/>
    <w:rsid w:val="00CE7B5C"/>
    <w:rsid w:val="00CF39A5"/>
    <w:rsid w:val="00D1024C"/>
    <w:rsid w:val="00D10CAD"/>
    <w:rsid w:val="00D13437"/>
    <w:rsid w:val="00D144D0"/>
    <w:rsid w:val="00D14DAC"/>
    <w:rsid w:val="00D159B1"/>
    <w:rsid w:val="00D15D4B"/>
    <w:rsid w:val="00D24FF0"/>
    <w:rsid w:val="00D30F83"/>
    <w:rsid w:val="00D3271C"/>
    <w:rsid w:val="00D35030"/>
    <w:rsid w:val="00D356A4"/>
    <w:rsid w:val="00D40269"/>
    <w:rsid w:val="00D40AB6"/>
    <w:rsid w:val="00D426A0"/>
    <w:rsid w:val="00D430FD"/>
    <w:rsid w:val="00D45630"/>
    <w:rsid w:val="00D46401"/>
    <w:rsid w:val="00D51AC5"/>
    <w:rsid w:val="00D54AC5"/>
    <w:rsid w:val="00D5685E"/>
    <w:rsid w:val="00D575F0"/>
    <w:rsid w:val="00D5760E"/>
    <w:rsid w:val="00D577D4"/>
    <w:rsid w:val="00D579D9"/>
    <w:rsid w:val="00D60A8D"/>
    <w:rsid w:val="00D61FC6"/>
    <w:rsid w:val="00D63CAF"/>
    <w:rsid w:val="00D7153A"/>
    <w:rsid w:val="00D722B9"/>
    <w:rsid w:val="00D73DDD"/>
    <w:rsid w:val="00D74FB2"/>
    <w:rsid w:val="00D752AE"/>
    <w:rsid w:val="00D766D4"/>
    <w:rsid w:val="00D7780E"/>
    <w:rsid w:val="00D81BD3"/>
    <w:rsid w:val="00D83B39"/>
    <w:rsid w:val="00D84722"/>
    <w:rsid w:val="00D86BAE"/>
    <w:rsid w:val="00D94EFF"/>
    <w:rsid w:val="00D956F1"/>
    <w:rsid w:val="00DA2A2A"/>
    <w:rsid w:val="00DA2D41"/>
    <w:rsid w:val="00DA4404"/>
    <w:rsid w:val="00DA4AA6"/>
    <w:rsid w:val="00DA64DF"/>
    <w:rsid w:val="00DB100B"/>
    <w:rsid w:val="00DB1EDF"/>
    <w:rsid w:val="00DB2050"/>
    <w:rsid w:val="00DB2CBF"/>
    <w:rsid w:val="00DC714D"/>
    <w:rsid w:val="00DC7AC3"/>
    <w:rsid w:val="00DD03C9"/>
    <w:rsid w:val="00DD5997"/>
    <w:rsid w:val="00DD7DB5"/>
    <w:rsid w:val="00DE22DF"/>
    <w:rsid w:val="00DE639C"/>
    <w:rsid w:val="00DF1DDD"/>
    <w:rsid w:val="00DF410F"/>
    <w:rsid w:val="00DF5391"/>
    <w:rsid w:val="00DF604A"/>
    <w:rsid w:val="00E01A75"/>
    <w:rsid w:val="00E11000"/>
    <w:rsid w:val="00E20DB3"/>
    <w:rsid w:val="00E22C36"/>
    <w:rsid w:val="00E249FC"/>
    <w:rsid w:val="00E25871"/>
    <w:rsid w:val="00E439B1"/>
    <w:rsid w:val="00E43A25"/>
    <w:rsid w:val="00E469EC"/>
    <w:rsid w:val="00E46E59"/>
    <w:rsid w:val="00E52309"/>
    <w:rsid w:val="00E52D93"/>
    <w:rsid w:val="00E56ED9"/>
    <w:rsid w:val="00E608FB"/>
    <w:rsid w:val="00E625F8"/>
    <w:rsid w:val="00E63ADA"/>
    <w:rsid w:val="00E654DA"/>
    <w:rsid w:val="00E66419"/>
    <w:rsid w:val="00E66AAD"/>
    <w:rsid w:val="00E66E36"/>
    <w:rsid w:val="00E7367C"/>
    <w:rsid w:val="00E76C91"/>
    <w:rsid w:val="00E84D3C"/>
    <w:rsid w:val="00E8655D"/>
    <w:rsid w:val="00E86864"/>
    <w:rsid w:val="00E86CF4"/>
    <w:rsid w:val="00E872A2"/>
    <w:rsid w:val="00EA064E"/>
    <w:rsid w:val="00EB383C"/>
    <w:rsid w:val="00EC2B68"/>
    <w:rsid w:val="00EC4E05"/>
    <w:rsid w:val="00EC5092"/>
    <w:rsid w:val="00EC6D29"/>
    <w:rsid w:val="00EC7962"/>
    <w:rsid w:val="00ED216C"/>
    <w:rsid w:val="00EE1584"/>
    <w:rsid w:val="00EE26EC"/>
    <w:rsid w:val="00EE76AC"/>
    <w:rsid w:val="00EE78D0"/>
    <w:rsid w:val="00EE7EB4"/>
    <w:rsid w:val="00EF0508"/>
    <w:rsid w:val="00EF0545"/>
    <w:rsid w:val="00EF0677"/>
    <w:rsid w:val="00EF16C2"/>
    <w:rsid w:val="00F011D3"/>
    <w:rsid w:val="00F04F5C"/>
    <w:rsid w:val="00F138C6"/>
    <w:rsid w:val="00F23CEE"/>
    <w:rsid w:val="00F41952"/>
    <w:rsid w:val="00F41D68"/>
    <w:rsid w:val="00F45CFD"/>
    <w:rsid w:val="00F47EBA"/>
    <w:rsid w:val="00F50256"/>
    <w:rsid w:val="00F56B16"/>
    <w:rsid w:val="00F604F5"/>
    <w:rsid w:val="00F62D11"/>
    <w:rsid w:val="00F70F2E"/>
    <w:rsid w:val="00F74459"/>
    <w:rsid w:val="00F7740B"/>
    <w:rsid w:val="00F77A11"/>
    <w:rsid w:val="00F8042A"/>
    <w:rsid w:val="00F83A92"/>
    <w:rsid w:val="00F84286"/>
    <w:rsid w:val="00F87221"/>
    <w:rsid w:val="00F87A71"/>
    <w:rsid w:val="00F91765"/>
    <w:rsid w:val="00F921A8"/>
    <w:rsid w:val="00FA590D"/>
    <w:rsid w:val="00FA5F57"/>
    <w:rsid w:val="00FB1876"/>
    <w:rsid w:val="00FB2C87"/>
    <w:rsid w:val="00FC1808"/>
    <w:rsid w:val="00FC50E9"/>
    <w:rsid w:val="00FC5ED4"/>
    <w:rsid w:val="00FC5F96"/>
    <w:rsid w:val="00FD3A27"/>
    <w:rsid w:val="00FD5C19"/>
    <w:rsid w:val="00FD5EE3"/>
    <w:rsid w:val="00FF323C"/>
    <w:rsid w:val="00FF39F8"/>
    <w:rsid w:val="00FF41FB"/>
    <w:rsid w:val="00FF4C2E"/>
    <w:rsid w:val="00FF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00A"/>
    <w:pPr>
      <w:spacing w:after="200" w:line="276" w:lineRule="auto"/>
    </w:pPr>
  </w:style>
  <w:style w:type="paragraph" w:styleId="Heading1">
    <w:name w:val="heading 1"/>
    <w:basedOn w:val="Normal"/>
    <w:next w:val="Normal"/>
    <w:link w:val="Heading1Char"/>
    <w:qFormat/>
    <w:locked/>
    <w:rsid w:val="007967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79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79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74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473E"/>
    <w:rPr>
      <w:rFonts w:ascii="Tahoma" w:hAnsi="Tahoma" w:cs="Tahoma"/>
      <w:sz w:val="16"/>
      <w:szCs w:val="16"/>
    </w:rPr>
  </w:style>
  <w:style w:type="paragraph" w:customStyle="1" w:styleId="TableofExhibits">
    <w:name w:val="Table of Exhibits"/>
    <w:basedOn w:val="Normal"/>
    <w:uiPriority w:val="99"/>
    <w:rsid w:val="000B2F6A"/>
    <w:pPr>
      <w:widowControl w:val="0"/>
      <w:autoSpaceDE w:val="0"/>
      <w:autoSpaceDN w:val="0"/>
      <w:spacing w:before="120" w:after="0" w:line="240" w:lineRule="auto"/>
    </w:pPr>
    <w:rPr>
      <w:rFonts w:eastAsia="Batang" w:cs="Times New Roman"/>
      <w:b/>
      <w:sz w:val="20"/>
      <w:szCs w:val="24"/>
      <w:lang w:val="en-GB" w:eastAsia="ko-KR"/>
    </w:rPr>
  </w:style>
  <w:style w:type="paragraph" w:styleId="Header">
    <w:name w:val="header"/>
    <w:basedOn w:val="Normal"/>
    <w:link w:val="HeaderChar"/>
    <w:uiPriority w:val="99"/>
    <w:semiHidden/>
    <w:rsid w:val="00B45A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45A6B"/>
    <w:rPr>
      <w:rFonts w:cs="Times New Roman"/>
    </w:rPr>
  </w:style>
  <w:style w:type="paragraph" w:styleId="Footer">
    <w:name w:val="footer"/>
    <w:basedOn w:val="Normal"/>
    <w:link w:val="FooterChar"/>
    <w:uiPriority w:val="99"/>
    <w:rsid w:val="00B45A6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45A6B"/>
    <w:rPr>
      <w:rFonts w:cs="Times New Roman"/>
    </w:rPr>
  </w:style>
  <w:style w:type="paragraph" w:styleId="NormalWeb">
    <w:name w:val="Normal (Web)"/>
    <w:basedOn w:val="Normal"/>
    <w:uiPriority w:val="99"/>
    <w:semiHidden/>
    <w:unhideWhenUsed/>
    <w:rsid w:val="002E02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locked/>
    <w:rsid w:val="002466D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7967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967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967A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F5337"/>
    <w:rPr>
      <w:sz w:val="16"/>
      <w:szCs w:val="16"/>
    </w:rPr>
  </w:style>
  <w:style w:type="paragraph" w:styleId="CommentText">
    <w:name w:val="annotation text"/>
    <w:basedOn w:val="Normal"/>
    <w:link w:val="CommentTextChar"/>
    <w:uiPriority w:val="99"/>
    <w:semiHidden/>
    <w:unhideWhenUsed/>
    <w:rsid w:val="001F5337"/>
    <w:rPr>
      <w:sz w:val="20"/>
      <w:szCs w:val="20"/>
    </w:rPr>
  </w:style>
  <w:style w:type="character" w:customStyle="1" w:styleId="CommentTextChar">
    <w:name w:val="Comment Text Char"/>
    <w:basedOn w:val="DefaultParagraphFont"/>
    <w:link w:val="CommentText"/>
    <w:uiPriority w:val="99"/>
    <w:semiHidden/>
    <w:rsid w:val="001F5337"/>
    <w:rPr>
      <w:sz w:val="20"/>
      <w:szCs w:val="20"/>
    </w:rPr>
  </w:style>
  <w:style w:type="paragraph" w:styleId="FootnoteText">
    <w:name w:val="footnote text"/>
    <w:basedOn w:val="Normal"/>
    <w:link w:val="FootnoteTextChar"/>
    <w:uiPriority w:val="99"/>
    <w:semiHidden/>
    <w:unhideWhenUsed/>
    <w:rsid w:val="001F53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5337"/>
    <w:rPr>
      <w:sz w:val="20"/>
      <w:szCs w:val="20"/>
    </w:rPr>
  </w:style>
  <w:style w:type="character" w:styleId="FootnoteReference">
    <w:name w:val="footnote reference"/>
    <w:basedOn w:val="DefaultParagraphFont"/>
    <w:uiPriority w:val="99"/>
    <w:semiHidden/>
    <w:unhideWhenUsed/>
    <w:rsid w:val="001F5337"/>
    <w:rPr>
      <w:vertAlign w:val="superscript"/>
    </w:rPr>
  </w:style>
  <w:style w:type="character" w:styleId="Hyperlink">
    <w:name w:val="Hyperlink"/>
    <w:basedOn w:val="DefaultParagraphFont"/>
    <w:uiPriority w:val="99"/>
    <w:unhideWhenUsed/>
    <w:rsid w:val="00604061"/>
    <w:rPr>
      <w:color w:val="0000FF"/>
      <w:u w:val="single"/>
    </w:rPr>
  </w:style>
  <w:style w:type="character" w:styleId="SubtleEmphasis">
    <w:name w:val="Subtle Emphasis"/>
    <w:basedOn w:val="DefaultParagraphFont"/>
    <w:uiPriority w:val="19"/>
    <w:qFormat/>
    <w:rsid w:val="00604061"/>
    <w:rPr>
      <w:i/>
      <w:iCs/>
      <w:color w:val="808080" w:themeColor="text1" w:themeTint="7F"/>
    </w:rPr>
  </w:style>
  <w:style w:type="character" w:customStyle="1" w:styleId="text1">
    <w:name w:val="text1"/>
    <w:basedOn w:val="DefaultParagraphFont"/>
    <w:rsid w:val="00604061"/>
    <w:rPr>
      <w:rFonts w:ascii="Arial" w:hAnsi="Arial" w:cs="Arial" w:hint="default"/>
      <w:sz w:val="20"/>
      <w:szCs w:val="20"/>
    </w:rPr>
  </w:style>
  <w:style w:type="paragraph" w:styleId="NoSpacing">
    <w:name w:val="No Spacing"/>
    <w:uiPriority w:val="1"/>
    <w:qFormat/>
    <w:rsid w:val="00604061"/>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362B98"/>
    <w:rPr>
      <w:color w:val="800080" w:themeColor="followedHyperlink"/>
      <w:u w:val="single"/>
    </w:rPr>
  </w:style>
  <w:style w:type="paragraph" w:styleId="TOC1">
    <w:name w:val="toc 1"/>
    <w:basedOn w:val="Normal"/>
    <w:next w:val="Normal"/>
    <w:autoRedefine/>
    <w:uiPriority w:val="39"/>
    <w:locked/>
    <w:rsid w:val="008E6432"/>
    <w:pPr>
      <w:tabs>
        <w:tab w:val="right" w:pos="9720"/>
        <w:tab w:val="right" w:pos="10502"/>
      </w:tabs>
      <w:spacing w:before="360" w:after="360" w:line="280" w:lineRule="exact"/>
    </w:pPr>
    <w:rPr>
      <w:rFonts w:ascii="Times New Roman" w:eastAsia="Times New Roman" w:hAnsi="Times New Roman" w:cs="Times New Roman"/>
      <w:b/>
      <w:bCs/>
      <w:caps/>
      <w:noProof/>
      <w:sz w:val="24"/>
      <w:u w:val="single"/>
    </w:rPr>
  </w:style>
  <w:style w:type="paragraph" w:styleId="TOC2">
    <w:name w:val="toc 2"/>
    <w:basedOn w:val="Normal"/>
    <w:next w:val="Normal"/>
    <w:autoRedefine/>
    <w:uiPriority w:val="39"/>
    <w:locked/>
    <w:rsid w:val="00461D95"/>
    <w:pPr>
      <w:tabs>
        <w:tab w:val="right" w:pos="9720"/>
        <w:tab w:val="right" w:pos="10502"/>
      </w:tabs>
      <w:spacing w:after="0" w:line="240" w:lineRule="auto"/>
    </w:pPr>
    <w:rPr>
      <w:rFonts w:ascii="Times New Roman" w:eastAsia="Times New Roman" w:hAnsi="Times New Roman" w:cs="Times New Roman"/>
      <w:b/>
      <w:bCs/>
      <w:smallCaps/>
    </w:rPr>
  </w:style>
  <w:style w:type="paragraph" w:styleId="ListParagraph">
    <w:name w:val="List Paragraph"/>
    <w:basedOn w:val="Normal"/>
    <w:uiPriority w:val="34"/>
    <w:qFormat/>
    <w:rsid w:val="00287E89"/>
    <w:pPr>
      <w:ind w:left="720"/>
      <w:contextualSpacing/>
    </w:pPr>
  </w:style>
  <w:style w:type="paragraph" w:customStyle="1" w:styleId="msonormal0">
    <w:name w:val="msonormal&quot;"/>
    <w:basedOn w:val="Normal"/>
    <w:rsid w:val="00287E89"/>
    <w:pPr>
      <w:spacing w:before="100" w:beforeAutospacing="1" w:after="100" w:afterAutospacing="1" w:line="240" w:lineRule="auto"/>
    </w:pPr>
    <w:rPr>
      <w:rFonts w:ascii="Verdana" w:eastAsia="Times New Roman" w:hAnsi="Verdana" w:cs="Times New Roman"/>
      <w:sz w:val="24"/>
      <w:szCs w:val="24"/>
    </w:rPr>
  </w:style>
  <w:style w:type="paragraph" w:styleId="CommentSubject">
    <w:name w:val="annotation subject"/>
    <w:basedOn w:val="CommentText"/>
    <w:next w:val="CommentText"/>
    <w:link w:val="CommentSubjectChar"/>
    <w:uiPriority w:val="99"/>
    <w:semiHidden/>
    <w:unhideWhenUsed/>
    <w:rsid w:val="00E22C36"/>
    <w:pPr>
      <w:spacing w:line="240" w:lineRule="auto"/>
    </w:pPr>
    <w:rPr>
      <w:b/>
      <w:bCs/>
    </w:rPr>
  </w:style>
  <w:style w:type="character" w:customStyle="1" w:styleId="CommentSubjectChar">
    <w:name w:val="Comment Subject Char"/>
    <w:basedOn w:val="CommentTextChar"/>
    <w:link w:val="CommentSubject"/>
    <w:uiPriority w:val="99"/>
    <w:semiHidden/>
    <w:rsid w:val="00E22C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00A"/>
    <w:pPr>
      <w:spacing w:after="200" w:line="276" w:lineRule="auto"/>
    </w:pPr>
  </w:style>
  <w:style w:type="paragraph" w:styleId="Heading1">
    <w:name w:val="heading 1"/>
    <w:basedOn w:val="Normal"/>
    <w:next w:val="Normal"/>
    <w:link w:val="Heading1Char"/>
    <w:qFormat/>
    <w:locked/>
    <w:rsid w:val="007967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7967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rsid w:val="007967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74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7473E"/>
    <w:rPr>
      <w:rFonts w:ascii="Tahoma" w:hAnsi="Tahoma" w:cs="Tahoma"/>
      <w:sz w:val="16"/>
      <w:szCs w:val="16"/>
    </w:rPr>
  </w:style>
  <w:style w:type="paragraph" w:customStyle="1" w:styleId="TableofExhibits">
    <w:name w:val="Table of Exhibits"/>
    <w:basedOn w:val="Normal"/>
    <w:uiPriority w:val="99"/>
    <w:rsid w:val="000B2F6A"/>
    <w:pPr>
      <w:widowControl w:val="0"/>
      <w:autoSpaceDE w:val="0"/>
      <w:autoSpaceDN w:val="0"/>
      <w:spacing w:before="120" w:after="0" w:line="240" w:lineRule="auto"/>
    </w:pPr>
    <w:rPr>
      <w:rFonts w:eastAsia="Batang" w:cs="Times New Roman"/>
      <w:b/>
      <w:sz w:val="20"/>
      <w:szCs w:val="24"/>
      <w:lang w:val="en-GB" w:eastAsia="ko-KR"/>
    </w:rPr>
  </w:style>
  <w:style w:type="paragraph" w:styleId="Header">
    <w:name w:val="header"/>
    <w:basedOn w:val="Normal"/>
    <w:link w:val="HeaderChar"/>
    <w:uiPriority w:val="99"/>
    <w:semiHidden/>
    <w:rsid w:val="00B45A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45A6B"/>
    <w:rPr>
      <w:rFonts w:cs="Times New Roman"/>
    </w:rPr>
  </w:style>
  <w:style w:type="paragraph" w:styleId="Footer">
    <w:name w:val="footer"/>
    <w:basedOn w:val="Normal"/>
    <w:link w:val="FooterChar"/>
    <w:uiPriority w:val="99"/>
    <w:rsid w:val="00B45A6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45A6B"/>
    <w:rPr>
      <w:rFonts w:cs="Times New Roman"/>
    </w:rPr>
  </w:style>
  <w:style w:type="paragraph" w:styleId="NormalWeb">
    <w:name w:val="Normal (Web)"/>
    <w:basedOn w:val="Normal"/>
    <w:uiPriority w:val="99"/>
    <w:semiHidden/>
    <w:unhideWhenUsed/>
    <w:rsid w:val="002E02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locked/>
    <w:rsid w:val="002466D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7967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7967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967A6"/>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F5337"/>
    <w:rPr>
      <w:sz w:val="16"/>
      <w:szCs w:val="16"/>
    </w:rPr>
  </w:style>
  <w:style w:type="paragraph" w:styleId="CommentText">
    <w:name w:val="annotation text"/>
    <w:basedOn w:val="Normal"/>
    <w:link w:val="CommentTextChar"/>
    <w:uiPriority w:val="99"/>
    <w:semiHidden/>
    <w:unhideWhenUsed/>
    <w:rsid w:val="001F5337"/>
    <w:rPr>
      <w:sz w:val="20"/>
      <w:szCs w:val="20"/>
    </w:rPr>
  </w:style>
  <w:style w:type="character" w:customStyle="1" w:styleId="CommentTextChar">
    <w:name w:val="Comment Text Char"/>
    <w:basedOn w:val="DefaultParagraphFont"/>
    <w:link w:val="CommentText"/>
    <w:uiPriority w:val="99"/>
    <w:semiHidden/>
    <w:rsid w:val="001F5337"/>
    <w:rPr>
      <w:sz w:val="20"/>
      <w:szCs w:val="20"/>
    </w:rPr>
  </w:style>
  <w:style w:type="paragraph" w:styleId="FootnoteText">
    <w:name w:val="footnote text"/>
    <w:basedOn w:val="Normal"/>
    <w:link w:val="FootnoteTextChar"/>
    <w:uiPriority w:val="99"/>
    <w:semiHidden/>
    <w:unhideWhenUsed/>
    <w:rsid w:val="001F53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5337"/>
    <w:rPr>
      <w:sz w:val="20"/>
      <w:szCs w:val="20"/>
    </w:rPr>
  </w:style>
  <w:style w:type="character" w:styleId="FootnoteReference">
    <w:name w:val="footnote reference"/>
    <w:basedOn w:val="DefaultParagraphFont"/>
    <w:uiPriority w:val="99"/>
    <w:semiHidden/>
    <w:unhideWhenUsed/>
    <w:rsid w:val="001F5337"/>
    <w:rPr>
      <w:vertAlign w:val="superscript"/>
    </w:rPr>
  </w:style>
  <w:style w:type="character" w:styleId="Hyperlink">
    <w:name w:val="Hyperlink"/>
    <w:basedOn w:val="DefaultParagraphFont"/>
    <w:uiPriority w:val="99"/>
    <w:unhideWhenUsed/>
    <w:rsid w:val="00604061"/>
    <w:rPr>
      <w:color w:val="0000FF"/>
      <w:u w:val="single"/>
    </w:rPr>
  </w:style>
  <w:style w:type="character" w:styleId="SubtleEmphasis">
    <w:name w:val="Subtle Emphasis"/>
    <w:basedOn w:val="DefaultParagraphFont"/>
    <w:uiPriority w:val="19"/>
    <w:qFormat/>
    <w:rsid w:val="00604061"/>
    <w:rPr>
      <w:i/>
      <w:iCs/>
      <w:color w:val="808080" w:themeColor="text1" w:themeTint="7F"/>
    </w:rPr>
  </w:style>
  <w:style w:type="character" w:customStyle="1" w:styleId="text1">
    <w:name w:val="text1"/>
    <w:basedOn w:val="DefaultParagraphFont"/>
    <w:rsid w:val="00604061"/>
    <w:rPr>
      <w:rFonts w:ascii="Arial" w:hAnsi="Arial" w:cs="Arial" w:hint="default"/>
      <w:sz w:val="20"/>
      <w:szCs w:val="20"/>
    </w:rPr>
  </w:style>
  <w:style w:type="paragraph" w:styleId="NoSpacing">
    <w:name w:val="No Spacing"/>
    <w:uiPriority w:val="1"/>
    <w:qFormat/>
    <w:rsid w:val="00604061"/>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362B98"/>
    <w:rPr>
      <w:color w:val="800080" w:themeColor="followedHyperlink"/>
      <w:u w:val="single"/>
    </w:rPr>
  </w:style>
  <w:style w:type="paragraph" w:styleId="TOC1">
    <w:name w:val="toc 1"/>
    <w:basedOn w:val="Normal"/>
    <w:next w:val="Normal"/>
    <w:autoRedefine/>
    <w:uiPriority w:val="39"/>
    <w:locked/>
    <w:rsid w:val="008E6432"/>
    <w:pPr>
      <w:tabs>
        <w:tab w:val="right" w:pos="9720"/>
        <w:tab w:val="right" w:pos="10502"/>
      </w:tabs>
      <w:spacing w:before="360" w:after="360" w:line="280" w:lineRule="exact"/>
    </w:pPr>
    <w:rPr>
      <w:rFonts w:ascii="Times New Roman" w:eastAsia="Times New Roman" w:hAnsi="Times New Roman" w:cs="Times New Roman"/>
      <w:b/>
      <w:bCs/>
      <w:caps/>
      <w:noProof/>
      <w:sz w:val="24"/>
      <w:u w:val="single"/>
    </w:rPr>
  </w:style>
  <w:style w:type="paragraph" w:styleId="TOC2">
    <w:name w:val="toc 2"/>
    <w:basedOn w:val="Normal"/>
    <w:next w:val="Normal"/>
    <w:autoRedefine/>
    <w:uiPriority w:val="39"/>
    <w:locked/>
    <w:rsid w:val="00461D95"/>
    <w:pPr>
      <w:tabs>
        <w:tab w:val="right" w:pos="9720"/>
        <w:tab w:val="right" w:pos="10502"/>
      </w:tabs>
      <w:spacing w:after="0" w:line="240" w:lineRule="auto"/>
    </w:pPr>
    <w:rPr>
      <w:rFonts w:ascii="Times New Roman" w:eastAsia="Times New Roman" w:hAnsi="Times New Roman" w:cs="Times New Roman"/>
      <w:b/>
      <w:bCs/>
      <w:smallCaps/>
    </w:rPr>
  </w:style>
  <w:style w:type="paragraph" w:styleId="ListParagraph">
    <w:name w:val="List Paragraph"/>
    <w:basedOn w:val="Normal"/>
    <w:uiPriority w:val="34"/>
    <w:qFormat/>
    <w:rsid w:val="00287E89"/>
    <w:pPr>
      <w:ind w:left="720"/>
      <w:contextualSpacing/>
    </w:pPr>
  </w:style>
  <w:style w:type="paragraph" w:customStyle="1" w:styleId="msonormal0">
    <w:name w:val="msonormal&quot;"/>
    <w:basedOn w:val="Normal"/>
    <w:rsid w:val="00287E89"/>
    <w:pPr>
      <w:spacing w:before="100" w:beforeAutospacing="1" w:after="100" w:afterAutospacing="1" w:line="240" w:lineRule="auto"/>
    </w:pPr>
    <w:rPr>
      <w:rFonts w:ascii="Verdana" w:eastAsia="Times New Roman" w:hAnsi="Verdana" w:cs="Times New Roman"/>
      <w:sz w:val="24"/>
      <w:szCs w:val="24"/>
    </w:rPr>
  </w:style>
  <w:style w:type="paragraph" w:styleId="CommentSubject">
    <w:name w:val="annotation subject"/>
    <w:basedOn w:val="CommentText"/>
    <w:next w:val="CommentText"/>
    <w:link w:val="CommentSubjectChar"/>
    <w:uiPriority w:val="99"/>
    <w:semiHidden/>
    <w:unhideWhenUsed/>
    <w:rsid w:val="00E22C36"/>
    <w:pPr>
      <w:spacing w:line="240" w:lineRule="auto"/>
    </w:pPr>
    <w:rPr>
      <w:b/>
      <w:bCs/>
    </w:rPr>
  </w:style>
  <w:style w:type="character" w:customStyle="1" w:styleId="CommentSubjectChar">
    <w:name w:val="Comment Subject Char"/>
    <w:basedOn w:val="CommentTextChar"/>
    <w:link w:val="CommentSubject"/>
    <w:uiPriority w:val="99"/>
    <w:semiHidden/>
    <w:rsid w:val="00E22C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6693">
      <w:bodyDiv w:val="1"/>
      <w:marLeft w:val="0"/>
      <w:marRight w:val="0"/>
      <w:marTop w:val="0"/>
      <w:marBottom w:val="0"/>
      <w:divBdr>
        <w:top w:val="none" w:sz="0" w:space="0" w:color="auto"/>
        <w:left w:val="none" w:sz="0" w:space="0" w:color="auto"/>
        <w:bottom w:val="none" w:sz="0" w:space="0" w:color="auto"/>
        <w:right w:val="none" w:sz="0" w:space="0" w:color="auto"/>
      </w:divBdr>
    </w:div>
    <w:div w:id="81531905">
      <w:bodyDiv w:val="1"/>
      <w:marLeft w:val="0"/>
      <w:marRight w:val="0"/>
      <w:marTop w:val="0"/>
      <w:marBottom w:val="0"/>
      <w:divBdr>
        <w:top w:val="none" w:sz="0" w:space="0" w:color="auto"/>
        <w:left w:val="none" w:sz="0" w:space="0" w:color="auto"/>
        <w:bottom w:val="none" w:sz="0" w:space="0" w:color="auto"/>
        <w:right w:val="none" w:sz="0" w:space="0" w:color="auto"/>
      </w:divBdr>
    </w:div>
    <w:div w:id="117262886">
      <w:bodyDiv w:val="1"/>
      <w:marLeft w:val="0"/>
      <w:marRight w:val="0"/>
      <w:marTop w:val="0"/>
      <w:marBottom w:val="0"/>
      <w:divBdr>
        <w:top w:val="none" w:sz="0" w:space="0" w:color="auto"/>
        <w:left w:val="none" w:sz="0" w:space="0" w:color="auto"/>
        <w:bottom w:val="none" w:sz="0" w:space="0" w:color="auto"/>
        <w:right w:val="none" w:sz="0" w:space="0" w:color="auto"/>
      </w:divBdr>
    </w:div>
    <w:div w:id="135492416">
      <w:bodyDiv w:val="1"/>
      <w:marLeft w:val="0"/>
      <w:marRight w:val="0"/>
      <w:marTop w:val="0"/>
      <w:marBottom w:val="0"/>
      <w:divBdr>
        <w:top w:val="none" w:sz="0" w:space="0" w:color="auto"/>
        <w:left w:val="none" w:sz="0" w:space="0" w:color="auto"/>
        <w:bottom w:val="none" w:sz="0" w:space="0" w:color="auto"/>
        <w:right w:val="none" w:sz="0" w:space="0" w:color="auto"/>
      </w:divBdr>
    </w:div>
    <w:div w:id="228661998">
      <w:bodyDiv w:val="1"/>
      <w:marLeft w:val="0"/>
      <w:marRight w:val="0"/>
      <w:marTop w:val="0"/>
      <w:marBottom w:val="0"/>
      <w:divBdr>
        <w:top w:val="none" w:sz="0" w:space="0" w:color="auto"/>
        <w:left w:val="none" w:sz="0" w:space="0" w:color="auto"/>
        <w:bottom w:val="none" w:sz="0" w:space="0" w:color="auto"/>
        <w:right w:val="none" w:sz="0" w:space="0" w:color="auto"/>
      </w:divBdr>
    </w:div>
    <w:div w:id="307633373">
      <w:bodyDiv w:val="1"/>
      <w:marLeft w:val="0"/>
      <w:marRight w:val="0"/>
      <w:marTop w:val="0"/>
      <w:marBottom w:val="0"/>
      <w:divBdr>
        <w:top w:val="none" w:sz="0" w:space="0" w:color="auto"/>
        <w:left w:val="none" w:sz="0" w:space="0" w:color="auto"/>
        <w:bottom w:val="none" w:sz="0" w:space="0" w:color="auto"/>
        <w:right w:val="none" w:sz="0" w:space="0" w:color="auto"/>
      </w:divBdr>
    </w:div>
    <w:div w:id="369456728">
      <w:bodyDiv w:val="1"/>
      <w:marLeft w:val="0"/>
      <w:marRight w:val="0"/>
      <w:marTop w:val="0"/>
      <w:marBottom w:val="0"/>
      <w:divBdr>
        <w:top w:val="none" w:sz="0" w:space="0" w:color="auto"/>
        <w:left w:val="none" w:sz="0" w:space="0" w:color="auto"/>
        <w:bottom w:val="none" w:sz="0" w:space="0" w:color="auto"/>
        <w:right w:val="none" w:sz="0" w:space="0" w:color="auto"/>
      </w:divBdr>
    </w:div>
    <w:div w:id="416251081">
      <w:bodyDiv w:val="1"/>
      <w:marLeft w:val="0"/>
      <w:marRight w:val="0"/>
      <w:marTop w:val="0"/>
      <w:marBottom w:val="0"/>
      <w:divBdr>
        <w:top w:val="none" w:sz="0" w:space="0" w:color="auto"/>
        <w:left w:val="none" w:sz="0" w:space="0" w:color="auto"/>
        <w:bottom w:val="none" w:sz="0" w:space="0" w:color="auto"/>
        <w:right w:val="none" w:sz="0" w:space="0" w:color="auto"/>
      </w:divBdr>
    </w:div>
    <w:div w:id="519054614">
      <w:bodyDiv w:val="1"/>
      <w:marLeft w:val="0"/>
      <w:marRight w:val="0"/>
      <w:marTop w:val="0"/>
      <w:marBottom w:val="0"/>
      <w:divBdr>
        <w:top w:val="none" w:sz="0" w:space="0" w:color="auto"/>
        <w:left w:val="none" w:sz="0" w:space="0" w:color="auto"/>
        <w:bottom w:val="none" w:sz="0" w:space="0" w:color="auto"/>
        <w:right w:val="none" w:sz="0" w:space="0" w:color="auto"/>
      </w:divBdr>
    </w:div>
    <w:div w:id="539632858">
      <w:bodyDiv w:val="1"/>
      <w:marLeft w:val="0"/>
      <w:marRight w:val="0"/>
      <w:marTop w:val="0"/>
      <w:marBottom w:val="0"/>
      <w:divBdr>
        <w:top w:val="none" w:sz="0" w:space="0" w:color="auto"/>
        <w:left w:val="none" w:sz="0" w:space="0" w:color="auto"/>
        <w:bottom w:val="none" w:sz="0" w:space="0" w:color="auto"/>
        <w:right w:val="none" w:sz="0" w:space="0" w:color="auto"/>
      </w:divBdr>
    </w:div>
    <w:div w:id="571964271">
      <w:bodyDiv w:val="1"/>
      <w:marLeft w:val="0"/>
      <w:marRight w:val="0"/>
      <w:marTop w:val="0"/>
      <w:marBottom w:val="0"/>
      <w:divBdr>
        <w:top w:val="none" w:sz="0" w:space="0" w:color="auto"/>
        <w:left w:val="none" w:sz="0" w:space="0" w:color="auto"/>
        <w:bottom w:val="none" w:sz="0" w:space="0" w:color="auto"/>
        <w:right w:val="none" w:sz="0" w:space="0" w:color="auto"/>
      </w:divBdr>
    </w:div>
    <w:div w:id="631058676">
      <w:bodyDiv w:val="1"/>
      <w:marLeft w:val="0"/>
      <w:marRight w:val="0"/>
      <w:marTop w:val="0"/>
      <w:marBottom w:val="0"/>
      <w:divBdr>
        <w:top w:val="none" w:sz="0" w:space="0" w:color="auto"/>
        <w:left w:val="none" w:sz="0" w:space="0" w:color="auto"/>
        <w:bottom w:val="none" w:sz="0" w:space="0" w:color="auto"/>
        <w:right w:val="none" w:sz="0" w:space="0" w:color="auto"/>
      </w:divBdr>
    </w:div>
    <w:div w:id="662315830">
      <w:bodyDiv w:val="1"/>
      <w:marLeft w:val="0"/>
      <w:marRight w:val="0"/>
      <w:marTop w:val="0"/>
      <w:marBottom w:val="0"/>
      <w:divBdr>
        <w:top w:val="none" w:sz="0" w:space="0" w:color="auto"/>
        <w:left w:val="none" w:sz="0" w:space="0" w:color="auto"/>
        <w:bottom w:val="none" w:sz="0" w:space="0" w:color="auto"/>
        <w:right w:val="none" w:sz="0" w:space="0" w:color="auto"/>
      </w:divBdr>
    </w:div>
    <w:div w:id="719524369">
      <w:bodyDiv w:val="1"/>
      <w:marLeft w:val="0"/>
      <w:marRight w:val="0"/>
      <w:marTop w:val="0"/>
      <w:marBottom w:val="0"/>
      <w:divBdr>
        <w:top w:val="none" w:sz="0" w:space="0" w:color="auto"/>
        <w:left w:val="none" w:sz="0" w:space="0" w:color="auto"/>
        <w:bottom w:val="none" w:sz="0" w:space="0" w:color="auto"/>
        <w:right w:val="none" w:sz="0" w:space="0" w:color="auto"/>
      </w:divBdr>
    </w:div>
    <w:div w:id="755637619">
      <w:bodyDiv w:val="1"/>
      <w:marLeft w:val="0"/>
      <w:marRight w:val="0"/>
      <w:marTop w:val="0"/>
      <w:marBottom w:val="0"/>
      <w:divBdr>
        <w:top w:val="none" w:sz="0" w:space="0" w:color="auto"/>
        <w:left w:val="none" w:sz="0" w:space="0" w:color="auto"/>
        <w:bottom w:val="none" w:sz="0" w:space="0" w:color="auto"/>
        <w:right w:val="none" w:sz="0" w:space="0" w:color="auto"/>
      </w:divBdr>
    </w:div>
    <w:div w:id="759133452">
      <w:bodyDiv w:val="1"/>
      <w:marLeft w:val="0"/>
      <w:marRight w:val="0"/>
      <w:marTop w:val="0"/>
      <w:marBottom w:val="0"/>
      <w:divBdr>
        <w:top w:val="none" w:sz="0" w:space="0" w:color="auto"/>
        <w:left w:val="none" w:sz="0" w:space="0" w:color="auto"/>
        <w:bottom w:val="none" w:sz="0" w:space="0" w:color="auto"/>
        <w:right w:val="none" w:sz="0" w:space="0" w:color="auto"/>
      </w:divBdr>
    </w:div>
    <w:div w:id="784814278">
      <w:bodyDiv w:val="1"/>
      <w:marLeft w:val="0"/>
      <w:marRight w:val="0"/>
      <w:marTop w:val="0"/>
      <w:marBottom w:val="0"/>
      <w:divBdr>
        <w:top w:val="none" w:sz="0" w:space="0" w:color="auto"/>
        <w:left w:val="none" w:sz="0" w:space="0" w:color="auto"/>
        <w:bottom w:val="none" w:sz="0" w:space="0" w:color="auto"/>
        <w:right w:val="none" w:sz="0" w:space="0" w:color="auto"/>
      </w:divBdr>
    </w:div>
    <w:div w:id="1026368362">
      <w:bodyDiv w:val="1"/>
      <w:marLeft w:val="0"/>
      <w:marRight w:val="0"/>
      <w:marTop w:val="0"/>
      <w:marBottom w:val="0"/>
      <w:divBdr>
        <w:top w:val="none" w:sz="0" w:space="0" w:color="auto"/>
        <w:left w:val="none" w:sz="0" w:space="0" w:color="auto"/>
        <w:bottom w:val="none" w:sz="0" w:space="0" w:color="auto"/>
        <w:right w:val="none" w:sz="0" w:space="0" w:color="auto"/>
      </w:divBdr>
    </w:div>
    <w:div w:id="1037924064">
      <w:bodyDiv w:val="1"/>
      <w:marLeft w:val="0"/>
      <w:marRight w:val="0"/>
      <w:marTop w:val="0"/>
      <w:marBottom w:val="0"/>
      <w:divBdr>
        <w:top w:val="none" w:sz="0" w:space="0" w:color="auto"/>
        <w:left w:val="none" w:sz="0" w:space="0" w:color="auto"/>
        <w:bottom w:val="none" w:sz="0" w:space="0" w:color="auto"/>
        <w:right w:val="none" w:sz="0" w:space="0" w:color="auto"/>
      </w:divBdr>
    </w:div>
    <w:div w:id="1096949212">
      <w:bodyDiv w:val="1"/>
      <w:marLeft w:val="0"/>
      <w:marRight w:val="0"/>
      <w:marTop w:val="0"/>
      <w:marBottom w:val="0"/>
      <w:divBdr>
        <w:top w:val="none" w:sz="0" w:space="0" w:color="auto"/>
        <w:left w:val="none" w:sz="0" w:space="0" w:color="auto"/>
        <w:bottom w:val="none" w:sz="0" w:space="0" w:color="auto"/>
        <w:right w:val="none" w:sz="0" w:space="0" w:color="auto"/>
      </w:divBdr>
    </w:div>
    <w:div w:id="1133526189">
      <w:bodyDiv w:val="1"/>
      <w:marLeft w:val="0"/>
      <w:marRight w:val="0"/>
      <w:marTop w:val="0"/>
      <w:marBottom w:val="0"/>
      <w:divBdr>
        <w:top w:val="none" w:sz="0" w:space="0" w:color="auto"/>
        <w:left w:val="none" w:sz="0" w:space="0" w:color="auto"/>
        <w:bottom w:val="none" w:sz="0" w:space="0" w:color="auto"/>
        <w:right w:val="none" w:sz="0" w:space="0" w:color="auto"/>
      </w:divBdr>
    </w:div>
    <w:div w:id="1162815431">
      <w:bodyDiv w:val="1"/>
      <w:marLeft w:val="0"/>
      <w:marRight w:val="0"/>
      <w:marTop w:val="0"/>
      <w:marBottom w:val="0"/>
      <w:divBdr>
        <w:top w:val="none" w:sz="0" w:space="0" w:color="auto"/>
        <w:left w:val="none" w:sz="0" w:space="0" w:color="auto"/>
        <w:bottom w:val="none" w:sz="0" w:space="0" w:color="auto"/>
        <w:right w:val="none" w:sz="0" w:space="0" w:color="auto"/>
      </w:divBdr>
    </w:div>
    <w:div w:id="1168713147">
      <w:bodyDiv w:val="1"/>
      <w:marLeft w:val="0"/>
      <w:marRight w:val="0"/>
      <w:marTop w:val="0"/>
      <w:marBottom w:val="0"/>
      <w:divBdr>
        <w:top w:val="none" w:sz="0" w:space="0" w:color="auto"/>
        <w:left w:val="none" w:sz="0" w:space="0" w:color="auto"/>
        <w:bottom w:val="none" w:sz="0" w:space="0" w:color="auto"/>
        <w:right w:val="none" w:sz="0" w:space="0" w:color="auto"/>
      </w:divBdr>
    </w:div>
    <w:div w:id="1223979846">
      <w:bodyDiv w:val="1"/>
      <w:marLeft w:val="0"/>
      <w:marRight w:val="0"/>
      <w:marTop w:val="0"/>
      <w:marBottom w:val="0"/>
      <w:divBdr>
        <w:top w:val="none" w:sz="0" w:space="0" w:color="auto"/>
        <w:left w:val="none" w:sz="0" w:space="0" w:color="auto"/>
        <w:bottom w:val="none" w:sz="0" w:space="0" w:color="auto"/>
        <w:right w:val="none" w:sz="0" w:space="0" w:color="auto"/>
      </w:divBdr>
    </w:div>
    <w:div w:id="1239512588">
      <w:bodyDiv w:val="1"/>
      <w:marLeft w:val="0"/>
      <w:marRight w:val="0"/>
      <w:marTop w:val="0"/>
      <w:marBottom w:val="0"/>
      <w:divBdr>
        <w:top w:val="none" w:sz="0" w:space="0" w:color="auto"/>
        <w:left w:val="none" w:sz="0" w:space="0" w:color="auto"/>
        <w:bottom w:val="none" w:sz="0" w:space="0" w:color="auto"/>
        <w:right w:val="none" w:sz="0" w:space="0" w:color="auto"/>
      </w:divBdr>
    </w:div>
    <w:div w:id="1254046362">
      <w:bodyDiv w:val="1"/>
      <w:marLeft w:val="0"/>
      <w:marRight w:val="0"/>
      <w:marTop w:val="0"/>
      <w:marBottom w:val="0"/>
      <w:divBdr>
        <w:top w:val="none" w:sz="0" w:space="0" w:color="auto"/>
        <w:left w:val="none" w:sz="0" w:space="0" w:color="auto"/>
        <w:bottom w:val="none" w:sz="0" w:space="0" w:color="auto"/>
        <w:right w:val="none" w:sz="0" w:space="0" w:color="auto"/>
      </w:divBdr>
    </w:div>
    <w:div w:id="1361541666">
      <w:bodyDiv w:val="1"/>
      <w:marLeft w:val="0"/>
      <w:marRight w:val="0"/>
      <w:marTop w:val="0"/>
      <w:marBottom w:val="0"/>
      <w:divBdr>
        <w:top w:val="none" w:sz="0" w:space="0" w:color="auto"/>
        <w:left w:val="none" w:sz="0" w:space="0" w:color="auto"/>
        <w:bottom w:val="none" w:sz="0" w:space="0" w:color="auto"/>
        <w:right w:val="none" w:sz="0" w:space="0" w:color="auto"/>
      </w:divBdr>
    </w:div>
    <w:div w:id="1371884372">
      <w:bodyDiv w:val="1"/>
      <w:marLeft w:val="0"/>
      <w:marRight w:val="0"/>
      <w:marTop w:val="0"/>
      <w:marBottom w:val="0"/>
      <w:divBdr>
        <w:top w:val="none" w:sz="0" w:space="0" w:color="auto"/>
        <w:left w:val="none" w:sz="0" w:space="0" w:color="auto"/>
        <w:bottom w:val="none" w:sz="0" w:space="0" w:color="auto"/>
        <w:right w:val="none" w:sz="0" w:space="0" w:color="auto"/>
      </w:divBdr>
    </w:div>
    <w:div w:id="1416053490">
      <w:bodyDiv w:val="1"/>
      <w:marLeft w:val="0"/>
      <w:marRight w:val="0"/>
      <w:marTop w:val="0"/>
      <w:marBottom w:val="0"/>
      <w:divBdr>
        <w:top w:val="none" w:sz="0" w:space="0" w:color="auto"/>
        <w:left w:val="none" w:sz="0" w:space="0" w:color="auto"/>
        <w:bottom w:val="none" w:sz="0" w:space="0" w:color="auto"/>
        <w:right w:val="none" w:sz="0" w:space="0" w:color="auto"/>
      </w:divBdr>
    </w:div>
    <w:div w:id="1485659903">
      <w:bodyDiv w:val="1"/>
      <w:marLeft w:val="0"/>
      <w:marRight w:val="0"/>
      <w:marTop w:val="0"/>
      <w:marBottom w:val="0"/>
      <w:divBdr>
        <w:top w:val="none" w:sz="0" w:space="0" w:color="auto"/>
        <w:left w:val="none" w:sz="0" w:space="0" w:color="auto"/>
        <w:bottom w:val="none" w:sz="0" w:space="0" w:color="auto"/>
        <w:right w:val="none" w:sz="0" w:space="0" w:color="auto"/>
      </w:divBdr>
    </w:div>
    <w:div w:id="1507861081">
      <w:bodyDiv w:val="1"/>
      <w:marLeft w:val="0"/>
      <w:marRight w:val="0"/>
      <w:marTop w:val="0"/>
      <w:marBottom w:val="0"/>
      <w:divBdr>
        <w:top w:val="none" w:sz="0" w:space="0" w:color="auto"/>
        <w:left w:val="none" w:sz="0" w:space="0" w:color="auto"/>
        <w:bottom w:val="none" w:sz="0" w:space="0" w:color="auto"/>
        <w:right w:val="none" w:sz="0" w:space="0" w:color="auto"/>
      </w:divBdr>
    </w:div>
    <w:div w:id="1613855509">
      <w:bodyDiv w:val="1"/>
      <w:marLeft w:val="0"/>
      <w:marRight w:val="0"/>
      <w:marTop w:val="0"/>
      <w:marBottom w:val="0"/>
      <w:divBdr>
        <w:top w:val="none" w:sz="0" w:space="0" w:color="auto"/>
        <w:left w:val="none" w:sz="0" w:space="0" w:color="auto"/>
        <w:bottom w:val="none" w:sz="0" w:space="0" w:color="auto"/>
        <w:right w:val="none" w:sz="0" w:space="0" w:color="auto"/>
      </w:divBdr>
    </w:div>
    <w:div w:id="1698697772">
      <w:bodyDiv w:val="1"/>
      <w:marLeft w:val="0"/>
      <w:marRight w:val="0"/>
      <w:marTop w:val="0"/>
      <w:marBottom w:val="0"/>
      <w:divBdr>
        <w:top w:val="none" w:sz="0" w:space="0" w:color="auto"/>
        <w:left w:val="none" w:sz="0" w:space="0" w:color="auto"/>
        <w:bottom w:val="none" w:sz="0" w:space="0" w:color="auto"/>
        <w:right w:val="none" w:sz="0" w:space="0" w:color="auto"/>
      </w:divBdr>
    </w:div>
    <w:div w:id="1727994624">
      <w:bodyDiv w:val="1"/>
      <w:marLeft w:val="0"/>
      <w:marRight w:val="0"/>
      <w:marTop w:val="0"/>
      <w:marBottom w:val="0"/>
      <w:divBdr>
        <w:top w:val="none" w:sz="0" w:space="0" w:color="auto"/>
        <w:left w:val="none" w:sz="0" w:space="0" w:color="auto"/>
        <w:bottom w:val="none" w:sz="0" w:space="0" w:color="auto"/>
        <w:right w:val="none" w:sz="0" w:space="0" w:color="auto"/>
      </w:divBdr>
    </w:div>
    <w:div w:id="1753043177">
      <w:bodyDiv w:val="1"/>
      <w:marLeft w:val="0"/>
      <w:marRight w:val="0"/>
      <w:marTop w:val="0"/>
      <w:marBottom w:val="0"/>
      <w:divBdr>
        <w:top w:val="none" w:sz="0" w:space="0" w:color="auto"/>
        <w:left w:val="none" w:sz="0" w:space="0" w:color="auto"/>
        <w:bottom w:val="none" w:sz="0" w:space="0" w:color="auto"/>
        <w:right w:val="none" w:sz="0" w:space="0" w:color="auto"/>
      </w:divBdr>
    </w:div>
    <w:div w:id="1847087514">
      <w:bodyDiv w:val="1"/>
      <w:marLeft w:val="0"/>
      <w:marRight w:val="0"/>
      <w:marTop w:val="0"/>
      <w:marBottom w:val="0"/>
      <w:divBdr>
        <w:top w:val="none" w:sz="0" w:space="0" w:color="auto"/>
        <w:left w:val="none" w:sz="0" w:space="0" w:color="auto"/>
        <w:bottom w:val="none" w:sz="0" w:space="0" w:color="auto"/>
        <w:right w:val="none" w:sz="0" w:space="0" w:color="auto"/>
      </w:divBdr>
    </w:div>
    <w:div w:id="1878154745">
      <w:bodyDiv w:val="1"/>
      <w:marLeft w:val="0"/>
      <w:marRight w:val="0"/>
      <w:marTop w:val="0"/>
      <w:marBottom w:val="0"/>
      <w:divBdr>
        <w:top w:val="none" w:sz="0" w:space="0" w:color="auto"/>
        <w:left w:val="none" w:sz="0" w:space="0" w:color="auto"/>
        <w:bottom w:val="none" w:sz="0" w:space="0" w:color="auto"/>
        <w:right w:val="none" w:sz="0" w:space="0" w:color="auto"/>
      </w:divBdr>
    </w:div>
    <w:div w:id="1888033394">
      <w:bodyDiv w:val="1"/>
      <w:marLeft w:val="0"/>
      <w:marRight w:val="0"/>
      <w:marTop w:val="0"/>
      <w:marBottom w:val="0"/>
      <w:divBdr>
        <w:top w:val="none" w:sz="0" w:space="0" w:color="auto"/>
        <w:left w:val="none" w:sz="0" w:space="0" w:color="auto"/>
        <w:bottom w:val="none" w:sz="0" w:space="0" w:color="auto"/>
        <w:right w:val="none" w:sz="0" w:space="0" w:color="auto"/>
      </w:divBdr>
    </w:div>
    <w:div w:id="1894390455">
      <w:bodyDiv w:val="1"/>
      <w:marLeft w:val="0"/>
      <w:marRight w:val="0"/>
      <w:marTop w:val="0"/>
      <w:marBottom w:val="0"/>
      <w:divBdr>
        <w:top w:val="none" w:sz="0" w:space="0" w:color="auto"/>
        <w:left w:val="none" w:sz="0" w:space="0" w:color="auto"/>
        <w:bottom w:val="none" w:sz="0" w:space="0" w:color="auto"/>
        <w:right w:val="none" w:sz="0" w:space="0" w:color="auto"/>
      </w:divBdr>
    </w:div>
    <w:div w:id="1918973548">
      <w:bodyDiv w:val="1"/>
      <w:marLeft w:val="0"/>
      <w:marRight w:val="0"/>
      <w:marTop w:val="0"/>
      <w:marBottom w:val="0"/>
      <w:divBdr>
        <w:top w:val="none" w:sz="0" w:space="0" w:color="auto"/>
        <w:left w:val="none" w:sz="0" w:space="0" w:color="auto"/>
        <w:bottom w:val="none" w:sz="0" w:space="0" w:color="auto"/>
        <w:right w:val="none" w:sz="0" w:space="0" w:color="auto"/>
      </w:divBdr>
    </w:div>
    <w:div w:id="1943802931">
      <w:bodyDiv w:val="1"/>
      <w:marLeft w:val="0"/>
      <w:marRight w:val="0"/>
      <w:marTop w:val="0"/>
      <w:marBottom w:val="0"/>
      <w:divBdr>
        <w:top w:val="none" w:sz="0" w:space="0" w:color="auto"/>
        <w:left w:val="none" w:sz="0" w:space="0" w:color="auto"/>
        <w:bottom w:val="none" w:sz="0" w:space="0" w:color="auto"/>
        <w:right w:val="none" w:sz="0" w:space="0" w:color="auto"/>
      </w:divBdr>
    </w:div>
    <w:div w:id="1955280648">
      <w:bodyDiv w:val="1"/>
      <w:marLeft w:val="0"/>
      <w:marRight w:val="0"/>
      <w:marTop w:val="0"/>
      <w:marBottom w:val="0"/>
      <w:divBdr>
        <w:top w:val="none" w:sz="0" w:space="0" w:color="auto"/>
        <w:left w:val="none" w:sz="0" w:space="0" w:color="auto"/>
        <w:bottom w:val="none" w:sz="0" w:space="0" w:color="auto"/>
        <w:right w:val="none" w:sz="0" w:space="0" w:color="auto"/>
      </w:divBdr>
    </w:div>
    <w:div w:id="1985694803">
      <w:bodyDiv w:val="1"/>
      <w:marLeft w:val="0"/>
      <w:marRight w:val="0"/>
      <w:marTop w:val="0"/>
      <w:marBottom w:val="0"/>
      <w:divBdr>
        <w:top w:val="none" w:sz="0" w:space="0" w:color="auto"/>
        <w:left w:val="none" w:sz="0" w:space="0" w:color="auto"/>
        <w:bottom w:val="none" w:sz="0" w:space="0" w:color="auto"/>
        <w:right w:val="none" w:sz="0" w:space="0" w:color="auto"/>
      </w:divBdr>
    </w:div>
    <w:div w:id="2056808006">
      <w:bodyDiv w:val="1"/>
      <w:marLeft w:val="0"/>
      <w:marRight w:val="0"/>
      <w:marTop w:val="0"/>
      <w:marBottom w:val="0"/>
      <w:divBdr>
        <w:top w:val="none" w:sz="0" w:space="0" w:color="auto"/>
        <w:left w:val="none" w:sz="0" w:space="0" w:color="auto"/>
        <w:bottom w:val="none" w:sz="0" w:space="0" w:color="auto"/>
        <w:right w:val="none" w:sz="0" w:space="0" w:color="auto"/>
      </w:divBdr>
    </w:div>
    <w:div w:id="2059552542">
      <w:bodyDiv w:val="1"/>
      <w:marLeft w:val="0"/>
      <w:marRight w:val="0"/>
      <w:marTop w:val="0"/>
      <w:marBottom w:val="0"/>
      <w:divBdr>
        <w:top w:val="none" w:sz="0" w:space="0" w:color="auto"/>
        <w:left w:val="none" w:sz="0" w:space="0" w:color="auto"/>
        <w:bottom w:val="none" w:sz="0" w:space="0" w:color="auto"/>
        <w:right w:val="none" w:sz="0" w:space="0" w:color="auto"/>
      </w:divBdr>
    </w:div>
    <w:div w:id="2060133222">
      <w:bodyDiv w:val="1"/>
      <w:marLeft w:val="0"/>
      <w:marRight w:val="0"/>
      <w:marTop w:val="0"/>
      <w:marBottom w:val="0"/>
      <w:divBdr>
        <w:top w:val="none" w:sz="0" w:space="0" w:color="auto"/>
        <w:left w:val="none" w:sz="0" w:space="0" w:color="auto"/>
        <w:bottom w:val="none" w:sz="0" w:space="0" w:color="auto"/>
        <w:right w:val="none" w:sz="0" w:space="0" w:color="auto"/>
      </w:divBdr>
    </w:div>
    <w:div w:id="212306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footer" Target="foot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4.png"/><Relationship Id="rId10" Type="http://schemas.openxmlformats.org/officeDocument/2006/relationships/hyperlink" Target="mailto:James.Schaefer@va.gov" TargetMode="External"/><Relationship Id="rId19" Type="http://schemas.openxmlformats.org/officeDocument/2006/relationships/image" Target="media/image9.emf"/><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E1811A-6C60-473D-A1F6-6C30410D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3657</Words>
  <Characters>20848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Key Driver Analysis Using Attributable Effects – Ambulatory Care</vt:lpstr>
    </vt:vector>
  </TitlesOfParts>
  <Company>Synovate</Company>
  <LinksUpToDate>false</LinksUpToDate>
  <CharactersWithSpaces>24457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Driver Analysis Using Attributable Effects – Ambulatory Care</dc:title>
  <dc:creator>David Bryant</dc:creator>
  <cp:lastModifiedBy>Newman, Jane E., VBAOAKL</cp:lastModifiedBy>
  <cp:revision>3</cp:revision>
  <cp:lastPrinted>2017-03-01T15:49:00Z</cp:lastPrinted>
  <dcterms:created xsi:type="dcterms:W3CDTF">2017-03-23T18:43:00Z</dcterms:created>
  <dcterms:modified xsi:type="dcterms:W3CDTF">2017-06-06T21:46:00Z</dcterms:modified>
</cp:coreProperties>
</file>