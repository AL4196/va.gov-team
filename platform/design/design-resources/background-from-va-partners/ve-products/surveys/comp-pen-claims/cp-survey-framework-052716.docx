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08604" w14:textId="00074046" w:rsidR="00D81D84" w:rsidRPr="00875CEB" w:rsidRDefault="00875CEB">
      <w:pPr>
        <w:rPr>
          <w:rFonts w:ascii="Times New Roman" w:hAnsi="Times New Roman" w:cs="Times New Roman"/>
          <w:b/>
          <w:sz w:val="24"/>
          <w:szCs w:val="24"/>
        </w:rPr>
      </w:pPr>
      <w:r w:rsidRPr="00875CEB">
        <w:rPr>
          <w:rFonts w:ascii="Times New Roman" w:hAnsi="Times New Roman" w:cs="Times New Roman"/>
          <w:b/>
          <w:sz w:val="24"/>
          <w:szCs w:val="24"/>
        </w:rPr>
        <w:t xml:space="preserve">Measurement Surveys for </w:t>
      </w:r>
      <w:r w:rsidR="00013412" w:rsidRPr="00A20649">
        <w:rPr>
          <w:rFonts w:ascii="Times New Roman" w:hAnsi="Times New Roman" w:cs="Times New Roman"/>
          <w:b/>
          <w:color w:val="FF0000"/>
          <w:sz w:val="24"/>
          <w:szCs w:val="24"/>
        </w:rPr>
        <w:t>Standard Disability Claims</w:t>
      </w:r>
      <w:r w:rsidR="0001341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482355" w:rsidRPr="00875CEB" w14:paraId="6C20867D" w14:textId="77777777" w:rsidTr="00482355">
        <w:tc>
          <w:tcPr>
            <w:tcW w:w="9576" w:type="dxa"/>
          </w:tcPr>
          <w:p w14:paraId="6C208605" w14:textId="6F0B013A" w:rsidR="00482355" w:rsidRPr="00875CEB" w:rsidRDefault="00CC003F" w:rsidP="00875CEB">
            <w:pPr>
              <w:rPr>
                <w:rFonts w:ascii="Times New Roman" w:hAnsi="Times New Roman" w:cs="Times New Roman"/>
                <w:b/>
                <w:sz w:val="24"/>
                <w:szCs w:val="24"/>
              </w:rPr>
            </w:pPr>
            <w:r>
              <w:rPr>
                <w:rFonts w:ascii="Times New Roman" w:hAnsi="Times New Roman" w:cs="Times New Roman"/>
                <w:b/>
                <w:sz w:val="24"/>
                <w:szCs w:val="24"/>
              </w:rPr>
              <w:t xml:space="preserve">USE CASE: </w:t>
            </w:r>
            <w:r w:rsidR="00482355" w:rsidRPr="00875CEB">
              <w:rPr>
                <w:rFonts w:ascii="Times New Roman" w:hAnsi="Times New Roman" w:cs="Times New Roman"/>
                <w:b/>
                <w:sz w:val="24"/>
                <w:szCs w:val="24"/>
              </w:rPr>
              <w:t>PREPAR</w:t>
            </w:r>
            <w:r w:rsidR="00875CEB" w:rsidRPr="00875CEB">
              <w:rPr>
                <w:rFonts w:ascii="Times New Roman" w:hAnsi="Times New Roman" w:cs="Times New Roman"/>
                <w:b/>
                <w:sz w:val="24"/>
                <w:szCs w:val="24"/>
              </w:rPr>
              <w:t>ING</w:t>
            </w:r>
            <w:r w:rsidR="00482355" w:rsidRPr="00875CEB">
              <w:rPr>
                <w:rFonts w:ascii="Times New Roman" w:hAnsi="Times New Roman" w:cs="Times New Roman"/>
                <w:b/>
                <w:sz w:val="24"/>
                <w:szCs w:val="24"/>
              </w:rPr>
              <w:t xml:space="preserve"> TO FILE</w:t>
            </w:r>
            <w:r w:rsidR="00B62C2A">
              <w:rPr>
                <w:rFonts w:ascii="Times New Roman" w:hAnsi="Times New Roman" w:cs="Times New Roman"/>
                <w:b/>
                <w:sz w:val="24"/>
                <w:szCs w:val="24"/>
              </w:rPr>
              <w:t xml:space="preserve"> (</w:t>
            </w:r>
            <w:r w:rsidR="00CC1CB8">
              <w:rPr>
                <w:rFonts w:ascii="Times New Roman" w:hAnsi="Times New Roman" w:cs="Times New Roman"/>
                <w:b/>
                <w:sz w:val="24"/>
                <w:szCs w:val="24"/>
              </w:rPr>
              <w:t xml:space="preserve">via eBenefits, user </w:t>
            </w:r>
            <w:r w:rsidR="00B62C2A">
              <w:rPr>
                <w:rFonts w:ascii="Times New Roman" w:hAnsi="Times New Roman" w:cs="Times New Roman"/>
                <w:b/>
                <w:sz w:val="24"/>
                <w:szCs w:val="24"/>
              </w:rPr>
              <w:t>does not have to be logged in)</w:t>
            </w:r>
          </w:p>
          <w:p w14:paraId="6C208606" w14:textId="77777777" w:rsidR="00482355" w:rsidRPr="00875CEB" w:rsidRDefault="00482355" w:rsidP="00482355">
            <w:pPr>
              <w:pStyle w:val="ListParagraph"/>
              <w:rPr>
                <w:b/>
              </w:rPr>
            </w:pPr>
          </w:p>
          <w:p w14:paraId="6C208607" w14:textId="04459F1B" w:rsidR="00764EC5" w:rsidRPr="00875CEB" w:rsidRDefault="00CC003F" w:rsidP="00482355">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&lt;Introduction&gt;</w:t>
            </w:r>
            <w:r w:rsidR="00764EC5" w:rsidRPr="00CC003F">
              <w:rPr>
                <w:rFonts w:ascii="Times New Roman" w:eastAsia="Batang" w:hAnsi="Times New Roman" w:cs="Times New Roman"/>
                <w:color w:val="FF0000"/>
                <w:sz w:val="24"/>
                <w:szCs w:val="24"/>
                <w:lang w:eastAsia="ko-KR"/>
              </w:rPr>
              <w:t xml:space="preserve"> </w:t>
            </w:r>
            <w:r w:rsidR="00764EC5" w:rsidRPr="00875CEB">
              <w:rPr>
                <w:rFonts w:ascii="Times New Roman" w:eastAsia="Batang" w:hAnsi="Times New Roman" w:cs="Times New Roman"/>
                <w:sz w:val="24"/>
                <w:szCs w:val="24"/>
                <w:lang w:eastAsia="ko-KR"/>
              </w:rPr>
              <w:t>The VA is asking for feedback from Veterans and other customers about their experience with this website. Your honest feedback is invaluable for identifying areas that need improvement. VA will use this feedback for internal use only</w:t>
            </w:r>
            <w:r w:rsidR="00013412">
              <w:rPr>
                <w:rFonts w:ascii="Times New Roman" w:eastAsia="Batang" w:hAnsi="Times New Roman" w:cs="Times New Roman"/>
                <w:sz w:val="24"/>
                <w:szCs w:val="24"/>
                <w:lang w:eastAsia="ko-KR"/>
              </w:rPr>
              <w:t>.</w:t>
            </w:r>
          </w:p>
          <w:p w14:paraId="6C208608" w14:textId="77777777" w:rsidR="00764EC5" w:rsidRPr="00875CEB" w:rsidRDefault="00764EC5" w:rsidP="00482355">
            <w:pPr>
              <w:rPr>
                <w:rFonts w:ascii="Times New Roman" w:eastAsia="Batang" w:hAnsi="Times New Roman" w:cs="Times New Roman"/>
                <w:b/>
                <w:sz w:val="24"/>
                <w:szCs w:val="24"/>
                <w:lang w:eastAsia="ko-KR"/>
              </w:rPr>
            </w:pPr>
          </w:p>
          <w:p w14:paraId="6C208609" w14:textId="77777777" w:rsidR="005B1662" w:rsidRPr="00875CEB" w:rsidRDefault="005B1662" w:rsidP="005B1662">
            <w:pPr>
              <w:pStyle w:val="ListParagraph"/>
              <w:numPr>
                <w:ilvl w:val="0"/>
                <w:numId w:val="4"/>
              </w:numPr>
            </w:pPr>
            <w:r w:rsidRPr="00875CEB">
              <w:t>What is your role?</w:t>
            </w:r>
            <w:r w:rsidR="00875CEB" w:rsidRPr="00875CEB">
              <w:t xml:space="preserve"> (</w:t>
            </w:r>
            <w:r w:rsidR="00875CEB">
              <w:t>single select</w:t>
            </w:r>
            <w:r w:rsidR="00875CEB" w:rsidRPr="00875CEB">
              <w:t>)</w:t>
            </w:r>
          </w:p>
          <w:p w14:paraId="6C20860A" w14:textId="77777777" w:rsidR="005B1662" w:rsidRPr="00875CEB" w:rsidRDefault="005B1662" w:rsidP="005B1662">
            <w:pPr>
              <w:pStyle w:val="ListParagraph"/>
              <w:numPr>
                <w:ilvl w:val="1"/>
                <w:numId w:val="4"/>
              </w:numPr>
            </w:pPr>
            <w:r w:rsidRPr="00875CEB">
              <w:t>Veteran</w:t>
            </w:r>
          </w:p>
          <w:p w14:paraId="6C20860B" w14:textId="77777777" w:rsidR="001E74FE" w:rsidRPr="00875CEB" w:rsidRDefault="001E74FE" w:rsidP="005B1662">
            <w:pPr>
              <w:pStyle w:val="ListParagraph"/>
              <w:numPr>
                <w:ilvl w:val="1"/>
                <w:numId w:val="4"/>
              </w:numPr>
            </w:pPr>
            <w:r w:rsidRPr="00875CEB">
              <w:t>Service Member</w:t>
            </w:r>
          </w:p>
          <w:p w14:paraId="6C20860C" w14:textId="77777777" w:rsidR="005B1662" w:rsidRPr="00875CEB" w:rsidRDefault="00D85D72" w:rsidP="005B1662">
            <w:pPr>
              <w:pStyle w:val="ListParagraph"/>
              <w:numPr>
                <w:ilvl w:val="1"/>
                <w:numId w:val="4"/>
              </w:numPr>
            </w:pPr>
            <w:r>
              <w:t>Veteran Service Organization (</w:t>
            </w:r>
            <w:r w:rsidR="005B1662" w:rsidRPr="00875CEB">
              <w:t>VSO</w:t>
            </w:r>
            <w:r>
              <w:t>)</w:t>
            </w:r>
            <w:r w:rsidR="00CC003F">
              <w:t xml:space="preserve"> (single select)</w:t>
            </w:r>
          </w:p>
          <w:p w14:paraId="6C20860D" w14:textId="77777777" w:rsidR="006E0D1F" w:rsidRPr="00875CEB" w:rsidRDefault="006E0D1F" w:rsidP="006E0D1F">
            <w:pPr>
              <w:pStyle w:val="ListParagraph"/>
              <w:numPr>
                <w:ilvl w:val="2"/>
                <w:numId w:val="4"/>
              </w:numPr>
            </w:pPr>
            <w:r w:rsidRPr="00875CEB">
              <w:t>County</w:t>
            </w:r>
          </w:p>
          <w:p w14:paraId="6C20860E" w14:textId="77777777" w:rsidR="006E0D1F" w:rsidRPr="00875CEB" w:rsidRDefault="006E0D1F" w:rsidP="006E0D1F">
            <w:pPr>
              <w:pStyle w:val="ListParagraph"/>
              <w:numPr>
                <w:ilvl w:val="2"/>
                <w:numId w:val="4"/>
              </w:numPr>
            </w:pPr>
            <w:r w:rsidRPr="00875CEB">
              <w:t>State</w:t>
            </w:r>
          </w:p>
          <w:p w14:paraId="6C20860F" w14:textId="77777777" w:rsidR="006E0D1F" w:rsidRPr="00875CEB" w:rsidRDefault="006E0D1F" w:rsidP="006E0D1F">
            <w:pPr>
              <w:pStyle w:val="ListParagraph"/>
              <w:numPr>
                <w:ilvl w:val="2"/>
                <w:numId w:val="4"/>
              </w:numPr>
            </w:pPr>
            <w:r w:rsidRPr="00875CEB">
              <w:t>Non-profit</w:t>
            </w:r>
          </w:p>
          <w:p w14:paraId="6C208610" w14:textId="77777777" w:rsidR="006E0D1F" w:rsidRPr="00875CEB" w:rsidRDefault="006E0D1F" w:rsidP="006E0D1F">
            <w:pPr>
              <w:pStyle w:val="ListParagraph"/>
              <w:numPr>
                <w:ilvl w:val="2"/>
                <w:numId w:val="4"/>
              </w:numPr>
            </w:pPr>
            <w:r w:rsidRPr="00875CEB">
              <w:t>Other</w:t>
            </w:r>
            <w:r w:rsidR="00AD635C">
              <w:t xml:space="preserve"> </w:t>
            </w:r>
            <w:r w:rsidR="00AD635C" w:rsidRPr="00875CEB">
              <w:t>(text input)</w:t>
            </w:r>
          </w:p>
          <w:p w14:paraId="6C208611" w14:textId="77777777" w:rsidR="005B1662" w:rsidRDefault="00A454CA" w:rsidP="005B1662">
            <w:pPr>
              <w:pStyle w:val="ListParagraph"/>
              <w:numPr>
                <w:ilvl w:val="1"/>
                <w:numId w:val="4"/>
              </w:numPr>
            </w:pPr>
            <w:r w:rsidRPr="00875CEB">
              <w:t>C</w:t>
            </w:r>
            <w:r w:rsidR="005B1662" w:rsidRPr="00875CEB">
              <w:t>aregiver</w:t>
            </w:r>
          </w:p>
          <w:p w14:paraId="4E9EDE23" w14:textId="3FBCCD8A" w:rsidR="00013412" w:rsidRPr="00875CEB" w:rsidRDefault="00013412" w:rsidP="005B1662">
            <w:pPr>
              <w:pStyle w:val="ListParagraph"/>
              <w:numPr>
                <w:ilvl w:val="1"/>
                <w:numId w:val="4"/>
              </w:numPr>
            </w:pPr>
            <w:r>
              <w:t>Dependent</w:t>
            </w:r>
          </w:p>
          <w:p w14:paraId="6C208612" w14:textId="77777777" w:rsidR="00D85D72" w:rsidRPr="00875CEB" w:rsidRDefault="00A454CA" w:rsidP="00D85D72">
            <w:pPr>
              <w:pStyle w:val="ListParagraph"/>
              <w:numPr>
                <w:ilvl w:val="1"/>
                <w:numId w:val="4"/>
              </w:numPr>
            </w:pPr>
            <w:r w:rsidRPr="00875CEB">
              <w:t>VA E</w:t>
            </w:r>
            <w:r w:rsidR="005B1662" w:rsidRPr="00875CEB">
              <w:t>mployee</w:t>
            </w:r>
          </w:p>
          <w:p w14:paraId="6C208613" w14:textId="7DF574DE" w:rsidR="005B1662" w:rsidRDefault="00013412" w:rsidP="005B1662">
            <w:pPr>
              <w:pStyle w:val="ListParagraph"/>
              <w:numPr>
                <w:ilvl w:val="1"/>
                <w:numId w:val="4"/>
              </w:numPr>
            </w:pPr>
            <w:r>
              <w:t>Agent</w:t>
            </w:r>
          </w:p>
          <w:p w14:paraId="4C917357" w14:textId="19939A9B" w:rsidR="00013412" w:rsidRPr="00875CEB" w:rsidRDefault="00013412" w:rsidP="005B1662">
            <w:pPr>
              <w:pStyle w:val="ListParagraph"/>
              <w:numPr>
                <w:ilvl w:val="1"/>
                <w:numId w:val="4"/>
              </w:numPr>
            </w:pPr>
            <w:r>
              <w:t>Fiduciary</w:t>
            </w:r>
          </w:p>
          <w:p w14:paraId="6C208614" w14:textId="77777777" w:rsidR="00482355" w:rsidRPr="00875CEB" w:rsidRDefault="005B1662" w:rsidP="005B1662">
            <w:pPr>
              <w:pStyle w:val="ListParagraph"/>
              <w:numPr>
                <w:ilvl w:val="1"/>
                <w:numId w:val="4"/>
              </w:numPr>
            </w:pPr>
            <w:r w:rsidRPr="00875CEB">
              <w:t xml:space="preserve">non-VA </w:t>
            </w:r>
            <w:r w:rsidR="002131CB">
              <w:t xml:space="preserve">provider or </w:t>
            </w:r>
            <w:r w:rsidRPr="00875CEB">
              <w:t>organization</w:t>
            </w:r>
          </w:p>
          <w:p w14:paraId="6C208615" w14:textId="77777777" w:rsidR="00D85D72" w:rsidRDefault="00D85D72" w:rsidP="002131CB">
            <w:pPr>
              <w:pStyle w:val="ListParagraph"/>
              <w:numPr>
                <w:ilvl w:val="2"/>
                <w:numId w:val="4"/>
              </w:numPr>
            </w:pPr>
            <w:r>
              <w:t>Educational Institution or Provider</w:t>
            </w:r>
          </w:p>
          <w:p w14:paraId="6C208616" w14:textId="77777777" w:rsidR="00D85D72" w:rsidRDefault="00D85D72" w:rsidP="002131CB">
            <w:pPr>
              <w:pStyle w:val="ListParagraph"/>
              <w:numPr>
                <w:ilvl w:val="2"/>
                <w:numId w:val="4"/>
              </w:numPr>
            </w:pPr>
            <w:r>
              <w:t>Doctor or Other Health Care Provider</w:t>
            </w:r>
          </w:p>
          <w:p w14:paraId="6C208617" w14:textId="77777777" w:rsidR="00D85D72" w:rsidRDefault="00D85D72" w:rsidP="002131CB">
            <w:pPr>
              <w:pStyle w:val="ListParagraph"/>
              <w:numPr>
                <w:ilvl w:val="2"/>
                <w:numId w:val="4"/>
              </w:numPr>
            </w:pPr>
            <w:r>
              <w:t>Loan Appraiser</w:t>
            </w:r>
          </w:p>
          <w:p w14:paraId="6C208618" w14:textId="77777777" w:rsidR="00D85D72" w:rsidRPr="00875CEB" w:rsidRDefault="002131CB" w:rsidP="002131CB">
            <w:pPr>
              <w:pStyle w:val="ListParagraph"/>
              <w:numPr>
                <w:ilvl w:val="2"/>
                <w:numId w:val="4"/>
              </w:numPr>
            </w:pPr>
            <w:r>
              <w:t xml:space="preserve">Other </w:t>
            </w:r>
            <w:r w:rsidR="00D85D72">
              <w:t>Benefit Provider</w:t>
            </w:r>
            <w:r w:rsidRPr="00875CEB">
              <w:t xml:space="preserve"> (text input)</w:t>
            </w:r>
          </w:p>
          <w:p w14:paraId="6C208619" w14:textId="77777777" w:rsidR="00D85D72" w:rsidRDefault="00394E8D" w:rsidP="00D85D72">
            <w:pPr>
              <w:pStyle w:val="ListParagraph"/>
              <w:numPr>
                <w:ilvl w:val="1"/>
                <w:numId w:val="4"/>
              </w:numPr>
            </w:pPr>
            <w:r w:rsidRPr="00875CEB">
              <w:t>Other</w:t>
            </w:r>
            <w:r w:rsidR="00875CEB" w:rsidRPr="00875CEB">
              <w:t xml:space="preserve"> (text input)</w:t>
            </w:r>
          </w:p>
          <w:p w14:paraId="1BA3907A" w14:textId="54D08073" w:rsidR="00D12DB3" w:rsidRPr="00875CEB" w:rsidRDefault="00D12DB3" w:rsidP="00D12DB3">
            <w:pPr>
              <w:pStyle w:val="ListParagraph"/>
              <w:numPr>
                <w:ilvl w:val="0"/>
                <w:numId w:val="4"/>
              </w:numPr>
            </w:pPr>
            <w:r w:rsidRPr="00875CEB">
              <w:t xml:space="preserve">Why did you visit </w:t>
            </w:r>
            <w:r w:rsidR="00A20649">
              <w:t>eBenefits</w:t>
            </w:r>
            <w:r w:rsidRPr="00875CEB">
              <w:t xml:space="preserve"> today? (</w:t>
            </w:r>
            <w:r>
              <w:t>multiple select</w:t>
            </w:r>
            <w:r w:rsidRPr="00875CEB">
              <w:t>)</w:t>
            </w:r>
          </w:p>
          <w:p w14:paraId="6CEA61D3" w14:textId="62DEE996" w:rsidR="00D12DB3" w:rsidRPr="00875CEB" w:rsidRDefault="00D12DB3" w:rsidP="00D12DB3">
            <w:pPr>
              <w:pStyle w:val="ListParagraph"/>
              <w:numPr>
                <w:ilvl w:val="1"/>
                <w:numId w:val="4"/>
              </w:numPr>
            </w:pPr>
            <w:r w:rsidRPr="00875CEB">
              <w:t xml:space="preserve">Claims </w:t>
            </w:r>
          </w:p>
          <w:p w14:paraId="76B7BCC2" w14:textId="1CB4113C" w:rsidR="00D12DB3" w:rsidRPr="00875CEB" w:rsidRDefault="00D12DB3" w:rsidP="00D12DB3">
            <w:pPr>
              <w:pStyle w:val="ListParagraph"/>
              <w:numPr>
                <w:ilvl w:val="1"/>
                <w:numId w:val="4"/>
              </w:numPr>
            </w:pPr>
            <w:r w:rsidRPr="00875CEB">
              <w:t>Claims Appeals</w:t>
            </w:r>
          </w:p>
          <w:p w14:paraId="01D147E8" w14:textId="77777777" w:rsidR="00D12DB3" w:rsidRPr="00875CEB" w:rsidRDefault="00D12DB3" w:rsidP="00D12DB3">
            <w:pPr>
              <w:pStyle w:val="ListParagraph"/>
              <w:numPr>
                <w:ilvl w:val="1"/>
                <w:numId w:val="4"/>
              </w:numPr>
            </w:pPr>
            <w:r w:rsidRPr="00875CEB">
              <w:t>GI Bill and Education</w:t>
            </w:r>
          </w:p>
          <w:p w14:paraId="54C03246" w14:textId="77777777" w:rsidR="00D12DB3" w:rsidRPr="00875CEB" w:rsidRDefault="00D12DB3" w:rsidP="00D12DB3">
            <w:pPr>
              <w:pStyle w:val="ListParagraph"/>
              <w:numPr>
                <w:ilvl w:val="1"/>
                <w:numId w:val="4"/>
              </w:numPr>
            </w:pPr>
            <w:r w:rsidRPr="00875CEB">
              <w:t xml:space="preserve">VA Healthcare </w:t>
            </w:r>
          </w:p>
          <w:p w14:paraId="6C557A9A" w14:textId="08206ECE" w:rsidR="00D12DB3" w:rsidRPr="00875CEB" w:rsidRDefault="00D12DB3" w:rsidP="00D12DB3">
            <w:pPr>
              <w:pStyle w:val="ListParagraph"/>
              <w:numPr>
                <w:ilvl w:val="1"/>
                <w:numId w:val="4"/>
              </w:numPr>
            </w:pPr>
            <w:r>
              <w:t>Pension B</w:t>
            </w:r>
            <w:r w:rsidRPr="00875CEB">
              <w:t>enefits</w:t>
            </w:r>
          </w:p>
          <w:p w14:paraId="264D4841" w14:textId="77777777" w:rsidR="00D12DB3" w:rsidRPr="00875CEB" w:rsidRDefault="00D12DB3" w:rsidP="00D12DB3">
            <w:pPr>
              <w:pStyle w:val="ListParagraph"/>
              <w:numPr>
                <w:ilvl w:val="1"/>
                <w:numId w:val="4"/>
              </w:numPr>
            </w:pPr>
            <w:r w:rsidRPr="00875CEB">
              <w:t>Employment and Career information</w:t>
            </w:r>
          </w:p>
          <w:p w14:paraId="7DD9A513" w14:textId="77777777" w:rsidR="00D12DB3" w:rsidRPr="00875CEB" w:rsidRDefault="00D12DB3" w:rsidP="00D12DB3">
            <w:pPr>
              <w:pStyle w:val="ListParagraph"/>
              <w:numPr>
                <w:ilvl w:val="1"/>
                <w:numId w:val="4"/>
              </w:numPr>
            </w:pPr>
            <w:r w:rsidRPr="00875CEB">
              <w:t>To manage my account</w:t>
            </w:r>
          </w:p>
          <w:p w14:paraId="219EC456" w14:textId="77777777" w:rsidR="00D12DB3" w:rsidRPr="00875CEB" w:rsidRDefault="00D12DB3" w:rsidP="00D12DB3">
            <w:pPr>
              <w:pStyle w:val="ListParagraph"/>
              <w:numPr>
                <w:ilvl w:val="1"/>
                <w:numId w:val="4"/>
              </w:numPr>
            </w:pPr>
            <w:r w:rsidRPr="00875CEB">
              <w:t>Other (text input)</w:t>
            </w:r>
          </w:p>
          <w:p w14:paraId="6C20862C" w14:textId="77777777" w:rsidR="00875CEB" w:rsidRDefault="00875CEB" w:rsidP="00875CEB">
            <w:pPr>
              <w:rPr>
                <w:b/>
              </w:rPr>
            </w:pPr>
          </w:p>
          <w:p w14:paraId="6C20862D" w14:textId="4305FA4C" w:rsidR="00875CEB" w:rsidRPr="00875CEB" w:rsidRDefault="00875CEB" w:rsidP="00875CEB">
            <w:pPr>
              <w:rPr>
                <w:b/>
                <w:color w:val="FF0000"/>
              </w:rPr>
            </w:pPr>
            <w:r w:rsidRPr="00875CEB">
              <w:rPr>
                <w:b/>
                <w:color w:val="FF0000"/>
              </w:rPr>
              <w:t>&lt;</w:t>
            </w:r>
            <w:r w:rsidR="00D951D6">
              <w:rPr>
                <w:b/>
                <w:color w:val="FF0000"/>
              </w:rPr>
              <w:t>If select</w:t>
            </w:r>
            <w:r w:rsidRPr="00875CEB">
              <w:rPr>
                <w:b/>
                <w:color w:val="FF0000"/>
              </w:rPr>
              <w:t xml:space="preserve"> Claims, </w:t>
            </w:r>
            <w:r w:rsidR="00D951D6">
              <w:rPr>
                <w:b/>
                <w:color w:val="FF0000"/>
              </w:rPr>
              <w:t>proceed to</w:t>
            </w:r>
            <w:r w:rsidRPr="00875CEB">
              <w:rPr>
                <w:b/>
                <w:color w:val="FF0000"/>
              </w:rPr>
              <w:t xml:space="preserve"> </w:t>
            </w:r>
            <w:r w:rsidR="00D951D6">
              <w:rPr>
                <w:b/>
                <w:color w:val="FF0000"/>
              </w:rPr>
              <w:t>next question</w:t>
            </w:r>
            <w:r w:rsidRPr="00875CEB">
              <w:rPr>
                <w:b/>
                <w:color w:val="FF0000"/>
              </w:rPr>
              <w:t>. All others, end survey.&gt;</w:t>
            </w:r>
          </w:p>
          <w:p w14:paraId="6C20862E" w14:textId="77777777" w:rsidR="00875CEB" w:rsidRPr="00875CEB" w:rsidRDefault="00D951D6" w:rsidP="00D951D6">
            <w:pPr>
              <w:tabs>
                <w:tab w:val="left" w:pos="4008"/>
              </w:tabs>
              <w:rPr>
                <w:b/>
              </w:rPr>
            </w:pPr>
            <w:r>
              <w:rPr>
                <w:b/>
              </w:rPr>
              <w:tab/>
            </w:r>
          </w:p>
          <w:p w14:paraId="6C20862F" w14:textId="3F559409" w:rsidR="006436CF" w:rsidRPr="00875CEB" w:rsidRDefault="006436CF" w:rsidP="005B1662">
            <w:pPr>
              <w:pStyle w:val="ListParagraph"/>
              <w:numPr>
                <w:ilvl w:val="0"/>
                <w:numId w:val="4"/>
              </w:numPr>
            </w:pPr>
            <w:r w:rsidRPr="00875CEB">
              <w:t>Have you started preparing</w:t>
            </w:r>
            <w:r w:rsidR="00F56ED0">
              <w:t xml:space="preserve"> or have you submitted</w:t>
            </w:r>
            <w:r w:rsidRPr="00875CEB">
              <w:t xml:space="preserve"> </w:t>
            </w:r>
            <w:r w:rsidR="006E0D1F">
              <w:t>a</w:t>
            </w:r>
            <w:r w:rsidRPr="00875CEB">
              <w:t xml:space="preserve"> claim?</w:t>
            </w:r>
            <w:r w:rsidR="00875CEB">
              <w:t xml:space="preserve"> y/n </w:t>
            </w:r>
            <w:r w:rsidR="00875CEB" w:rsidRPr="00875CEB">
              <w:rPr>
                <w:color w:val="FF0000"/>
              </w:rPr>
              <w:t>&lt;no- move to next question&gt;</w:t>
            </w:r>
          </w:p>
          <w:p w14:paraId="6C208630" w14:textId="77777777" w:rsidR="006436CF" w:rsidRDefault="00875CEB" w:rsidP="005B1662">
            <w:pPr>
              <w:pStyle w:val="ListParagraph"/>
              <w:numPr>
                <w:ilvl w:val="1"/>
                <w:numId w:val="4"/>
              </w:numPr>
            </w:pPr>
            <w:r>
              <w:t>(Yes, multiple select)</w:t>
            </w:r>
          </w:p>
          <w:p w14:paraId="6B49C9D9" w14:textId="5B7C0195" w:rsidR="00F56ED0" w:rsidRPr="00875CEB" w:rsidRDefault="00F56ED0" w:rsidP="00F56ED0">
            <w:pPr>
              <w:pStyle w:val="ListParagraph"/>
              <w:numPr>
                <w:ilvl w:val="2"/>
                <w:numId w:val="4"/>
              </w:numPr>
            </w:pPr>
            <w:r>
              <w:t>I’ve submitted my claim</w:t>
            </w:r>
          </w:p>
          <w:p w14:paraId="6C208631" w14:textId="2053E1C6" w:rsidR="006436CF" w:rsidRDefault="00CF193F" w:rsidP="005B1662">
            <w:pPr>
              <w:pStyle w:val="ListParagraph"/>
              <w:numPr>
                <w:ilvl w:val="2"/>
                <w:numId w:val="4"/>
              </w:numPr>
            </w:pPr>
            <w:r w:rsidRPr="00875CEB">
              <w:t>I’m c</w:t>
            </w:r>
            <w:r w:rsidR="00771409" w:rsidRPr="00875CEB">
              <w:t>ollecting medical records</w:t>
            </w:r>
            <w:r w:rsidR="00D12DB3">
              <w:t xml:space="preserve"> (multiple select)</w:t>
            </w:r>
          </w:p>
          <w:p w14:paraId="0BC1AE99" w14:textId="77777777" w:rsidR="00D12DB3" w:rsidRDefault="00D12DB3" w:rsidP="00D12DB3">
            <w:pPr>
              <w:pStyle w:val="ListParagraph"/>
              <w:numPr>
                <w:ilvl w:val="3"/>
                <w:numId w:val="4"/>
              </w:numPr>
            </w:pPr>
            <w:r>
              <w:t>Service</w:t>
            </w:r>
          </w:p>
          <w:p w14:paraId="4D0939A1" w14:textId="77777777" w:rsidR="00D12DB3" w:rsidRDefault="00D12DB3" w:rsidP="00D12DB3">
            <w:pPr>
              <w:pStyle w:val="ListParagraph"/>
              <w:numPr>
                <w:ilvl w:val="3"/>
                <w:numId w:val="4"/>
              </w:numPr>
            </w:pPr>
            <w:r>
              <w:t>Private</w:t>
            </w:r>
          </w:p>
          <w:p w14:paraId="44D1F3E4" w14:textId="493D5162" w:rsidR="00D12DB3" w:rsidRDefault="00D12DB3" w:rsidP="00D12DB3">
            <w:pPr>
              <w:pStyle w:val="ListParagraph"/>
              <w:numPr>
                <w:ilvl w:val="3"/>
                <w:numId w:val="4"/>
              </w:numPr>
            </w:pPr>
            <w:r>
              <w:t>VA</w:t>
            </w:r>
          </w:p>
          <w:p w14:paraId="5F4793D9" w14:textId="605456D6" w:rsidR="00D12DB3" w:rsidRPr="00875CEB" w:rsidRDefault="00D12DB3" w:rsidP="005B1662">
            <w:pPr>
              <w:pStyle w:val="ListParagraph"/>
              <w:numPr>
                <w:ilvl w:val="2"/>
                <w:numId w:val="4"/>
              </w:numPr>
            </w:pPr>
            <w:r>
              <w:lastRenderedPageBreak/>
              <w:t>I’m collecting medical expenses</w:t>
            </w:r>
          </w:p>
          <w:p w14:paraId="6C208632" w14:textId="77777777" w:rsidR="00771409" w:rsidRPr="00875CEB" w:rsidRDefault="00CF193F" w:rsidP="005B1662">
            <w:pPr>
              <w:pStyle w:val="ListParagraph"/>
              <w:numPr>
                <w:ilvl w:val="2"/>
                <w:numId w:val="4"/>
              </w:numPr>
            </w:pPr>
            <w:r w:rsidRPr="00875CEB">
              <w:t>I’m c</w:t>
            </w:r>
            <w:r w:rsidR="00771409" w:rsidRPr="00875CEB">
              <w:t>ollecting military records</w:t>
            </w:r>
          </w:p>
          <w:p w14:paraId="6C208633" w14:textId="77777777" w:rsidR="00771409" w:rsidRDefault="00CF193F" w:rsidP="005B1662">
            <w:pPr>
              <w:pStyle w:val="ListParagraph"/>
              <w:numPr>
                <w:ilvl w:val="2"/>
                <w:numId w:val="4"/>
              </w:numPr>
            </w:pPr>
            <w:r w:rsidRPr="00875CEB">
              <w:t>I’m c</w:t>
            </w:r>
            <w:r w:rsidR="00771409" w:rsidRPr="00875CEB">
              <w:t>ollecting employment history</w:t>
            </w:r>
          </w:p>
          <w:p w14:paraId="1E9426A9" w14:textId="26A464F4" w:rsidR="00D12DB3" w:rsidRPr="00875CEB" w:rsidRDefault="00D12DB3" w:rsidP="005B1662">
            <w:pPr>
              <w:pStyle w:val="ListParagraph"/>
              <w:numPr>
                <w:ilvl w:val="2"/>
                <w:numId w:val="4"/>
              </w:numPr>
            </w:pPr>
            <w:r>
              <w:t>I’m collecting proof of income</w:t>
            </w:r>
          </w:p>
          <w:p w14:paraId="6C208634" w14:textId="77777777" w:rsidR="006436CF" w:rsidRPr="00875CEB" w:rsidRDefault="00CF193F" w:rsidP="005B1662">
            <w:pPr>
              <w:pStyle w:val="ListParagraph"/>
              <w:numPr>
                <w:ilvl w:val="2"/>
                <w:numId w:val="4"/>
              </w:numPr>
            </w:pPr>
            <w:r w:rsidRPr="00875CEB">
              <w:t>I’ve s</w:t>
            </w:r>
            <w:r w:rsidR="006436CF" w:rsidRPr="00875CEB">
              <w:t>tarted a paper claim</w:t>
            </w:r>
          </w:p>
          <w:p w14:paraId="6C208635" w14:textId="77777777" w:rsidR="006436CF" w:rsidRPr="00875CEB" w:rsidRDefault="00CF193F" w:rsidP="005B1662">
            <w:pPr>
              <w:pStyle w:val="ListParagraph"/>
              <w:numPr>
                <w:ilvl w:val="2"/>
                <w:numId w:val="4"/>
              </w:numPr>
            </w:pPr>
            <w:r w:rsidRPr="00875CEB">
              <w:t>I’ve s</w:t>
            </w:r>
            <w:r w:rsidR="006436CF" w:rsidRPr="00875CEB">
              <w:t>tarted an electronic claim</w:t>
            </w:r>
          </w:p>
          <w:p w14:paraId="6C208636" w14:textId="77777777" w:rsidR="00A454CA" w:rsidRPr="00875CEB" w:rsidRDefault="00CF193F" w:rsidP="005B1662">
            <w:pPr>
              <w:pStyle w:val="ListParagraph"/>
              <w:numPr>
                <w:ilvl w:val="2"/>
                <w:numId w:val="4"/>
              </w:numPr>
            </w:pPr>
            <w:r w:rsidRPr="00875CEB">
              <w:t>I’ve spoken</w:t>
            </w:r>
            <w:r w:rsidR="00A454CA" w:rsidRPr="00875CEB">
              <w:t xml:space="preserve"> with </w:t>
            </w:r>
            <w:r w:rsidRPr="00875CEB">
              <w:t xml:space="preserve">a </w:t>
            </w:r>
            <w:r w:rsidR="00A454CA" w:rsidRPr="00875CEB">
              <w:t>VSO</w:t>
            </w:r>
            <w:r w:rsidR="00CC003F">
              <w:t xml:space="preserve"> (single select)</w:t>
            </w:r>
          </w:p>
          <w:p w14:paraId="6C208637" w14:textId="77777777" w:rsidR="005B1662" w:rsidRPr="00875CEB" w:rsidRDefault="005B1662" w:rsidP="005B1662">
            <w:pPr>
              <w:pStyle w:val="ListParagraph"/>
              <w:numPr>
                <w:ilvl w:val="3"/>
                <w:numId w:val="4"/>
              </w:numPr>
            </w:pPr>
            <w:r w:rsidRPr="00875CEB">
              <w:t>County</w:t>
            </w:r>
          </w:p>
          <w:p w14:paraId="6C208638" w14:textId="77777777" w:rsidR="005B1662" w:rsidRDefault="005B1662" w:rsidP="005B1662">
            <w:pPr>
              <w:pStyle w:val="ListParagraph"/>
              <w:numPr>
                <w:ilvl w:val="3"/>
                <w:numId w:val="4"/>
              </w:numPr>
            </w:pPr>
            <w:r w:rsidRPr="00875CEB">
              <w:t>State</w:t>
            </w:r>
          </w:p>
          <w:p w14:paraId="5067F8B0" w14:textId="3FBC5AD8" w:rsidR="00D12DB3" w:rsidRPr="00875CEB" w:rsidRDefault="00D12DB3" w:rsidP="005B1662">
            <w:pPr>
              <w:pStyle w:val="ListParagraph"/>
              <w:numPr>
                <w:ilvl w:val="3"/>
                <w:numId w:val="4"/>
              </w:numPr>
            </w:pPr>
            <w:r>
              <w:t>National</w:t>
            </w:r>
          </w:p>
          <w:p w14:paraId="6C208639" w14:textId="77777777" w:rsidR="00CF193F" w:rsidRPr="00875CEB" w:rsidRDefault="00CF193F" w:rsidP="005B1662">
            <w:pPr>
              <w:pStyle w:val="ListParagraph"/>
              <w:numPr>
                <w:ilvl w:val="3"/>
                <w:numId w:val="4"/>
              </w:numPr>
            </w:pPr>
            <w:r w:rsidRPr="00875CEB">
              <w:t>Non-profit</w:t>
            </w:r>
          </w:p>
          <w:p w14:paraId="6C20863A" w14:textId="77777777" w:rsidR="00764EC5" w:rsidRPr="00875CEB" w:rsidRDefault="00764EC5" w:rsidP="005B1662">
            <w:pPr>
              <w:pStyle w:val="ListParagraph"/>
              <w:numPr>
                <w:ilvl w:val="3"/>
                <w:numId w:val="4"/>
              </w:numPr>
            </w:pPr>
            <w:r w:rsidRPr="00875CEB">
              <w:t>Other</w:t>
            </w:r>
            <w:r w:rsidR="006E0D1F">
              <w:t xml:space="preserve"> (text input)</w:t>
            </w:r>
          </w:p>
          <w:p w14:paraId="6C20863B" w14:textId="77777777" w:rsidR="005B1662" w:rsidRPr="006E0D1F" w:rsidRDefault="00CF193F" w:rsidP="005B1662">
            <w:pPr>
              <w:pStyle w:val="ListParagraph"/>
              <w:numPr>
                <w:ilvl w:val="2"/>
                <w:numId w:val="4"/>
              </w:numPr>
            </w:pPr>
            <w:r w:rsidRPr="006E0D1F">
              <w:t>I’ve spoken</w:t>
            </w:r>
            <w:r w:rsidR="005B1662" w:rsidRPr="006E0D1F">
              <w:t xml:space="preserve"> with a non-VA organization</w:t>
            </w:r>
          </w:p>
          <w:p w14:paraId="6C20863C" w14:textId="77777777" w:rsidR="005B1662" w:rsidRPr="006E0D1F" w:rsidRDefault="005B1662" w:rsidP="005B1662">
            <w:pPr>
              <w:pStyle w:val="ListParagraph"/>
              <w:numPr>
                <w:ilvl w:val="3"/>
                <w:numId w:val="4"/>
              </w:numPr>
            </w:pPr>
            <w:r w:rsidRPr="006E0D1F">
              <w:t>Which organization?</w:t>
            </w:r>
            <w:r w:rsidR="006E0D1F">
              <w:t xml:space="preserve"> (text input)</w:t>
            </w:r>
          </w:p>
          <w:p w14:paraId="6C20863D" w14:textId="62E5F53E" w:rsidR="006436CF" w:rsidRPr="006E0D1F" w:rsidRDefault="00CF193F" w:rsidP="005B1662">
            <w:pPr>
              <w:pStyle w:val="ListParagraph"/>
              <w:numPr>
                <w:ilvl w:val="2"/>
                <w:numId w:val="4"/>
              </w:numPr>
            </w:pPr>
            <w:r w:rsidRPr="006E0D1F">
              <w:t>I’ve spoken</w:t>
            </w:r>
            <w:r w:rsidR="00F56ED0">
              <w:t xml:space="preserve"> with an Agent</w:t>
            </w:r>
          </w:p>
          <w:p w14:paraId="6C20863F" w14:textId="4FDA8A73" w:rsidR="00771409" w:rsidRPr="006E0D1F" w:rsidRDefault="00771409" w:rsidP="005B1662">
            <w:pPr>
              <w:pStyle w:val="ListParagraph"/>
              <w:numPr>
                <w:ilvl w:val="2"/>
                <w:numId w:val="4"/>
              </w:numPr>
            </w:pPr>
            <w:r w:rsidRPr="006E0D1F">
              <w:t xml:space="preserve">I’m going through </w:t>
            </w:r>
            <w:r w:rsidR="00F56ED0">
              <w:t>a transition</w:t>
            </w:r>
            <w:r w:rsidRPr="006E0D1F">
              <w:t xml:space="preserve"> program</w:t>
            </w:r>
            <w:r w:rsidR="00F56ED0">
              <w:t xml:space="preserve"> (such as TAP)</w:t>
            </w:r>
          </w:p>
          <w:p w14:paraId="6C208640" w14:textId="77777777" w:rsidR="006436CF" w:rsidRPr="006E0D1F" w:rsidRDefault="006436CF" w:rsidP="005B1662">
            <w:pPr>
              <w:pStyle w:val="ListParagraph"/>
              <w:numPr>
                <w:ilvl w:val="2"/>
                <w:numId w:val="4"/>
              </w:numPr>
            </w:pPr>
            <w:r w:rsidRPr="006E0D1F">
              <w:t>Other</w:t>
            </w:r>
            <w:r w:rsidR="006E0D1F">
              <w:t xml:space="preserve"> (text input)</w:t>
            </w:r>
          </w:p>
          <w:p w14:paraId="6C208641" w14:textId="511CEE1E" w:rsidR="00482355" w:rsidRPr="006E0D1F" w:rsidRDefault="00DB57C5" w:rsidP="005B1662">
            <w:pPr>
              <w:pStyle w:val="ListParagraph"/>
              <w:numPr>
                <w:ilvl w:val="0"/>
                <w:numId w:val="4"/>
              </w:numPr>
            </w:pPr>
            <w:r w:rsidRPr="006E0D1F">
              <w:t xml:space="preserve">What </w:t>
            </w:r>
            <w:r w:rsidR="00482355" w:rsidRPr="006E0D1F">
              <w:t xml:space="preserve">information </w:t>
            </w:r>
            <w:r w:rsidRPr="006E0D1F">
              <w:t xml:space="preserve">are </w:t>
            </w:r>
            <w:r w:rsidR="00482355" w:rsidRPr="006E0D1F">
              <w:t xml:space="preserve">you </w:t>
            </w:r>
            <w:r w:rsidRPr="006E0D1F">
              <w:t>looking for</w:t>
            </w:r>
            <w:r w:rsidR="00F56ED0">
              <w:t xml:space="preserve"> to help with your claim</w:t>
            </w:r>
            <w:r w:rsidR="00482355" w:rsidRPr="006E0D1F">
              <w:t>?</w:t>
            </w:r>
            <w:r w:rsidR="006E0D1F" w:rsidRPr="006E0D1F">
              <w:t xml:space="preserve"> (multiple select)</w:t>
            </w:r>
          </w:p>
          <w:p w14:paraId="6C208642" w14:textId="77777777" w:rsidR="001E4D41" w:rsidRDefault="001E4D41" w:rsidP="00DB57C5">
            <w:pPr>
              <w:pStyle w:val="ListParagraph"/>
              <w:numPr>
                <w:ilvl w:val="1"/>
                <w:numId w:val="4"/>
              </w:numPr>
            </w:pPr>
            <w:r w:rsidRPr="006E0D1F">
              <w:t>How to file</w:t>
            </w:r>
            <w:r w:rsidR="00DB57C5" w:rsidRPr="006E0D1F">
              <w:t xml:space="preserve"> a claim</w:t>
            </w:r>
          </w:p>
          <w:p w14:paraId="5DE7CE5C" w14:textId="77777777" w:rsidR="00F56ED0" w:rsidRDefault="00F56ED0" w:rsidP="00F56ED0">
            <w:pPr>
              <w:pStyle w:val="ListParagraph"/>
              <w:numPr>
                <w:ilvl w:val="2"/>
                <w:numId w:val="4"/>
              </w:numPr>
            </w:pPr>
            <w:r>
              <w:t>Which type of claim?</w:t>
            </w:r>
          </w:p>
          <w:p w14:paraId="20E49AFB" w14:textId="77777777" w:rsidR="00F56ED0" w:rsidRDefault="00F56ED0" w:rsidP="00F56ED0">
            <w:pPr>
              <w:pStyle w:val="ListParagraph"/>
              <w:numPr>
                <w:ilvl w:val="3"/>
                <w:numId w:val="4"/>
              </w:numPr>
            </w:pPr>
            <w:r>
              <w:t>Disability</w:t>
            </w:r>
          </w:p>
          <w:p w14:paraId="76815C46" w14:textId="77777777" w:rsidR="00F56ED0" w:rsidRDefault="00F56ED0" w:rsidP="00F56ED0">
            <w:pPr>
              <w:pStyle w:val="ListParagraph"/>
              <w:numPr>
                <w:ilvl w:val="3"/>
                <w:numId w:val="4"/>
              </w:numPr>
            </w:pPr>
            <w:r>
              <w:t>Pension</w:t>
            </w:r>
          </w:p>
          <w:p w14:paraId="2042B765" w14:textId="36D638A3" w:rsidR="00F56ED0" w:rsidRDefault="00F56ED0" w:rsidP="00F56ED0">
            <w:pPr>
              <w:pStyle w:val="ListParagraph"/>
              <w:numPr>
                <w:ilvl w:val="3"/>
                <w:numId w:val="4"/>
              </w:numPr>
            </w:pPr>
            <w:r>
              <w:t>Dependency</w:t>
            </w:r>
          </w:p>
          <w:p w14:paraId="3484CF64" w14:textId="77777777" w:rsidR="00F56ED0" w:rsidRDefault="00F56ED0" w:rsidP="00F56ED0">
            <w:pPr>
              <w:pStyle w:val="ListParagraph"/>
              <w:numPr>
                <w:ilvl w:val="3"/>
                <w:numId w:val="4"/>
              </w:numPr>
            </w:pPr>
            <w:r>
              <w:t>Unemployability</w:t>
            </w:r>
          </w:p>
          <w:p w14:paraId="4BA99ADC" w14:textId="53478368" w:rsidR="00F56ED0" w:rsidRPr="006E0D1F" w:rsidRDefault="00F56ED0" w:rsidP="00F56ED0">
            <w:pPr>
              <w:pStyle w:val="ListParagraph"/>
              <w:numPr>
                <w:ilvl w:val="3"/>
                <w:numId w:val="4"/>
              </w:numPr>
            </w:pPr>
            <w:r>
              <w:t>Other (text input)</w:t>
            </w:r>
          </w:p>
          <w:p w14:paraId="6C208643" w14:textId="7988FD7A" w:rsidR="001E4D41" w:rsidRPr="006E0D1F" w:rsidRDefault="00F14909" w:rsidP="00DB57C5">
            <w:pPr>
              <w:pStyle w:val="ListParagraph"/>
              <w:numPr>
                <w:ilvl w:val="1"/>
                <w:numId w:val="4"/>
              </w:numPr>
            </w:pPr>
            <w:r w:rsidRPr="006E0D1F">
              <w:t>What type of medical records</w:t>
            </w:r>
            <w:r w:rsidR="00F56ED0">
              <w:t xml:space="preserve"> are needed to file</w:t>
            </w:r>
          </w:p>
          <w:p w14:paraId="6C208644" w14:textId="17712337" w:rsidR="00F14909" w:rsidRPr="006E0D1F" w:rsidRDefault="00F14909" w:rsidP="00DB57C5">
            <w:pPr>
              <w:pStyle w:val="ListParagraph"/>
              <w:numPr>
                <w:ilvl w:val="1"/>
                <w:numId w:val="4"/>
              </w:numPr>
            </w:pPr>
            <w:r w:rsidRPr="006E0D1F">
              <w:t>What type of military records</w:t>
            </w:r>
            <w:r w:rsidR="00F56ED0">
              <w:t xml:space="preserve"> are needed to file</w:t>
            </w:r>
          </w:p>
          <w:p w14:paraId="6C208645" w14:textId="6A60AC0D" w:rsidR="00F14909" w:rsidRPr="006E0D1F" w:rsidRDefault="00F14909" w:rsidP="00DB57C5">
            <w:pPr>
              <w:pStyle w:val="ListParagraph"/>
              <w:numPr>
                <w:ilvl w:val="1"/>
                <w:numId w:val="4"/>
              </w:numPr>
            </w:pPr>
            <w:r w:rsidRPr="006E0D1F">
              <w:t>What type of employment records</w:t>
            </w:r>
            <w:r w:rsidR="00F56ED0">
              <w:t xml:space="preserve"> are needed to file</w:t>
            </w:r>
          </w:p>
          <w:p w14:paraId="6C208646" w14:textId="77777777" w:rsidR="001E4D41" w:rsidRPr="006E0D1F" w:rsidRDefault="001E4D41" w:rsidP="00DB57C5">
            <w:pPr>
              <w:pStyle w:val="ListParagraph"/>
              <w:numPr>
                <w:ilvl w:val="1"/>
                <w:numId w:val="4"/>
              </w:numPr>
            </w:pPr>
            <w:r w:rsidRPr="006E0D1F">
              <w:t xml:space="preserve">How long </w:t>
            </w:r>
            <w:r w:rsidR="006E0D1F">
              <w:t>the process</w:t>
            </w:r>
            <w:r w:rsidRPr="006E0D1F">
              <w:t xml:space="preserve"> will take</w:t>
            </w:r>
          </w:p>
          <w:p w14:paraId="6C208647" w14:textId="77777777" w:rsidR="001E4D41" w:rsidRPr="006E0D1F" w:rsidRDefault="006205D3" w:rsidP="00DB57C5">
            <w:pPr>
              <w:pStyle w:val="ListParagraph"/>
              <w:numPr>
                <w:ilvl w:val="1"/>
                <w:numId w:val="4"/>
              </w:numPr>
            </w:pPr>
            <w:r w:rsidRPr="006E0D1F">
              <w:t>What happens in the</w:t>
            </w:r>
            <w:r w:rsidR="001E4D41" w:rsidRPr="006E0D1F">
              <w:t xml:space="preserve"> overall process</w:t>
            </w:r>
          </w:p>
          <w:p w14:paraId="6C208648" w14:textId="404B01FE" w:rsidR="001E4D41" w:rsidRPr="006E0D1F" w:rsidRDefault="001E4D41" w:rsidP="00DB57C5">
            <w:pPr>
              <w:pStyle w:val="ListParagraph"/>
              <w:numPr>
                <w:ilvl w:val="1"/>
                <w:numId w:val="4"/>
              </w:numPr>
            </w:pPr>
            <w:r w:rsidRPr="006E0D1F">
              <w:t>H</w:t>
            </w:r>
            <w:r w:rsidR="00F56ED0">
              <w:t xml:space="preserve">ow a decision </w:t>
            </w:r>
            <w:r w:rsidRPr="006E0D1F">
              <w:t>is determined</w:t>
            </w:r>
          </w:p>
          <w:p w14:paraId="6C208649" w14:textId="77777777" w:rsidR="001E4D41" w:rsidRPr="006E0D1F" w:rsidRDefault="001E4D41" w:rsidP="00DB57C5">
            <w:pPr>
              <w:pStyle w:val="ListParagraph"/>
              <w:numPr>
                <w:ilvl w:val="1"/>
                <w:numId w:val="4"/>
              </w:numPr>
            </w:pPr>
            <w:r w:rsidRPr="006E0D1F">
              <w:t>What types of claims there are</w:t>
            </w:r>
          </w:p>
          <w:p w14:paraId="6C20864A" w14:textId="77777777" w:rsidR="001E4D41" w:rsidRPr="006E0D1F" w:rsidRDefault="001E4D41" w:rsidP="00DB57C5">
            <w:pPr>
              <w:pStyle w:val="ListParagraph"/>
              <w:numPr>
                <w:ilvl w:val="1"/>
                <w:numId w:val="4"/>
              </w:numPr>
            </w:pPr>
            <w:r w:rsidRPr="006E0D1F">
              <w:t>What types of conditions are covered</w:t>
            </w:r>
          </w:p>
          <w:p w14:paraId="6C20864C" w14:textId="4B74EA62" w:rsidR="00885088" w:rsidRPr="006E0D1F" w:rsidRDefault="001E4D41" w:rsidP="00F56ED0">
            <w:pPr>
              <w:pStyle w:val="ListParagraph"/>
              <w:numPr>
                <w:ilvl w:val="1"/>
                <w:numId w:val="4"/>
              </w:numPr>
            </w:pPr>
            <w:r w:rsidRPr="006E0D1F">
              <w:t>How to get help filing</w:t>
            </w:r>
          </w:p>
          <w:p w14:paraId="6C20864D" w14:textId="77777777" w:rsidR="001E4D41" w:rsidRPr="006E0D1F" w:rsidRDefault="001E4D41" w:rsidP="00DB57C5">
            <w:pPr>
              <w:pStyle w:val="ListParagraph"/>
              <w:numPr>
                <w:ilvl w:val="1"/>
                <w:numId w:val="4"/>
              </w:numPr>
            </w:pPr>
            <w:r w:rsidRPr="006E0D1F">
              <w:t>Other</w:t>
            </w:r>
            <w:r w:rsidR="006E0D1F">
              <w:t xml:space="preserve"> (</w:t>
            </w:r>
            <w:r w:rsidR="00C04CCC">
              <w:t>text</w:t>
            </w:r>
            <w:r w:rsidR="006E0D1F">
              <w:t xml:space="preserve"> box)</w:t>
            </w:r>
          </w:p>
          <w:p w14:paraId="6C20864E" w14:textId="77777777" w:rsidR="00482355" w:rsidRPr="006E0D1F" w:rsidRDefault="00DB57C5" w:rsidP="005B1662">
            <w:pPr>
              <w:pStyle w:val="ListParagraph"/>
              <w:numPr>
                <w:ilvl w:val="0"/>
                <w:numId w:val="4"/>
              </w:numPr>
            </w:pPr>
            <w:r w:rsidRPr="006E0D1F">
              <w:t>Were you able to find the information?</w:t>
            </w:r>
            <w:r w:rsidR="006E0D1F" w:rsidRPr="006E0D1F">
              <w:t xml:space="preserve"> (y/n)</w:t>
            </w:r>
          </w:p>
          <w:p w14:paraId="6C20864F" w14:textId="2A843A4F" w:rsidR="00DB57C5" w:rsidRPr="006E0D1F" w:rsidRDefault="00DB57C5" w:rsidP="00DB57C5">
            <w:pPr>
              <w:pStyle w:val="ListParagraph"/>
              <w:numPr>
                <w:ilvl w:val="1"/>
                <w:numId w:val="4"/>
              </w:numPr>
            </w:pPr>
            <w:r w:rsidRPr="006E0D1F">
              <w:t xml:space="preserve">Yes </w:t>
            </w:r>
            <w:r w:rsidRPr="006E0D1F">
              <w:sym w:font="Wingdings" w:char="F0E0"/>
            </w:r>
            <w:r w:rsidRPr="006E0D1F">
              <w:t xml:space="preserve"> </w:t>
            </w:r>
            <w:r w:rsidR="00F56ED0">
              <w:t>How</w:t>
            </w:r>
            <w:r w:rsidRPr="006E0D1F">
              <w:t xml:space="preserve"> easy </w:t>
            </w:r>
            <w:r w:rsidR="00F56ED0">
              <w:t>was it to find</w:t>
            </w:r>
            <w:r w:rsidRPr="006E0D1F">
              <w:t>?</w:t>
            </w:r>
            <w:r w:rsidR="00F56ED0">
              <w:t xml:space="preserve"> (1-5 scale)</w:t>
            </w:r>
          </w:p>
          <w:p w14:paraId="6C208650" w14:textId="77777777" w:rsidR="00482355" w:rsidRPr="006E0D1F" w:rsidRDefault="0045381F" w:rsidP="006E0D1F">
            <w:pPr>
              <w:pStyle w:val="ListParagraph"/>
              <w:numPr>
                <w:ilvl w:val="1"/>
                <w:numId w:val="4"/>
              </w:numPr>
            </w:pPr>
            <w:r w:rsidRPr="006E0D1F">
              <w:t>No</w:t>
            </w:r>
            <w:r w:rsidRPr="006E0D1F">
              <w:sym w:font="Wingdings" w:char="F0E0"/>
            </w:r>
            <w:r w:rsidR="00333C6C" w:rsidRPr="006E0D1F">
              <w:t>What would make it easier?</w:t>
            </w:r>
            <w:r w:rsidR="006E0D1F">
              <w:t xml:space="preserve"> (multiple select)</w:t>
            </w:r>
          </w:p>
          <w:p w14:paraId="6C208651" w14:textId="77777777" w:rsidR="001E4D41" w:rsidRPr="006E0D1F" w:rsidRDefault="001E4D41" w:rsidP="006E0D1F">
            <w:pPr>
              <w:pStyle w:val="ListParagraph"/>
              <w:numPr>
                <w:ilvl w:val="2"/>
                <w:numId w:val="4"/>
              </w:numPr>
            </w:pPr>
            <w:r w:rsidRPr="006E0D1F">
              <w:t>Improved navigation</w:t>
            </w:r>
          </w:p>
          <w:p w14:paraId="6C208652" w14:textId="77777777" w:rsidR="001E4D41" w:rsidRPr="006E0D1F" w:rsidRDefault="001E4D41" w:rsidP="006E0D1F">
            <w:pPr>
              <w:pStyle w:val="ListParagraph"/>
              <w:numPr>
                <w:ilvl w:val="2"/>
                <w:numId w:val="4"/>
              </w:numPr>
            </w:pPr>
            <w:r w:rsidRPr="006E0D1F">
              <w:t>Better labels</w:t>
            </w:r>
          </w:p>
          <w:p w14:paraId="6C208653" w14:textId="77777777" w:rsidR="001E4D41" w:rsidRPr="006E0D1F" w:rsidRDefault="001E4D41" w:rsidP="006E0D1F">
            <w:pPr>
              <w:pStyle w:val="ListParagraph"/>
              <w:numPr>
                <w:ilvl w:val="2"/>
                <w:numId w:val="4"/>
              </w:numPr>
            </w:pPr>
            <w:r w:rsidRPr="006E0D1F">
              <w:t>Improve</w:t>
            </w:r>
            <w:r w:rsidR="00764EC5" w:rsidRPr="006E0D1F">
              <w:t>d</w:t>
            </w:r>
            <w:r w:rsidRPr="006E0D1F">
              <w:t xml:space="preserve"> search</w:t>
            </w:r>
          </w:p>
          <w:p w14:paraId="6C208654" w14:textId="77777777" w:rsidR="00333C6C" w:rsidRPr="006E0D1F" w:rsidRDefault="00E84FF2" w:rsidP="006E0D1F">
            <w:pPr>
              <w:pStyle w:val="ListParagraph"/>
              <w:numPr>
                <w:ilvl w:val="2"/>
                <w:numId w:val="4"/>
              </w:numPr>
            </w:pPr>
            <w:r w:rsidRPr="006E0D1F">
              <w:t>Simplified</w:t>
            </w:r>
            <w:r w:rsidR="00333C6C" w:rsidRPr="006E0D1F">
              <w:t xml:space="preserve"> content</w:t>
            </w:r>
          </w:p>
          <w:p w14:paraId="6C208655" w14:textId="77777777" w:rsidR="00E84FF2" w:rsidRPr="006E0D1F" w:rsidRDefault="00E84FF2" w:rsidP="006E0D1F">
            <w:pPr>
              <w:pStyle w:val="ListParagraph"/>
              <w:numPr>
                <w:ilvl w:val="2"/>
                <w:numId w:val="4"/>
              </w:numPr>
            </w:pPr>
            <w:r w:rsidRPr="006E0D1F">
              <w:t>Fewer places to look</w:t>
            </w:r>
          </w:p>
          <w:p w14:paraId="6C208656" w14:textId="77777777" w:rsidR="001E4D41" w:rsidRPr="006E0D1F" w:rsidRDefault="001E4D41" w:rsidP="006E0D1F">
            <w:pPr>
              <w:pStyle w:val="ListParagraph"/>
              <w:numPr>
                <w:ilvl w:val="2"/>
                <w:numId w:val="4"/>
              </w:numPr>
            </w:pPr>
            <w:r w:rsidRPr="006E0D1F">
              <w:t>Other</w:t>
            </w:r>
            <w:r w:rsidR="006E0D1F">
              <w:t xml:space="preserve"> (</w:t>
            </w:r>
            <w:r w:rsidR="00C04CCC">
              <w:t>text</w:t>
            </w:r>
            <w:r w:rsidR="006E0D1F">
              <w:t xml:space="preserve"> box)</w:t>
            </w:r>
          </w:p>
          <w:p w14:paraId="6C208657" w14:textId="77777777" w:rsidR="001E4D41" w:rsidRPr="006E0D1F" w:rsidRDefault="00CE0600" w:rsidP="005B1662">
            <w:pPr>
              <w:pStyle w:val="ListParagraph"/>
              <w:numPr>
                <w:ilvl w:val="0"/>
                <w:numId w:val="4"/>
              </w:numPr>
            </w:pPr>
            <w:r w:rsidRPr="006E0D1F">
              <w:t>Is anyone helping you with your claim</w:t>
            </w:r>
            <w:r w:rsidR="001E4D41" w:rsidRPr="006E0D1F">
              <w:t>?</w:t>
            </w:r>
            <w:r w:rsidR="006E0D1F">
              <w:t xml:space="preserve"> y/n </w:t>
            </w:r>
            <w:r w:rsidR="006E0D1F" w:rsidRPr="00875CEB">
              <w:rPr>
                <w:color w:val="FF0000"/>
              </w:rPr>
              <w:t>&lt;no- move to next question&gt;</w:t>
            </w:r>
          </w:p>
          <w:p w14:paraId="6C208658" w14:textId="77777777" w:rsidR="001E4D41" w:rsidRPr="006E0D1F" w:rsidRDefault="006E0D1F" w:rsidP="005B1662">
            <w:pPr>
              <w:pStyle w:val="ListParagraph"/>
              <w:numPr>
                <w:ilvl w:val="1"/>
                <w:numId w:val="4"/>
              </w:numPr>
            </w:pPr>
            <w:r>
              <w:t>(yes - multiple select)</w:t>
            </w:r>
          </w:p>
          <w:p w14:paraId="6C208659" w14:textId="5EEE74CD" w:rsidR="001E4D41" w:rsidRPr="006E0D1F" w:rsidRDefault="00C04CCC" w:rsidP="005B1662">
            <w:pPr>
              <w:pStyle w:val="ListParagraph"/>
              <w:numPr>
                <w:ilvl w:val="2"/>
                <w:numId w:val="4"/>
              </w:numPr>
            </w:pPr>
            <w:r>
              <w:lastRenderedPageBreak/>
              <w:t>Veterans Service Organization (</w:t>
            </w:r>
            <w:r w:rsidR="001E4D41" w:rsidRPr="006E0D1F">
              <w:t>VSO</w:t>
            </w:r>
            <w:r>
              <w:t>)</w:t>
            </w:r>
            <w:r w:rsidR="00CC003F">
              <w:t xml:space="preserve"> (</w:t>
            </w:r>
            <w:r w:rsidR="00F56ED0">
              <w:t>single</w:t>
            </w:r>
            <w:r w:rsidR="00CC003F">
              <w:t xml:space="preserve"> select)</w:t>
            </w:r>
          </w:p>
          <w:p w14:paraId="2DBDBC05" w14:textId="62E2E50E" w:rsidR="00F56ED0" w:rsidRDefault="00F56ED0" w:rsidP="006E0D1F">
            <w:pPr>
              <w:pStyle w:val="ListParagraph"/>
              <w:numPr>
                <w:ilvl w:val="2"/>
                <w:numId w:val="5"/>
              </w:numPr>
            </w:pPr>
            <w:r>
              <w:t>National</w:t>
            </w:r>
          </w:p>
          <w:p w14:paraId="6C20865A" w14:textId="77777777" w:rsidR="00764EC5" w:rsidRPr="006E0D1F" w:rsidRDefault="00764EC5" w:rsidP="006E0D1F">
            <w:pPr>
              <w:pStyle w:val="ListParagraph"/>
              <w:numPr>
                <w:ilvl w:val="2"/>
                <w:numId w:val="5"/>
              </w:numPr>
            </w:pPr>
            <w:r w:rsidRPr="006E0D1F">
              <w:t>County</w:t>
            </w:r>
          </w:p>
          <w:p w14:paraId="6C20865B" w14:textId="77777777" w:rsidR="00764EC5" w:rsidRPr="006E0D1F" w:rsidRDefault="00764EC5" w:rsidP="006E0D1F">
            <w:pPr>
              <w:pStyle w:val="ListParagraph"/>
              <w:numPr>
                <w:ilvl w:val="2"/>
                <w:numId w:val="5"/>
              </w:numPr>
            </w:pPr>
            <w:r w:rsidRPr="006E0D1F">
              <w:t>State</w:t>
            </w:r>
          </w:p>
          <w:p w14:paraId="6C20865C" w14:textId="77777777" w:rsidR="00CD1E53" w:rsidRDefault="00764EC5" w:rsidP="006E0D1F">
            <w:pPr>
              <w:pStyle w:val="ListParagraph"/>
              <w:numPr>
                <w:ilvl w:val="2"/>
                <w:numId w:val="5"/>
              </w:numPr>
            </w:pPr>
            <w:r w:rsidRPr="006E0D1F">
              <w:t>N</w:t>
            </w:r>
            <w:r w:rsidR="00CD1E53" w:rsidRPr="006E0D1F">
              <w:t>on-profit</w:t>
            </w:r>
          </w:p>
          <w:p w14:paraId="357A30BD" w14:textId="070FDA4A" w:rsidR="00F56ED0" w:rsidRPr="006E0D1F" w:rsidRDefault="00F56ED0" w:rsidP="006E0D1F">
            <w:pPr>
              <w:pStyle w:val="ListParagraph"/>
              <w:numPr>
                <w:ilvl w:val="2"/>
                <w:numId w:val="5"/>
              </w:numPr>
            </w:pPr>
            <w:r>
              <w:t>I don’t know</w:t>
            </w:r>
          </w:p>
          <w:p w14:paraId="6C20865D" w14:textId="77777777" w:rsidR="006E0D1F" w:rsidRPr="006E0D1F" w:rsidRDefault="006E0D1F" w:rsidP="006E0D1F">
            <w:pPr>
              <w:pStyle w:val="ListParagraph"/>
              <w:numPr>
                <w:ilvl w:val="2"/>
                <w:numId w:val="5"/>
              </w:numPr>
            </w:pPr>
            <w:r w:rsidRPr="006E0D1F">
              <w:t>Other</w:t>
            </w:r>
            <w:r>
              <w:t xml:space="preserve"> (text box)</w:t>
            </w:r>
          </w:p>
          <w:p w14:paraId="6C20865E" w14:textId="77777777" w:rsidR="001E4D41" w:rsidRPr="006E0D1F" w:rsidRDefault="001E4D41" w:rsidP="005B1662">
            <w:pPr>
              <w:pStyle w:val="ListParagraph"/>
              <w:numPr>
                <w:ilvl w:val="2"/>
                <w:numId w:val="4"/>
              </w:numPr>
            </w:pPr>
            <w:r w:rsidRPr="006E0D1F">
              <w:t>Caregiver</w:t>
            </w:r>
          </w:p>
          <w:p w14:paraId="6C20865F" w14:textId="1C427668" w:rsidR="001E4D41" w:rsidRDefault="001E4D41" w:rsidP="005B1662">
            <w:pPr>
              <w:pStyle w:val="ListParagraph"/>
              <w:numPr>
                <w:ilvl w:val="2"/>
                <w:numId w:val="4"/>
              </w:numPr>
            </w:pPr>
            <w:r w:rsidRPr="006E0D1F">
              <w:t>Family</w:t>
            </w:r>
            <w:r w:rsidR="00B80583">
              <w:t xml:space="preserve"> member</w:t>
            </w:r>
          </w:p>
          <w:p w14:paraId="1F980278" w14:textId="25A3767C" w:rsidR="00B80583" w:rsidRPr="006E0D1F" w:rsidRDefault="00B80583" w:rsidP="005B1662">
            <w:pPr>
              <w:pStyle w:val="ListParagraph"/>
              <w:numPr>
                <w:ilvl w:val="2"/>
                <w:numId w:val="4"/>
              </w:numPr>
            </w:pPr>
            <w:r>
              <w:t>Dependent</w:t>
            </w:r>
          </w:p>
          <w:p w14:paraId="6C208660" w14:textId="77777777" w:rsidR="001E4D41" w:rsidRPr="006E0D1F" w:rsidRDefault="00C04CCC" w:rsidP="005B1662">
            <w:pPr>
              <w:pStyle w:val="ListParagraph"/>
              <w:numPr>
                <w:ilvl w:val="2"/>
                <w:numId w:val="4"/>
              </w:numPr>
            </w:pPr>
            <w:r>
              <w:t>Fellow</w:t>
            </w:r>
            <w:r w:rsidR="00A53C70" w:rsidRPr="006E0D1F">
              <w:t xml:space="preserve"> </w:t>
            </w:r>
            <w:r w:rsidR="001E4D41" w:rsidRPr="006E0D1F">
              <w:t>Veteran</w:t>
            </w:r>
          </w:p>
          <w:p w14:paraId="6C208661" w14:textId="71FE8677" w:rsidR="001E4D41" w:rsidRPr="006E0D1F" w:rsidRDefault="00B80583" w:rsidP="005B1662">
            <w:pPr>
              <w:pStyle w:val="ListParagraph"/>
              <w:numPr>
                <w:ilvl w:val="2"/>
                <w:numId w:val="4"/>
              </w:numPr>
            </w:pPr>
            <w:r>
              <w:t>Agent</w:t>
            </w:r>
          </w:p>
          <w:p w14:paraId="6C208662" w14:textId="6BAE76C3" w:rsidR="00333C6C" w:rsidRPr="006E0D1F" w:rsidRDefault="00B80583" w:rsidP="005B1662">
            <w:pPr>
              <w:pStyle w:val="ListParagraph"/>
              <w:numPr>
                <w:ilvl w:val="2"/>
                <w:numId w:val="4"/>
              </w:numPr>
            </w:pPr>
            <w:r>
              <w:t>Separation program (such as TAP)</w:t>
            </w:r>
          </w:p>
          <w:p w14:paraId="6C208663" w14:textId="1F0F0DFA" w:rsidR="00333C6C" w:rsidRPr="006E0D1F" w:rsidRDefault="00333C6C" w:rsidP="005B1662">
            <w:pPr>
              <w:pStyle w:val="ListParagraph"/>
              <w:numPr>
                <w:ilvl w:val="2"/>
                <w:numId w:val="4"/>
              </w:numPr>
            </w:pPr>
            <w:r w:rsidRPr="006E0D1F">
              <w:t>VA</w:t>
            </w:r>
            <w:r w:rsidR="00B80583">
              <w:t xml:space="preserve"> Representative</w:t>
            </w:r>
          </w:p>
          <w:p w14:paraId="6C208664" w14:textId="77777777" w:rsidR="00333C6C" w:rsidRPr="006E0D1F" w:rsidRDefault="00764EC5" w:rsidP="005B1662">
            <w:pPr>
              <w:pStyle w:val="ListParagraph"/>
              <w:numPr>
                <w:ilvl w:val="2"/>
                <w:numId w:val="4"/>
              </w:numPr>
            </w:pPr>
            <w:r w:rsidRPr="006E0D1F">
              <w:t>Other non-VA organization</w:t>
            </w:r>
          </w:p>
          <w:p w14:paraId="6C208665" w14:textId="77777777" w:rsidR="005B1662" w:rsidRPr="006E0D1F" w:rsidRDefault="005B1662" w:rsidP="005B1662">
            <w:pPr>
              <w:pStyle w:val="ListParagraph"/>
              <w:numPr>
                <w:ilvl w:val="3"/>
                <w:numId w:val="4"/>
              </w:numPr>
            </w:pPr>
            <w:r w:rsidRPr="006E0D1F">
              <w:t>Which organization?</w:t>
            </w:r>
            <w:r w:rsidR="006E0D1F">
              <w:t xml:space="preserve"> (text box)</w:t>
            </w:r>
          </w:p>
          <w:p w14:paraId="6C208666" w14:textId="77777777" w:rsidR="001E4D41" w:rsidRPr="006E0D1F" w:rsidRDefault="001E4D41" w:rsidP="005B1662">
            <w:pPr>
              <w:pStyle w:val="ListParagraph"/>
              <w:numPr>
                <w:ilvl w:val="2"/>
                <w:numId w:val="4"/>
              </w:numPr>
            </w:pPr>
            <w:r w:rsidRPr="006E0D1F">
              <w:t>Other</w:t>
            </w:r>
            <w:r w:rsidR="006E0D1F">
              <w:t xml:space="preserve"> (text box)</w:t>
            </w:r>
          </w:p>
          <w:p w14:paraId="6C208667" w14:textId="77777777" w:rsidR="00333C6C" w:rsidRPr="006E0D1F" w:rsidRDefault="00333C6C" w:rsidP="005B1662">
            <w:pPr>
              <w:pStyle w:val="ListParagraph"/>
              <w:numPr>
                <w:ilvl w:val="0"/>
                <w:numId w:val="4"/>
              </w:numPr>
            </w:pPr>
            <w:r w:rsidRPr="006E0D1F">
              <w:t>What do you plan to do next?</w:t>
            </w:r>
            <w:r w:rsidR="006E0D1F">
              <w:t xml:space="preserve"> (multiple select)</w:t>
            </w:r>
          </w:p>
          <w:p w14:paraId="6C208668" w14:textId="72A5D9DC" w:rsidR="00FC0B11" w:rsidRDefault="00B80583" w:rsidP="00C04CCC">
            <w:pPr>
              <w:pStyle w:val="ListParagraph"/>
              <w:numPr>
                <w:ilvl w:val="1"/>
                <w:numId w:val="4"/>
              </w:numPr>
            </w:pPr>
            <w:r>
              <w:t>Submit a claim</w:t>
            </w:r>
          </w:p>
          <w:p w14:paraId="5FA3BFB6" w14:textId="77777777" w:rsidR="00B80583" w:rsidRDefault="00B80583" w:rsidP="00B80583">
            <w:pPr>
              <w:pStyle w:val="ListParagraph"/>
              <w:numPr>
                <w:ilvl w:val="2"/>
                <w:numId w:val="4"/>
              </w:numPr>
            </w:pPr>
            <w:r>
              <w:t>On this website</w:t>
            </w:r>
          </w:p>
          <w:p w14:paraId="27FE8D73" w14:textId="77777777" w:rsidR="00B80583" w:rsidRDefault="00B80583" w:rsidP="00B80583">
            <w:pPr>
              <w:pStyle w:val="ListParagraph"/>
              <w:numPr>
                <w:ilvl w:val="2"/>
                <w:numId w:val="4"/>
              </w:numPr>
            </w:pPr>
            <w:r>
              <w:t>On paper</w:t>
            </w:r>
          </w:p>
          <w:p w14:paraId="6FA528ED" w14:textId="77777777" w:rsidR="00B80583" w:rsidRDefault="00B80583" w:rsidP="00B80583">
            <w:pPr>
              <w:pStyle w:val="ListParagraph"/>
              <w:numPr>
                <w:ilvl w:val="2"/>
                <w:numId w:val="4"/>
              </w:numPr>
            </w:pPr>
            <w:r>
              <w:t>With a VSO</w:t>
            </w:r>
          </w:p>
          <w:p w14:paraId="1EE67353" w14:textId="77777777" w:rsidR="00B80583" w:rsidRDefault="00B80583" w:rsidP="00B80583">
            <w:pPr>
              <w:pStyle w:val="ListParagraph"/>
              <w:numPr>
                <w:ilvl w:val="2"/>
                <w:numId w:val="4"/>
              </w:numPr>
            </w:pPr>
            <w:r>
              <w:t>With an Agent</w:t>
            </w:r>
          </w:p>
          <w:p w14:paraId="6449B1E3" w14:textId="279B9E7B" w:rsidR="00B80583" w:rsidRDefault="00B80583" w:rsidP="00B80583">
            <w:pPr>
              <w:pStyle w:val="ListParagraph"/>
              <w:numPr>
                <w:ilvl w:val="2"/>
                <w:numId w:val="4"/>
              </w:numPr>
            </w:pPr>
            <w:r>
              <w:t>Other (text input)</w:t>
            </w:r>
          </w:p>
          <w:p w14:paraId="6C20866A" w14:textId="528A3B12" w:rsidR="00C04CCC" w:rsidRPr="006E0D1F" w:rsidRDefault="00C04CCC" w:rsidP="00C04CCC">
            <w:pPr>
              <w:pStyle w:val="ListParagraph"/>
              <w:numPr>
                <w:ilvl w:val="1"/>
                <w:numId w:val="4"/>
              </w:numPr>
            </w:pPr>
            <w:r w:rsidRPr="006E0D1F">
              <w:t xml:space="preserve">Look for more information about </w:t>
            </w:r>
            <w:r w:rsidR="00B80583">
              <w:t xml:space="preserve">filing a </w:t>
            </w:r>
            <w:r w:rsidR="00FC0B11">
              <w:t>claim</w:t>
            </w:r>
          </w:p>
          <w:p w14:paraId="6C20866B" w14:textId="181B9400" w:rsidR="00C04CCC" w:rsidRDefault="00C04CCC" w:rsidP="00C04CCC">
            <w:pPr>
              <w:pStyle w:val="ListParagraph"/>
              <w:numPr>
                <w:ilvl w:val="2"/>
                <w:numId w:val="4"/>
              </w:numPr>
            </w:pPr>
            <w:r>
              <w:t xml:space="preserve">Continue looking for the information on this </w:t>
            </w:r>
            <w:r w:rsidR="00B80583">
              <w:t>web</w:t>
            </w:r>
            <w:r>
              <w:t>site</w:t>
            </w:r>
          </w:p>
          <w:p w14:paraId="6C20866C" w14:textId="77777777" w:rsidR="00C04CCC" w:rsidRDefault="00C04CCC" w:rsidP="00FC0B11">
            <w:pPr>
              <w:pStyle w:val="ListParagraph"/>
              <w:numPr>
                <w:ilvl w:val="2"/>
                <w:numId w:val="4"/>
              </w:numPr>
            </w:pPr>
            <w:r>
              <w:t>Visit other websites</w:t>
            </w:r>
          </w:p>
          <w:p w14:paraId="615E606F" w14:textId="7CA66D3E" w:rsidR="00B80583" w:rsidRDefault="00B80583" w:rsidP="00FC0B11">
            <w:pPr>
              <w:pStyle w:val="ListParagraph"/>
              <w:numPr>
                <w:ilvl w:val="2"/>
                <w:numId w:val="4"/>
              </w:numPr>
            </w:pPr>
            <w:r>
              <w:t>Other (text input)</w:t>
            </w:r>
          </w:p>
          <w:p w14:paraId="6C20866D" w14:textId="77777777" w:rsidR="00FC0B11" w:rsidRDefault="00FC0B11" w:rsidP="00FC0B11">
            <w:pPr>
              <w:pStyle w:val="ListParagraph"/>
              <w:numPr>
                <w:ilvl w:val="1"/>
                <w:numId w:val="4"/>
              </w:numPr>
            </w:pPr>
            <w:r>
              <w:t>Call</w:t>
            </w:r>
            <w:r w:rsidR="00C04CCC">
              <w:t xml:space="preserve"> VA</w:t>
            </w:r>
            <w:r w:rsidRPr="006E0D1F">
              <w:t xml:space="preserve"> </w:t>
            </w:r>
          </w:p>
          <w:p w14:paraId="6C20866E" w14:textId="77777777" w:rsidR="00FC0B11" w:rsidRPr="006E0D1F" w:rsidRDefault="00FC0B11" w:rsidP="00FC0B11">
            <w:pPr>
              <w:pStyle w:val="ListParagraph"/>
              <w:numPr>
                <w:ilvl w:val="1"/>
                <w:numId w:val="4"/>
              </w:numPr>
            </w:pPr>
            <w:r w:rsidRPr="006E0D1F">
              <w:t xml:space="preserve">Contact a </w:t>
            </w:r>
            <w:r>
              <w:t>Veteran Service Organization (</w:t>
            </w:r>
            <w:r w:rsidRPr="006E0D1F">
              <w:t>VSO</w:t>
            </w:r>
            <w:r>
              <w:t>)</w:t>
            </w:r>
          </w:p>
          <w:p w14:paraId="6C20866F" w14:textId="0A0514CB" w:rsidR="00FC0B11" w:rsidRPr="006E0D1F" w:rsidRDefault="00FC0B11" w:rsidP="00FC0B11">
            <w:pPr>
              <w:pStyle w:val="ListParagraph"/>
              <w:numPr>
                <w:ilvl w:val="1"/>
                <w:numId w:val="4"/>
              </w:numPr>
            </w:pPr>
            <w:r w:rsidRPr="006E0D1F">
              <w:t xml:space="preserve">Contact an </w:t>
            </w:r>
            <w:r w:rsidR="00B80583">
              <w:t>Agent</w:t>
            </w:r>
          </w:p>
          <w:p w14:paraId="6C208670" w14:textId="77777777" w:rsidR="00C04CCC" w:rsidRDefault="00FC0B11" w:rsidP="00FC0B11">
            <w:pPr>
              <w:pStyle w:val="ListParagraph"/>
              <w:numPr>
                <w:ilvl w:val="1"/>
                <w:numId w:val="4"/>
              </w:numPr>
            </w:pPr>
            <w:r>
              <w:t>Other (text box)</w:t>
            </w:r>
          </w:p>
          <w:p w14:paraId="6C208671" w14:textId="77777777" w:rsidR="00482355" w:rsidRPr="006E0D1F" w:rsidRDefault="00C9699B" w:rsidP="005B1662">
            <w:pPr>
              <w:pStyle w:val="ListParagraph"/>
              <w:numPr>
                <w:ilvl w:val="0"/>
                <w:numId w:val="4"/>
              </w:numPr>
            </w:pPr>
            <w:r>
              <w:t>How can VA make it easier for you to use this website</w:t>
            </w:r>
            <w:r w:rsidR="00482355" w:rsidRPr="006E0D1F">
              <w:t>?</w:t>
            </w:r>
            <w:r w:rsidR="006E0D1F">
              <w:t xml:space="preserve"> (comment field)</w:t>
            </w:r>
          </w:p>
          <w:p w14:paraId="6C208672" w14:textId="77777777" w:rsidR="00764EC5" w:rsidRPr="00875CEB" w:rsidRDefault="00764EC5" w:rsidP="00764EC5">
            <w:pPr>
              <w:rPr>
                <w:rFonts w:ascii="Times New Roman" w:hAnsi="Times New Roman" w:cs="Times New Roman"/>
                <w:b/>
              </w:rPr>
            </w:pPr>
          </w:p>
          <w:p w14:paraId="6C208673" w14:textId="77777777" w:rsidR="00482355" w:rsidRPr="006E0D1F" w:rsidRDefault="00764EC5" w:rsidP="006E0D1F">
            <w:pPr>
              <w:rPr>
                <w:rFonts w:ascii="Times New Roman" w:hAnsi="Times New Roman" w:cs="Times New Roman"/>
                <w:b/>
              </w:rPr>
            </w:pPr>
            <w:r w:rsidRPr="00875CEB">
              <w:rPr>
                <w:rFonts w:ascii="Times New Roman" w:hAnsi="Times New Roman" w:cs="Times New Roman"/>
                <w:b/>
              </w:rPr>
              <w:t>[Submit]</w:t>
            </w:r>
          </w:p>
          <w:p w14:paraId="6C208674" w14:textId="77777777" w:rsidR="006E0D1F" w:rsidRDefault="006E0D1F" w:rsidP="006E0D1F">
            <w:pPr>
              <w:pStyle w:val="ListParagraph"/>
              <w:ind w:left="360"/>
              <w:rPr>
                <w:b/>
              </w:rPr>
            </w:pPr>
          </w:p>
          <w:p w14:paraId="6C208675" w14:textId="7FFB6C82" w:rsidR="006E0D1F" w:rsidRDefault="006E0D1F" w:rsidP="006E0D1F">
            <w:pPr>
              <w:pStyle w:val="ListParagraph"/>
              <w:ind w:left="0"/>
            </w:pPr>
            <w:commentRangeStart w:id="0"/>
            <w:r w:rsidRPr="006E0D1F">
              <w:t>Thank you for taking our survey. Your feedback will help VA make improvements to the Disability claims process.</w:t>
            </w:r>
            <w:r>
              <w:t xml:space="preserve"> For further information about Claims</w:t>
            </w:r>
            <w:r w:rsidR="00C04921">
              <w:t xml:space="preserve"> or to get help with claims</w:t>
            </w:r>
            <w:r>
              <w:t>, you can access the following resources:</w:t>
            </w:r>
            <w:commentRangeEnd w:id="0"/>
            <w:r w:rsidR="003E6158">
              <w:rPr>
                <w:rStyle w:val="CommentReference"/>
                <w:rFonts w:asciiTheme="minorHAnsi" w:eastAsiaTheme="minorHAnsi" w:hAnsiTheme="minorHAnsi" w:cstheme="minorBidi"/>
                <w:lang w:eastAsia="en-US"/>
              </w:rPr>
              <w:commentReference w:id="0"/>
            </w:r>
          </w:p>
          <w:p w14:paraId="6C208676" w14:textId="77777777" w:rsidR="006E0D1F" w:rsidRDefault="006E0D1F" w:rsidP="006E0D1F">
            <w:pPr>
              <w:pStyle w:val="ListParagraph"/>
              <w:ind w:left="0"/>
            </w:pPr>
          </w:p>
          <w:p w14:paraId="6C208677" w14:textId="77777777" w:rsidR="006E0D1F" w:rsidRDefault="00B24930" w:rsidP="006E0D1F">
            <w:pPr>
              <w:pStyle w:val="ListParagraph"/>
              <w:ind w:left="0"/>
            </w:pPr>
            <w:hyperlink r:id="rId14" w:history="1">
              <w:r w:rsidR="00A55C68" w:rsidRPr="00183A08">
                <w:rPr>
                  <w:rStyle w:val="Hyperlink"/>
                </w:rPr>
                <w:t>www.vets.gov/disability-benefits</w:t>
              </w:r>
            </w:hyperlink>
          </w:p>
          <w:p w14:paraId="6C208678" w14:textId="77777777" w:rsidR="00A55C68" w:rsidRDefault="00B24930" w:rsidP="006E0D1F">
            <w:pPr>
              <w:pStyle w:val="ListParagraph"/>
              <w:ind w:left="0"/>
            </w:pPr>
            <w:hyperlink r:id="rId15" w:history="1">
              <w:r w:rsidR="00A55C68" w:rsidRPr="00183A08">
                <w:rPr>
                  <w:rStyle w:val="Hyperlink"/>
                </w:rPr>
                <w:t>www.vets.gov/facility-locator</w:t>
              </w:r>
            </w:hyperlink>
          </w:p>
          <w:p w14:paraId="6C208679" w14:textId="77777777" w:rsidR="00A55C68" w:rsidRDefault="00B24930" w:rsidP="006E0D1F">
            <w:pPr>
              <w:pStyle w:val="ListParagraph"/>
              <w:ind w:left="0"/>
            </w:pPr>
            <w:hyperlink r:id="rId16" w:history="1">
              <w:r w:rsidR="006E0D1F" w:rsidRPr="00183A08">
                <w:rPr>
                  <w:rStyle w:val="Hyperlink"/>
                </w:rPr>
                <w:t>www.explore.va.gov/disability-compensation</w:t>
              </w:r>
            </w:hyperlink>
          </w:p>
          <w:p w14:paraId="6C20867A" w14:textId="77777777" w:rsidR="006E0D1F" w:rsidRDefault="00B24930" w:rsidP="006E0D1F">
            <w:pPr>
              <w:pStyle w:val="ListParagraph"/>
              <w:ind w:left="0"/>
            </w:pPr>
            <w:hyperlink r:id="rId17" w:history="1">
              <w:r w:rsidR="006E0D1F" w:rsidRPr="00183A08">
                <w:rPr>
                  <w:rStyle w:val="Hyperlink"/>
                </w:rPr>
                <w:t>www.nacvso.org/find-a-service-officer</w:t>
              </w:r>
            </w:hyperlink>
          </w:p>
          <w:p w14:paraId="6C20867B" w14:textId="77777777" w:rsidR="006E0D1F" w:rsidRPr="006E0D1F" w:rsidRDefault="006E0D1F" w:rsidP="006E0D1F">
            <w:pPr>
              <w:pStyle w:val="ListParagraph"/>
              <w:ind w:left="0"/>
            </w:pPr>
          </w:p>
          <w:p w14:paraId="6C20867C" w14:textId="77777777" w:rsidR="006E0D1F" w:rsidRPr="00875CEB" w:rsidRDefault="006E0D1F" w:rsidP="006E0D1F">
            <w:pPr>
              <w:pStyle w:val="ListParagraph"/>
              <w:ind w:left="360"/>
              <w:rPr>
                <w:b/>
              </w:rPr>
            </w:pPr>
          </w:p>
        </w:tc>
      </w:tr>
      <w:tr w:rsidR="00482355" w:rsidRPr="00875CEB" w14:paraId="6C208747" w14:textId="77777777" w:rsidTr="00482355">
        <w:tc>
          <w:tcPr>
            <w:tcW w:w="9576" w:type="dxa"/>
          </w:tcPr>
          <w:p w14:paraId="6C20867E" w14:textId="3F40A0A9" w:rsidR="00482355" w:rsidRPr="00875CEB" w:rsidRDefault="009751CB" w:rsidP="00482355">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C04921">
              <w:rPr>
                <w:rFonts w:ascii="Times New Roman" w:hAnsi="Times New Roman" w:cs="Times New Roman"/>
                <w:b/>
                <w:sz w:val="24"/>
                <w:szCs w:val="24"/>
              </w:rPr>
              <w:t>IN THE MIDDLE OF FILING</w:t>
            </w:r>
            <w:r w:rsidR="00482355" w:rsidRPr="00875CEB">
              <w:rPr>
                <w:rFonts w:ascii="Times New Roman" w:hAnsi="Times New Roman" w:cs="Times New Roman"/>
                <w:b/>
                <w:sz w:val="24"/>
                <w:szCs w:val="24"/>
              </w:rPr>
              <w:t xml:space="preserve"> A </w:t>
            </w:r>
            <w:r w:rsidR="001D56BD" w:rsidRPr="001D56BD">
              <w:rPr>
                <w:rFonts w:ascii="Times New Roman" w:hAnsi="Times New Roman" w:cs="Times New Roman"/>
                <w:b/>
                <w:color w:val="FF0000"/>
                <w:sz w:val="24"/>
                <w:szCs w:val="24"/>
              </w:rPr>
              <w:t xml:space="preserve">DISABILITY </w:t>
            </w:r>
            <w:r w:rsidR="00482355" w:rsidRPr="001D56BD">
              <w:rPr>
                <w:rFonts w:ascii="Times New Roman" w:hAnsi="Times New Roman" w:cs="Times New Roman"/>
                <w:b/>
                <w:color w:val="FF0000"/>
                <w:sz w:val="24"/>
                <w:szCs w:val="24"/>
              </w:rPr>
              <w:t>CLAIM</w:t>
            </w:r>
          </w:p>
          <w:p w14:paraId="6C20867F" w14:textId="77777777" w:rsidR="00C04921" w:rsidRDefault="00C04921" w:rsidP="00482355">
            <w:pPr>
              <w:rPr>
                <w:rFonts w:ascii="Times New Roman" w:eastAsia="Batang" w:hAnsi="Times New Roman" w:cs="Times New Roman"/>
                <w:b/>
                <w:sz w:val="24"/>
                <w:szCs w:val="24"/>
                <w:lang w:eastAsia="ko-KR"/>
              </w:rPr>
            </w:pPr>
          </w:p>
          <w:p w14:paraId="6C208680" w14:textId="6E8C4595" w:rsidR="00482355" w:rsidRDefault="00C04921" w:rsidP="00482355">
            <w:pPr>
              <w:rPr>
                <w:rFonts w:ascii="Times New Roman" w:eastAsia="Batang" w:hAnsi="Times New Roman" w:cs="Times New Roman"/>
                <w:b/>
                <w:sz w:val="24"/>
                <w:szCs w:val="24"/>
                <w:lang w:eastAsia="ko-KR"/>
              </w:rPr>
            </w:pPr>
            <w:r>
              <w:rPr>
                <w:rFonts w:ascii="Times New Roman" w:eastAsia="Batang" w:hAnsi="Times New Roman" w:cs="Times New Roman"/>
                <w:b/>
                <w:sz w:val="24"/>
                <w:szCs w:val="24"/>
                <w:lang w:eastAsia="ko-KR"/>
              </w:rPr>
              <w:t>eBenefits: Triggered by m</w:t>
            </w:r>
            <w:r w:rsidR="00482355" w:rsidRPr="00875CEB">
              <w:rPr>
                <w:rFonts w:ascii="Times New Roman" w:eastAsia="Batang" w:hAnsi="Times New Roman" w:cs="Times New Roman"/>
                <w:b/>
                <w:sz w:val="24"/>
                <w:szCs w:val="24"/>
                <w:lang w:eastAsia="ko-KR"/>
              </w:rPr>
              <w:t xml:space="preserve">ultiple logons </w:t>
            </w:r>
            <w:r>
              <w:rPr>
                <w:rFonts w:ascii="Times New Roman" w:eastAsia="Batang" w:hAnsi="Times New Roman" w:cs="Times New Roman"/>
                <w:b/>
                <w:sz w:val="24"/>
                <w:szCs w:val="24"/>
                <w:lang w:eastAsia="ko-KR"/>
              </w:rPr>
              <w:t>OR</w:t>
            </w:r>
            <w:r w:rsidR="00482355" w:rsidRPr="00875CEB">
              <w:rPr>
                <w:rFonts w:ascii="Times New Roman" w:eastAsia="Batang" w:hAnsi="Times New Roman" w:cs="Times New Roman"/>
                <w:b/>
                <w:sz w:val="24"/>
                <w:szCs w:val="24"/>
                <w:lang w:eastAsia="ko-KR"/>
              </w:rPr>
              <w:t xml:space="preserve"> idle for 3 weeks after initiation</w:t>
            </w:r>
            <w:r w:rsidR="00CC1CB8">
              <w:rPr>
                <w:rFonts w:ascii="Times New Roman" w:eastAsia="Batang" w:hAnsi="Times New Roman" w:cs="Times New Roman"/>
                <w:b/>
                <w:sz w:val="24"/>
                <w:szCs w:val="24"/>
                <w:lang w:eastAsia="ko-KR"/>
              </w:rPr>
              <w:t xml:space="preserve"> (user will be logged in on eBenefits)</w:t>
            </w:r>
          </w:p>
          <w:p w14:paraId="6C208681" w14:textId="77777777" w:rsidR="00CC003F" w:rsidRDefault="00CC003F" w:rsidP="00482355">
            <w:pPr>
              <w:rPr>
                <w:rFonts w:ascii="Times New Roman" w:eastAsia="Batang" w:hAnsi="Times New Roman" w:cs="Times New Roman"/>
                <w:b/>
                <w:sz w:val="24"/>
                <w:szCs w:val="24"/>
                <w:lang w:eastAsia="ko-KR"/>
              </w:rPr>
            </w:pPr>
          </w:p>
          <w:p w14:paraId="6C208682" w14:textId="390400BA" w:rsidR="00CC003F" w:rsidRPr="00CC003F" w:rsidRDefault="00CC003F" w:rsidP="00482355">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E720FC">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Your honest feedback is invaluable for identifying areas that need improvement. VA will use this feedback for internal use only</w:t>
            </w:r>
            <w:r w:rsidR="00CC1CB8">
              <w:rPr>
                <w:rFonts w:ascii="Times New Roman" w:eastAsia="Batang" w:hAnsi="Times New Roman" w:cs="Times New Roman"/>
                <w:sz w:val="24"/>
                <w:szCs w:val="24"/>
                <w:lang w:eastAsia="ko-KR"/>
              </w:rPr>
              <w:t xml:space="preserve">. </w:t>
            </w:r>
            <w:r>
              <w:rPr>
                <w:rFonts w:ascii="Times New Roman" w:eastAsia="Batang" w:hAnsi="Times New Roman" w:cs="Times New Roman"/>
                <w:sz w:val="24"/>
                <w:szCs w:val="24"/>
                <w:lang w:eastAsia="ko-KR"/>
              </w:rPr>
              <w:t>At the end of the survey we will provide some helpful links for Disability Claims resources.</w:t>
            </w:r>
          </w:p>
          <w:p w14:paraId="6C208683" w14:textId="77777777" w:rsidR="00C04921" w:rsidRPr="00875CEB" w:rsidRDefault="00C04921" w:rsidP="00482355">
            <w:pPr>
              <w:rPr>
                <w:rFonts w:ascii="Times New Roman" w:eastAsia="Batang" w:hAnsi="Times New Roman" w:cs="Times New Roman"/>
                <w:b/>
                <w:sz w:val="24"/>
                <w:szCs w:val="24"/>
                <w:lang w:eastAsia="ko-KR"/>
              </w:rPr>
            </w:pPr>
          </w:p>
          <w:p w14:paraId="6C208684" w14:textId="5CA24B7E" w:rsidR="00482355" w:rsidRPr="00C04921" w:rsidRDefault="00482355" w:rsidP="001D56BD">
            <w:pPr>
              <w:pStyle w:val="ListParagraph"/>
              <w:numPr>
                <w:ilvl w:val="0"/>
                <w:numId w:val="3"/>
              </w:numPr>
            </w:pPr>
            <w:commentRangeStart w:id="1"/>
            <w:r w:rsidRPr="00C04921">
              <w:t xml:space="preserve">Are you planning to </w:t>
            </w:r>
            <w:r w:rsidR="00885088" w:rsidRPr="00C04921">
              <w:t>complete</w:t>
            </w:r>
            <w:r w:rsidRPr="00C04921">
              <w:t xml:space="preserve"> your </w:t>
            </w:r>
            <w:r w:rsidR="001D56BD">
              <w:t xml:space="preserve">disability </w:t>
            </w:r>
            <w:r w:rsidRPr="00C04921">
              <w:t>claim?</w:t>
            </w:r>
            <w:r w:rsidR="00C04921">
              <w:t xml:space="preserve"> (y/n)</w:t>
            </w:r>
            <w:commentRangeEnd w:id="1"/>
            <w:r w:rsidR="008A1F01">
              <w:rPr>
                <w:rStyle w:val="CommentReference"/>
                <w:rFonts w:asciiTheme="minorHAnsi" w:eastAsiaTheme="minorHAnsi" w:hAnsiTheme="minorHAnsi" w:cstheme="minorBidi"/>
                <w:lang w:eastAsia="en-US"/>
              </w:rPr>
              <w:commentReference w:id="1"/>
            </w:r>
          </w:p>
          <w:p w14:paraId="6C208685" w14:textId="77777777" w:rsidR="00482355" w:rsidRPr="00C04921" w:rsidRDefault="00C04921" w:rsidP="001D56BD">
            <w:pPr>
              <w:pStyle w:val="ListParagraph"/>
              <w:numPr>
                <w:ilvl w:val="1"/>
                <w:numId w:val="3"/>
              </w:numPr>
            </w:pPr>
            <w:r>
              <w:t xml:space="preserve">(If </w:t>
            </w:r>
            <w:r w:rsidR="00482355" w:rsidRPr="00C04921">
              <w:t>No</w:t>
            </w:r>
            <w:r>
              <w:t>) W</w:t>
            </w:r>
            <w:r w:rsidR="00482355" w:rsidRPr="00C04921">
              <w:t>hy</w:t>
            </w:r>
            <w:r>
              <w:t xml:space="preserve"> not</w:t>
            </w:r>
            <w:r w:rsidR="00482355" w:rsidRPr="00C04921">
              <w:t>?</w:t>
            </w:r>
            <w:r>
              <w:t xml:space="preserve"> (multiple select)</w:t>
            </w:r>
          </w:p>
          <w:p w14:paraId="6C208686" w14:textId="77777777" w:rsidR="00482355" w:rsidRPr="00C04921" w:rsidRDefault="00482355" w:rsidP="001D56BD">
            <w:pPr>
              <w:pStyle w:val="ListParagraph"/>
              <w:numPr>
                <w:ilvl w:val="2"/>
                <w:numId w:val="3"/>
              </w:numPr>
            </w:pPr>
            <w:r w:rsidRPr="00C04921">
              <w:t>I don’t have all my records.</w:t>
            </w:r>
            <w:r w:rsidRPr="00C04921">
              <w:tab/>
            </w:r>
          </w:p>
          <w:p w14:paraId="6C208687" w14:textId="77777777" w:rsidR="00482355" w:rsidRPr="00C04921" w:rsidRDefault="00482355" w:rsidP="001D56BD">
            <w:pPr>
              <w:pStyle w:val="ListParagraph"/>
              <w:numPr>
                <w:ilvl w:val="3"/>
                <w:numId w:val="3"/>
              </w:numPr>
            </w:pPr>
            <w:r w:rsidRPr="00C04921">
              <w:t>What records are you missing?</w:t>
            </w:r>
            <w:r w:rsidR="00C04921">
              <w:t xml:space="preserve"> (multiple select)</w:t>
            </w:r>
          </w:p>
          <w:p w14:paraId="6C208688" w14:textId="77777777" w:rsidR="00885088" w:rsidRPr="00C04921" w:rsidRDefault="00885088" w:rsidP="001D56BD">
            <w:pPr>
              <w:pStyle w:val="ListParagraph"/>
              <w:numPr>
                <w:ilvl w:val="4"/>
                <w:numId w:val="3"/>
              </w:numPr>
            </w:pPr>
            <w:r w:rsidRPr="00C04921">
              <w:t>Military</w:t>
            </w:r>
          </w:p>
          <w:p w14:paraId="6C208689" w14:textId="77777777" w:rsidR="00885088" w:rsidRDefault="00885088" w:rsidP="001D56BD">
            <w:pPr>
              <w:pStyle w:val="ListParagraph"/>
              <w:numPr>
                <w:ilvl w:val="4"/>
                <w:numId w:val="3"/>
              </w:numPr>
            </w:pPr>
            <w:r w:rsidRPr="00C04921">
              <w:t>Medical</w:t>
            </w:r>
          </w:p>
          <w:p w14:paraId="1656579F" w14:textId="77777777" w:rsidR="00CC1CB8" w:rsidRDefault="00CC1CB8" w:rsidP="001D56BD">
            <w:pPr>
              <w:pStyle w:val="ListParagraph"/>
              <w:numPr>
                <w:ilvl w:val="5"/>
                <w:numId w:val="3"/>
              </w:numPr>
            </w:pPr>
            <w:r>
              <w:t>Service</w:t>
            </w:r>
          </w:p>
          <w:p w14:paraId="096C3739" w14:textId="77777777" w:rsidR="00CC1CB8" w:rsidRDefault="00CC1CB8" w:rsidP="001D56BD">
            <w:pPr>
              <w:pStyle w:val="ListParagraph"/>
              <w:numPr>
                <w:ilvl w:val="5"/>
                <w:numId w:val="3"/>
              </w:numPr>
            </w:pPr>
            <w:r>
              <w:t>Private</w:t>
            </w:r>
          </w:p>
          <w:p w14:paraId="6A894927" w14:textId="316E5CD2" w:rsidR="00CC1CB8" w:rsidRPr="00C04921" w:rsidRDefault="00CC1CB8" w:rsidP="001D56BD">
            <w:pPr>
              <w:pStyle w:val="ListParagraph"/>
              <w:numPr>
                <w:ilvl w:val="5"/>
                <w:numId w:val="3"/>
              </w:numPr>
            </w:pPr>
            <w:r>
              <w:t>VA</w:t>
            </w:r>
          </w:p>
          <w:p w14:paraId="6C20868A" w14:textId="77777777" w:rsidR="00885088" w:rsidRDefault="00C04921" w:rsidP="001D56BD">
            <w:pPr>
              <w:pStyle w:val="ListParagraph"/>
              <w:numPr>
                <w:ilvl w:val="4"/>
                <w:numId w:val="3"/>
              </w:numPr>
            </w:pPr>
            <w:r>
              <w:t>Employment</w:t>
            </w:r>
          </w:p>
          <w:p w14:paraId="6C20868B" w14:textId="77777777" w:rsidR="00C04921" w:rsidRPr="00C04921" w:rsidRDefault="00C04921" w:rsidP="001D56BD">
            <w:pPr>
              <w:pStyle w:val="ListParagraph"/>
              <w:numPr>
                <w:ilvl w:val="4"/>
                <w:numId w:val="3"/>
              </w:numPr>
            </w:pPr>
            <w:r>
              <w:t>Other (text input)</w:t>
            </w:r>
          </w:p>
          <w:p w14:paraId="6C20868C" w14:textId="442D0F3D" w:rsidR="00482355" w:rsidRPr="00C04921" w:rsidRDefault="00482355" w:rsidP="001D56BD">
            <w:pPr>
              <w:pStyle w:val="ListParagraph"/>
              <w:numPr>
                <w:ilvl w:val="2"/>
                <w:numId w:val="3"/>
              </w:numPr>
            </w:pPr>
            <w:r w:rsidRPr="00C04921">
              <w:t>Application is hard to complete</w:t>
            </w:r>
            <w:r w:rsidR="00A8733F">
              <w:t xml:space="preserve"> (multiple select)</w:t>
            </w:r>
          </w:p>
          <w:p w14:paraId="6C20868D" w14:textId="3D5FD47D" w:rsidR="00482355" w:rsidRDefault="00A8733F" w:rsidP="001D56BD">
            <w:pPr>
              <w:pStyle w:val="ListParagraph"/>
              <w:numPr>
                <w:ilvl w:val="3"/>
                <w:numId w:val="3"/>
              </w:numPr>
            </w:pPr>
            <w:r>
              <w:t>I couldn’t understand the instructions</w:t>
            </w:r>
          </w:p>
          <w:p w14:paraId="2067A1CB" w14:textId="7F311429" w:rsidR="00A8733F" w:rsidRDefault="00A8733F" w:rsidP="001D56BD">
            <w:pPr>
              <w:pStyle w:val="ListParagraph"/>
              <w:numPr>
                <w:ilvl w:val="3"/>
                <w:numId w:val="3"/>
              </w:numPr>
            </w:pPr>
            <w:r>
              <w:t>The application takes too long to fill out</w:t>
            </w:r>
          </w:p>
          <w:p w14:paraId="18DF6055" w14:textId="56054514" w:rsidR="00A8733F" w:rsidRDefault="00A8733F" w:rsidP="001D56BD">
            <w:pPr>
              <w:pStyle w:val="ListParagraph"/>
              <w:numPr>
                <w:ilvl w:val="3"/>
                <w:numId w:val="3"/>
              </w:numPr>
            </w:pPr>
            <w:r>
              <w:t>I don’t have all the information I need to complete it</w:t>
            </w:r>
          </w:p>
          <w:p w14:paraId="2338041B" w14:textId="6F27D321" w:rsidR="00A8733F" w:rsidRPr="00C04921" w:rsidRDefault="00A8733F" w:rsidP="001D56BD">
            <w:pPr>
              <w:pStyle w:val="ListParagraph"/>
              <w:numPr>
                <w:ilvl w:val="3"/>
                <w:numId w:val="3"/>
              </w:numPr>
            </w:pPr>
            <w:r>
              <w:t>Other (text)</w:t>
            </w:r>
          </w:p>
          <w:p w14:paraId="6C20868E" w14:textId="77777777" w:rsidR="00482355" w:rsidRPr="00C04921" w:rsidRDefault="00C04921" w:rsidP="001D56BD">
            <w:pPr>
              <w:pStyle w:val="ListParagraph"/>
              <w:numPr>
                <w:ilvl w:val="2"/>
                <w:numId w:val="3"/>
              </w:numPr>
            </w:pPr>
            <w:r>
              <w:t>I changed my mind</w:t>
            </w:r>
          </w:p>
          <w:p w14:paraId="6C20868F" w14:textId="77777777" w:rsidR="00482355" w:rsidRPr="00C04921" w:rsidRDefault="00C04921" w:rsidP="001D56BD">
            <w:pPr>
              <w:pStyle w:val="ListParagraph"/>
              <w:numPr>
                <w:ilvl w:val="2"/>
                <w:numId w:val="3"/>
              </w:numPr>
            </w:pPr>
            <w:r>
              <w:t>Other (comment field)</w:t>
            </w:r>
          </w:p>
          <w:p w14:paraId="20D06B24" w14:textId="1522E236" w:rsidR="00A8733F" w:rsidRDefault="00094883" w:rsidP="001D56BD">
            <w:pPr>
              <w:pStyle w:val="ListParagraph"/>
              <w:numPr>
                <w:ilvl w:val="1"/>
                <w:numId w:val="3"/>
              </w:numPr>
            </w:pPr>
            <w:r>
              <w:t>(if yes)</w:t>
            </w:r>
            <w:r w:rsidR="00482355" w:rsidRPr="00C04921">
              <w:t xml:space="preserve">Yes, I plan to submit my claim </w:t>
            </w:r>
            <w:r w:rsidR="00A8733F">
              <w:t>online</w:t>
            </w:r>
            <w:r w:rsidR="00482355" w:rsidRPr="00C04921">
              <w:t>.</w:t>
            </w:r>
          </w:p>
          <w:p w14:paraId="6C208690" w14:textId="76AB1A9E" w:rsidR="00482355" w:rsidRDefault="00A8733F" w:rsidP="001D56BD">
            <w:pPr>
              <w:pStyle w:val="ListParagraph"/>
              <w:numPr>
                <w:ilvl w:val="2"/>
                <w:numId w:val="3"/>
              </w:numPr>
            </w:pPr>
            <w:r>
              <w:t>On this website</w:t>
            </w:r>
          </w:p>
          <w:p w14:paraId="797E5C28" w14:textId="60692086" w:rsidR="00A8733F" w:rsidRDefault="00A8733F" w:rsidP="001D56BD">
            <w:pPr>
              <w:pStyle w:val="ListParagraph"/>
              <w:numPr>
                <w:ilvl w:val="2"/>
                <w:numId w:val="3"/>
              </w:numPr>
            </w:pPr>
            <w:r>
              <w:t xml:space="preserve">Via </w:t>
            </w:r>
            <w:r w:rsidR="001D56BD">
              <w:t>a</w:t>
            </w:r>
            <w:r>
              <w:t xml:space="preserve"> VSO</w:t>
            </w:r>
          </w:p>
          <w:p w14:paraId="15165DC6" w14:textId="77777777" w:rsidR="00A8733F" w:rsidRDefault="00A8733F" w:rsidP="001D56BD">
            <w:pPr>
              <w:pStyle w:val="ListParagraph"/>
              <w:numPr>
                <w:ilvl w:val="2"/>
                <w:numId w:val="3"/>
              </w:numPr>
            </w:pPr>
            <w:r>
              <w:t>Via my Attorney</w:t>
            </w:r>
          </w:p>
          <w:p w14:paraId="38C46497" w14:textId="66F996A9" w:rsidR="00A8733F" w:rsidRPr="00C04921" w:rsidRDefault="00A8733F" w:rsidP="001D56BD">
            <w:pPr>
              <w:pStyle w:val="ListParagraph"/>
              <w:numPr>
                <w:ilvl w:val="2"/>
                <w:numId w:val="3"/>
              </w:numPr>
            </w:pPr>
            <w:r>
              <w:t>Via my Agent</w:t>
            </w:r>
          </w:p>
          <w:p w14:paraId="6C208691" w14:textId="764CF4FA" w:rsidR="00482355" w:rsidRPr="00C04921" w:rsidRDefault="00094883" w:rsidP="001D56BD">
            <w:pPr>
              <w:pStyle w:val="ListParagraph"/>
              <w:numPr>
                <w:ilvl w:val="1"/>
                <w:numId w:val="3"/>
              </w:numPr>
            </w:pPr>
            <w:r>
              <w:t xml:space="preserve">(if yes) </w:t>
            </w:r>
            <w:r w:rsidR="00482355" w:rsidRPr="00C04921">
              <w:t xml:space="preserve">Yes, </w:t>
            </w:r>
            <w:r w:rsidR="005B1662" w:rsidRPr="00C04921">
              <w:t xml:space="preserve">but </w:t>
            </w:r>
            <w:r w:rsidR="00482355" w:rsidRPr="00C04921">
              <w:t xml:space="preserve">I plan to </w:t>
            </w:r>
            <w:r w:rsidR="005B508B" w:rsidRPr="00C04921">
              <w:t>switch to</w:t>
            </w:r>
            <w:r w:rsidR="00C04921">
              <w:t xml:space="preserve"> a paper claim because: (multiple select)</w:t>
            </w:r>
          </w:p>
          <w:p w14:paraId="6C208692" w14:textId="77777777" w:rsidR="00482355" w:rsidRPr="00C04921" w:rsidRDefault="00482355" w:rsidP="001D56BD">
            <w:pPr>
              <w:pStyle w:val="ListParagraph"/>
              <w:numPr>
                <w:ilvl w:val="2"/>
                <w:numId w:val="3"/>
              </w:numPr>
            </w:pPr>
            <w:r w:rsidRPr="00C04921">
              <w:t>Electronic application is difficult to complete</w:t>
            </w:r>
          </w:p>
          <w:p w14:paraId="6C208693" w14:textId="77777777" w:rsidR="00482355" w:rsidRPr="00C04921" w:rsidRDefault="0045381F" w:rsidP="001D56BD">
            <w:pPr>
              <w:pStyle w:val="ListParagraph"/>
              <w:numPr>
                <w:ilvl w:val="3"/>
                <w:numId w:val="3"/>
              </w:numPr>
            </w:pPr>
            <w:r w:rsidRPr="00094883">
              <w:rPr>
                <w:highlight w:val="yellow"/>
              </w:rPr>
              <w:t xml:space="preserve">What is difficult about completing </w:t>
            </w:r>
            <w:r w:rsidR="00C04921" w:rsidRPr="00094883">
              <w:rPr>
                <w:highlight w:val="yellow"/>
              </w:rPr>
              <w:t>the electronic</w:t>
            </w:r>
            <w:r w:rsidRPr="00094883">
              <w:rPr>
                <w:highlight w:val="yellow"/>
              </w:rPr>
              <w:t xml:space="preserve"> application</w:t>
            </w:r>
            <w:r w:rsidRPr="00C04921">
              <w:t>?</w:t>
            </w:r>
            <w:r w:rsidR="00C04921">
              <w:t xml:space="preserve"> (comment field)</w:t>
            </w:r>
          </w:p>
          <w:p w14:paraId="6C208694" w14:textId="77777777" w:rsidR="00885088" w:rsidRPr="00C04921" w:rsidRDefault="00C04921" w:rsidP="001D56BD">
            <w:pPr>
              <w:pStyle w:val="ListParagraph"/>
              <w:numPr>
                <w:ilvl w:val="2"/>
                <w:numId w:val="3"/>
              </w:numPr>
            </w:pPr>
            <w:r>
              <w:t xml:space="preserve">A </w:t>
            </w:r>
            <w:r w:rsidR="00885088" w:rsidRPr="00C04921">
              <w:t>VSO is helping and they use paper</w:t>
            </w:r>
          </w:p>
          <w:p w14:paraId="6C208695" w14:textId="35DA8761" w:rsidR="005B1662" w:rsidRDefault="00C04921" w:rsidP="001D56BD">
            <w:pPr>
              <w:pStyle w:val="ListParagraph"/>
              <w:numPr>
                <w:ilvl w:val="2"/>
                <w:numId w:val="3"/>
              </w:numPr>
            </w:pPr>
            <w:r>
              <w:t>A</w:t>
            </w:r>
            <w:r w:rsidR="00A8733F">
              <w:t>n A</w:t>
            </w:r>
            <w:r>
              <w:t>ttorney</w:t>
            </w:r>
            <w:r w:rsidR="005B1662" w:rsidRPr="00C04921">
              <w:t xml:space="preserve"> is helping and they use paper</w:t>
            </w:r>
          </w:p>
          <w:p w14:paraId="1B88537B" w14:textId="7A759107" w:rsidR="00A8733F" w:rsidRPr="00C04921" w:rsidRDefault="00A8733F" w:rsidP="001D56BD">
            <w:pPr>
              <w:pStyle w:val="ListParagraph"/>
              <w:numPr>
                <w:ilvl w:val="2"/>
                <w:numId w:val="3"/>
              </w:numPr>
            </w:pPr>
            <w:r>
              <w:t>An Agent is helping and they use paper</w:t>
            </w:r>
          </w:p>
          <w:p w14:paraId="6C208696" w14:textId="77777777" w:rsidR="005B1662" w:rsidRPr="00C04921" w:rsidRDefault="005B1662" w:rsidP="001D56BD">
            <w:pPr>
              <w:pStyle w:val="ListParagraph"/>
              <w:numPr>
                <w:ilvl w:val="2"/>
                <w:numId w:val="3"/>
              </w:numPr>
            </w:pPr>
            <w:r w:rsidRPr="00C04921">
              <w:t>Other non-VA organization is helping and they use paper</w:t>
            </w:r>
          </w:p>
          <w:p w14:paraId="6C208697" w14:textId="77777777" w:rsidR="005B1662" w:rsidRPr="00C04921" w:rsidRDefault="005B1662" w:rsidP="001D56BD">
            <w:pPr>
              <w:pStyle w:val="ListParagraph"/>
              <w:numPr>
                <w:ilvl w:val="3"/>
                <w:numId w:val="3"/>
              </w:numPr>
            </w:pPr>
            <w:r w:rsidRPr="00C04921">
              <w:t>Which organization?</w:t>
            </w:r>
            <w:r w:rsidR="00C04921">
              <w:t xml:space="preserve"> (text input)</w:t>
            </w:r>
          </w:p>
          <w:p w14:paraId="6C208698" w14:textId="77777777" w:rsidR="00885088" w:rsidRPr="00875CEB" w:rsidRDefault="00885088" w:rsidP="001D56BD">
            <w:pPr>
              <w:pStyle w:val="ListParagraph"/>
              <w:numPr>
                <w:ilvl w:val="2"/>
                <w:numId w:val="3"/>
              </w:numPr>
              <w:rPr>
                <w:b/>
              </w:rPr>
            </w:pPr>
            <w:r w:rsidRPr="00C04921">
              <w:t>Other</w:t>
            </w:r>
            <w:r w:rsidR="00C04921">
              <w:t xml:space="preserve"> (comment field)</w:t>
            </w:r>
          </w:p>
          <w:p w14:paraId="6C208699" w14:textId="77777777" w:rsidR="00D951D6" w:rsidRDefault="00D951D6" w:rsidP="001D56BD">
            <w:pPr>
              <w:pStyle w:val="ListParagraph"/>
              <w:numPr>
                <w:ilvl w:val="1"/>
                <w:numId w:val="3"/>
              </w:numPr>
            </w:pPr>
            <w:r>
              <w:t xml:space="preserve">What else </w:t>
            </w:r>
            <w:r w:rsidR="005309E1" w:rsidRPr="005309E1">
              <w:t>do you need to</w:t>
            </w:r>
            <w:r w:rsidR="00482355" w:rsidRPr="005309E1">
              <w:t xml:space="preserve"> submit your claim?</w:t>
            </w:r>
            <w:r w:rsidR="005309E1">
              <w:t xml:space="preserve"> (multiple select)</w:t>
            </w:r>
            <w:r>
              <w:t xml:space="preserve"> </w:t>
            </w:r>
          </w:p>
          <w:p w14:paraId="6C20869A" w14:textId="77777777" w:rsidR="00482355" w:rsidRPr="00D951D6" w:rsidRDefault="00D951D6" w:rsidP="001D56BD">
            <w:pPr>
              <w:pStyle w:val="ListParagraph"/>
              <w:numPr>
                <w:ilvl w:val="1"/>
                <w:numId w:val="3"/>
              </w:numPr>
              <w:rPr>
                <w:rFonts w:asciiTheme="minorHAnsi" w:hAnsiTheme="minorHAnsi"/>
                <w:sz w:val="20"/>
                <w:szCs w:val="20"/>
              </w:rPr>
            </w:pPr>
            <w:r w:rsidRPr="008451F7">
              <w:rPr>
                <w:rFonts w:asciiTheme="minorHAnsi" w:hAnsiTheme="minorHAnsi"/>
                <w:color w:val="FF0000"/>
                <w:sz w:val="20"/>
                <w:szCs w:val="20"/>
              </w:rPr>
              <w:t xml:space="preserve">&lt;add help text:&gt; </w:t>
            </w:r>
            <w:r w:rsidRPr="00D951D6">
              <w:rPr>
                <w:rFonts w:asciiTheme="minorHAnsi" w:hAnsiTheme="minorHAnsi"/>
                <w:sz w:val="20"/>
                <w:szCs w:val="20"/>
              </w:rPr>
              <w:t>When you complete the survey, VA will provide a list of links that can help with the claims process.</w:t>
            </w:r>
          </w:p>
          <w:p w14:paraId="6C20869B" w14:textId="77777777" w:rsidR="00482355" w:rsidRPr="005309E1" w:rsidRDefault="00482355" w:rsidP="001D56BD">
            <w:pPr>
              <w:pStyle w:val="ListParagraph"/>
              <w:numPr>
                <w:ilvl w:val="3"/>
                <w:numId w:val="3"/>
              </w:numPr>
            </w:pPr>
            <w:r w:rsidRPr="005309E1">
              <w:lastRenderedPageBreak/>
              <w:t>I need more information</w:t>
            </w:r>
          </w:p>
          <w:p w14:paraId="6C20869C" w14:textId="77777777" w:rsidR="00482355" w:rsidRPr="005309E1" w:rsidRDefault="00482355" w:rsidP="001D56BD">
            <w:pPr>
              <w:pStyle w:val="ListParagraph"/>
              <w:numPr>
                <w:ilvl w:val="4"/>
                <w:numId w:val="3"/>
              </w:numPr>
            </w:pPr>
            <w:r w:rsidRPr="005309E1">
              <w:t>What information are you still waiting for?</w:t>
            </w:r>
            <w:r w:rsidR="005309E1">
              <w:t xml:space="preserve"> (comment field)</w:t>
            </w:r>
          </w:p>
          <w:p w14:paraId="6C20869D" w14:textId="77777777" w:rsidR="00482355" w:rsidRPr="005309E1" w:rsidRDefault="00482355" w:rsidP="001D56BD">
            <w:pPr>
              <w:pStyle w:val="ListParagraph"/>
              <w:numPr>
                <w:ilvl w:val="3"/>
                <w:numId w:val="3"/>
              </w:numPr>
            </w:pPr>
            <w:r w:rsidRPr="005309E1">
              <w:t>I need assistance completing the application</w:t>
            </w:r>
            <w:r w:rsidR="00D951D6">
              <w:t xml:space="preserve"> </w:t>
            </w:r>
          </w:p>
          <w:p w14:paraId="6C20869E" w14:textId="77777777" w:rsidR="00482355" w:rsidRDefault="00482355" w:rsidP="001D56BD">
            <w:pPr>
              <w:pStyle w:val="ListParagraph"/>
              <w:numPr>
                <w:ilvl w:val="3"/>
                <w:numId w:val="3"/>
              </w:numPr>
            </w:pPr>
            <w:r w:rsidRPr="005309E1">
              <w:t>I need assistance obtaining my records</w:t>
            </w:r>
            <w:r w:rsidR="005309E1">
              <w:t xml:space="preserve"> (multiple select)</w:t>
            </w:r>
          </w:p>
          <w:p w14:paraId="6C20869F" w14:textId="77777777" w:rsidR="005309E1" w:rsidRDefault="005309E1" w:rsidP="001D56BD">
            <w:pPr>
              <w:pStyle w:val="ListParagraph"/>
              <w:numPr>
                <w:ilvl w:val="4"/>
                <w:numId w:val="3"/>
              </w:numPr>
            </w:pPr>
            <w:r>
              <w:t>Medical records</w:t>
            </w:r>
          </w:p>
          <w:p w14:paraId="6C2086A0" w14:textId="77777777" w:rsidR="005309E1" w:rsidRDefault="005309E1" w:rsidP="001D56BD">
            <w:pPr>
              <w:pStyle w:val="ListParagraph"/>
              <w:numPr>
                <w:ilvl w:val="4"/>
                <w:numId w:val="3"/>
              </w:numPr>
            </w:pPr>
            <w:r>
              <w:t>Military records</w:t>
            </w:r>
          </w:p>
          <w:p w14:paraId="6C2086A1" w14:textId="77777777" w:rsidR="005309E1" w:rsidRDefault="005309E1" w:rsidP="001D56BD">
            <w:pPr>
              <w:pStyle w:val="ListParagraph"/>
              <w:numPr>
                <w:ilvl w:val="4"/>
                <w:numId w:val="3"/>
              </w:numPr>
            </w:pPr>
            <w:r>
              <w:t>Employment records</w:t>
            </w:r>
          </w:p>
          <w:p w14:paraId="6C2086A2" w14:textId="77777777" w:rsidR="005309E1" w:rsidRPr="005309E1" w:rsidRDefault="005309E1" w:rsidP="001D56BD">
            <w:pPr>
              <w:pStyle w:val="ListParagraph"/>
              <w:numPr>
                <w:ilvl w:val="4"/>
                <w:numId w:val="3"/>
              </w:numPr>
            </w:pPr>
            <w:r>
              <w:t>Other (comment field)</w:t>
            </w:r>
          </w:p>
          <w:p w14:paraId="6C2086A3" w14:textId="77777777" w:rsidR="00482355" w:rsidRDefault="005309E1" w:rsidP="001D56BD">
            <w:pPr>
              <w:pStyle w:val="ListParagraph"/>
              <w:numPr>
                <w:ilvl w:val="3"/>
                <w:numId w:val="3"/>
              </w:numPr>
            </w:pPr>
            <w:r>
              <w:t>None</w:t>
            </w:r>
          </w:p>
          <w:p w14:paraId="6C2086A4" w14:textId="77777777" w:rsidR="005309E1" w:rsidRDefault="005309E1" w:rsidP="001D56BD">
            <w:pPr>
              <w:pStyle w:val="ListParagraph"/>
              <w:numPr>
                <w:ilvl w:val="3"/>
                <w:numId w:val="3"/>
              </w:numPr>
            </w:pPr>
            <w:r>
              <w:t>Other (comment field)</w:t>
            </w:r>
          </w:p>
          <w:p w14:paraId="6C2086A5" w14:textId="08F105B7" w:rsidR="008451F7" w:rsidRPr="00C9699B" w:rsidRDefault="00C9699B" w:rsidP="001D56BD">
            <w:pPr>
              <w:pStyle w:val="ListParagraph"/>
              <w:numPr>
                <w:ilvl w:val="0"/>
                <w:numId w:val="3"/>
              </w:numPr>
            </w:pPr>
            <w:r w:rsidRPr="00C9699B">
              <w:t>How can VA make it easier for you to submit your claim?</w:t>
            </w:r>
            <w:r w:rsidR="007E52DC">
              <w:t xml:space="preserve"> (comment field)</w:t>
            </w:r>
          </w:p>
          <w:p w14:paraId="6C2086A6" w14:textId="77777777" w:rsidR="008451F7" w:rsidRPr="006E0D1F" w:rsidRDefault="008451F7" w:rsidP="008451F7">
            <w:pPr>
              <w:rPr>
                <w:rFonts w:ascii="Times New Roman" w:hAnsi="Times New Roman" w:cs="Times New Roman"/>
                <w:b/>
              </w:rPr>
            </w:pPr>
            <w:r w:rsidRPr="00875CEB">
              <w:rPr>
                <w:rFonts w:ascii="Times New Roman" w:hAnsi="Times New Roman" w:cs="Times New Roman"/>
                <w:b/>
              </w:rPr>
              <w:t>[Submit]</w:t>
            </w:r>
          </w:p>
          <w:p w14:paraId="6C2086A7" w14:textId="77777777" w:rsidR="008451F7" w:rsidRDefault="008451F7" w:rsidP="008451F7">
            <w:pPr>
              <w:pStyle w:val="ListParagraph"/>
              <w:ind w:left="360"/>
              <w:rPr>
                <w:b/>
              </w:rPr>
            </w:pPr>
          </w:p>
          <w:p w14:paraId="6C2086A8" w14:textId="77777777" w:rsidR="008451F7" w:rsidRDefault="008451F7" w:rsidP="008451F7">
            <w:pPr>
              <w:pStyle w:val="ListParagraph"/>
              <w:ind w:left="0"/>
            </w:pPr>
            <w:commentRangeStart w:id="2"/>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commentRangeEnd w:id="2"/>
            <w:r w:rsidR="00754D63">
              <w:rPr>
                <w:rStyle w:val="CommentReference"/>
                <w:rFonts w:asciiTheme="minorHAnsi" w:eastAsiaTheme="minorHAnsi" w:hAnsiTheme="minorHAnsi" w:cstheme="minorBidi"/>
                <w:lang w:eastAsia="en-US"/>
              </w:rPr>
              <w:commentReference w:id="2"/>
            </w:r>
          </w:p>
          <w:p w14:paraId="6C2086A9" w14:textId="77777777" w:rsidR="008451F7" w:rsidRDefault="008451F7" w:rsidP="008451F7">
            <w:pPr>
              <w:pStyle w:val="ListParagraph"/>
              <w:ind w:left="0"/>
            </w:pPr>
          </w:p>
          <w:p w14:paraId="6C2086AA" w14:textId="77777777" w:rsidR="008451F7" w:rsidRDefault="00B24930" w:rsidP="008451F7">
            <w:pPr>
              <w:pStyle w:val="ListParagraph"/>
              <w:ind w:left="0"/>
            </w:pPr>
            <w:hyperlink r:id="rId18" w:history="1">
              <w:r w:rsidR="008451F7" w:rsidRPr="00183A08">
                <w:rPr>
                  <w:rStyle w:val="Hyperlink"/>
                </w:rPr>
                <w:t>www.vets.gov/disability-benefits</w:t>
              </w:r>
            </w:hyperlink>
          </w:p>
          <w:p w14:paraId="6C2086AB" w14:textId="77777777" w:rsidR="008451F7" w:rsidRDefault="00B24930" w:rsidP="008451F7">
            <w:pPr>
              <w:pStyle w:val="ListParagraph"/>
              <w:ind w:left="0"/>
            </w:pPr>
            <w:hyperlink r:id="rId19" w:history="1">
              <w:r w:rsidR="008451F7" w:rsidRPr="00183A08">
                <w:rPr>
                  <w:rStyle w:val="Hyperlink"/>
                </w:rPr>
                <w:t>www.vets.gov/facility-locator</w:t>
              </w:r>
            </w:hyperlink>
          </w:p>
          <w:p w14:paraId="6C2086AC" w14:textId="77777777" w:rsidR="008451F7" w:rsidRDefault="00B24930" w:rsidP="008451F7">
            <w:pPr>
              <w:pStyle w:val="ListParagraph"/>
              <w:ind w:left="0"/>
            </w:pPr>
            <w:hyperlink r:id="rId20" w:history="1">
              <w:r w:rsidR="008451F7" w:rsidRPr="00183A08">
                <w:rPr>
                  <w:rStyle w:val="Hyperlink"/>
                </w:rPr>
                <w:t>www.explore.va.gov/disability-compensation</w:t>
              </w:r>
            </w:hyperlink>
          </w:p>
          <w:p w14:paraId="6C2086AD" w14:textId="77777777" w:rsidR="008451F7" w:rsidRPr="005309E1" w:rsidRDefault="00B24930" w:rsidP="00C9699B">
            <w:pPr>
              <w:pStyle w:val="ListParagraph"/>
              <w:ind w:left="0"/>
            </w:pPr>
            <w:hyperlink r:id="rId21" w:history="1">
              <w:r w:rsidR="008451F7" w:rsidRPr="00183A08">
                <w:rPr>
                  <w:rStyle w:val="Hyperlink"/>
                </w:rPr>
                <w:t>www.nacvso.org/find-a-service-officer</w:t>
              </w:r>
            </w:hyperlink>
          </w:p>
          <w:p w14:paraId="6C2086AE" w14:textId="77777777" w:rsidR="00482355" w:rsidRPr="00875CEB" w:rsidRDefault="00482355" w:rsidP="00A048CB">
            <w:pPr>
              <w:rPr>
                <w:rFonts w:ascii="Times New Roman" w:hAnsi="Times New Roman" w:cs="Times New Roman"/>
                <w:b/>
              </w:rPr>
            </w:pPr>
          </w:p>
          <w:p w14:paraId="6C2086AF" w14:textId="77777777" w:rsidR="00482355" w:rsidRPr="00875CEB" w:rsidRDefault="00482355" w:rsidP="00482355">
            <w:pPr>
              <w:rPr>
                <w:rFonts w:ascii="Times New Roman" w:hAnsi="Times New Roman" w:cs="Times New Roman"/>
                <w:sz w:val="24"/>
                <w:szCs w:val="24"/>
              </w:rPr>
            </w:pPr>
          </w:p>
          <w:p w14:paraId="6C2086B0" w14:textId="3FBC6085" w:rsidR="009751CB" w:rsidRDefault="009751CB" w:rsidP="00482355">
            <w:pPr>
              <w:rPr>
                <w:rFonts w:ascii="Times New Roman" w:eastAsia="Batang" w:hAnsi="Times New Roman" w:cs="Times New Roman"/>
                <w:b/>
                <w:sz w:val="24"/>
                <w:szCs w:val="24"/>
                <w:lang w:eastAsia="ko-KR"/>
              </w:rPr>
            </w:pPr>
            <w:r>
              <w:rPr>
                <w:rFonts w:ascii="Times New Roman" w:eastAsia="Batang" w:hAnsi="Times New Roman" w:cs="Times New Roman"/>
                <w:b/>
                <w:sz w:val="24"/>
                <w:szCs w:val="24"/>
                <w:lang w:eastAsia="ko-KR"/>
              </w:rPr>
              <w:t xml:space="preserve">USE CASE: COMPLETED </w:t>
            </w:r>
            <w:r w:rsidR="007E52DC" w:rsidRPr="001D56BD">
              <w:rPr>
                <w:rFonts w:ascii="Times New Roman" w:eastAsia="Batang" w:hAnsi="Times New Roman" w:cs="Times New Roman"/>
                <w:b/>
                <w:color w:val="FF0000"/>
                <w:sz w:val="24"/>
                <w:szCs w:val="24"/>
                <w:lang w:eastAsia="ko-KR"/>
              </w:rPr>
              <w:t xml:space="preserve">DISABILITY </w:t>
            </w:r>
            <w:r>
              <w:rPr>
                <w:rFonts w:ascii="Times New Roman" w:eastAsia="Batang" w:hAnsi="Times New Roman" w:cs="Times New Roman"/>
                <w:b/>
                <w:sz w:val="24"/>
                <w:szCs w:val="24"/>
                <w:lang w:eastAsia="ko-KR"/>
              </w:rPr>
              <w:t>CLAIM ONLINE (eBenefits)</w:t>
            </w:r>
          </w:p>
          <w:p w14:paraId="6C2086B1" w14:textId="77777777" w:rsidR="009751CB" w:rsidRDefault="009751CB" w:rsidP="00482355">
            <w:pPr>
              <w:rPr>
                <w:rFonts w:ascii="Times New Roman" w:eastAsia="Batang" w:hAnsi="Times New Roman" w:cs="Times New Roman"/>
                <w:b/>
                <w:sz w:val="24"/>
                <w:szCs w:val="24"/>
                <w:lang w:eastAsia="ko-KR"/>
              </w:rPr>
            </w:pPr>
          </w:p>
          <w:p w14:paraId="6C2086B2" w14:textId="2174F587" w:rsidR="009751CB" w:rsidRPr="00CC003F" w:rsidRDefault="009751CB" w:rsidP="009751CB">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5B22B3">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w:t>
            </w:r>
            <w:r>
              <w:rPr>
                <w:rFonts w:ascii="Times New Roman" w:eastAsia="Batang" w:hAnsi="Times New Roman" w:cs="Times New Roman"/>
                <w:sz w:val="24"/>
                <w:szCs w:val="24"/>
                <w:lang w:eastAsia="ko-KR"/>
              </w:rPr>
              <w:t>At the end of the survey we will provide some helpful links for Disability Claims resources.</w:t>
            </w:r>
          </w:p>
          <w:p w14:paraId="6C2086B3" w14:textId="77777777" w:rsidR="00482355" w:rsidRDefault="00482355" w:rsidP="00482355">
            <w:pPr>
              <w:rPr>
                <w:rFonts w:ascii="Times New Roman" w:eastAsia="Batang" w:hAnsi="Times New Roman" w:cs="Times New Roman"/>
                <w:b/>
                <w:sz w:val="24"/>
                <w:szCs w:val="24"/>
                <w:lang w:eastAsia="ko-KR"/>
              </w:rPr>
            </w:pPr>
            <w:r w:rsidRPr="00875CEB">
              <w:rPr>
                <w:rFonts w:ascii="Times New Roman" w:eastAsia="Batang" w:hAnsi="Times New Roman" w:cs="Times New Roman"/>
                <w:b/>
                <w:sz w:val="24"/>
                <w:szCs w:val="24"/>
                <w:lang w:eastAsia="ko-KR"/>
              </w:rPr>
              <w:t xml:space="preserve"> </w:t>
            </w:r>
          </w:p>
          <w:p w14:paraId="1E835292" w14:textId="77777777" w:rsidR="008A6AAD" w:rsidRPr="00094883" w:rsidRDefault="008A6AAD" w:rsidP="001D56BD">
            <w:pPr>
              <w:pStyle w:val="ListParagraph"/>
              <w:numPr>
                <w:ilvl w:val="0"/>
                <w:numId w:val="3"/>
              </w:numPr>
              <w:rPr>
                <w:highlight w:val="yellow"/>
              </w:rPr>
            </w:pPr>
            <w:r w:rsidRPr="00094883">
              <w:rPr>
                <w:highlight w:val="yellow"/>
              </w:rPr>
              <w:t>What year did you separate from service? (single select)</w:t>
            </w:r>
          </w:p>
          <w:p w14:paraId="2F036C74" w14:textId="77777777" w:rsidR="008A6AAD" w:rsidRPr="00094883" w:rsidRDefault="008A6AAD" w:rsidP="001D56BD">
            <w:pPr>
              <w:pStyle w:val="ListParagraph"/>
              <w:numPr>
                <w:ilvl w:val="1"/>
                <w:numId w:val="3"/>
              </w:numPr>
              <w:rPr>
                <w:highlight w:val="yellow"/>
              </w:rPr>
            </w:pPr>
            <w:r w:rsidRPr="00094883">
              <w:rPr>
                <w:highlight w:val="yellow"/>
              </w:rPr>
              <w:t>date fields</w:t>
            </w:r>
          </w:p>
          <w:p w14:paraId="0568BF66" w14:textId="5AA96A86" w:rsidR="008A6AAD" w:rsidRPr="00094883" w:rsidRDefault="008A6AAD" w:rsidP="001D56BD">
            <w:pPr>
              <w:pStyle w:val="ListParagraph"/>
              <w:numPr>
                <w:ilvl w:val="1"/>
                <w:numId w:val="3"/>
              </w:numPr>
              <w:rPr>
                <w:highlight w:val="yellow"/>
              </w:rPr>
            </w:pPr>
            <w:r w:rsidRPr="00094883">
              <w:rPr>
                <w:highlight w:val="yellow"/>
              </w:rPr>
              <w:t>I’m still in service</w:t>
            </w:r>
          </w:p>
          <w:p w14:paraId="6C2086B4" w14:textId="1EFC10CA" w:rsidR="00AC527A" w:rsidRPr="00094883" w:rsidRDefault="00AC527A" w:rsidP="001D56BD">
            <w:pPr>
              <w:pStyle w:val="ListParagraph"/>
              <w:numPr>
                <w:ilvl w:val="0"/>
                <w:numId w:val="3"/>
              </w:numPr>
              <w:rPr>
                <w:highlight w:val="yellow"/>
              </w:rPr>
            </w:pPr>
            <w:r w:rsidRPr="00094883">
              <w:rPr>
                <w:highlight w:val="yellow"/>
              </w:rPr>
              <w:t>How many times have you filed a</w:t>
            </w:r>
            <w:r w:rsidR="007E52DC" w:rsidRPr="00094883">
              <w:rPr>
                <w:highlight w:val="yellow"/>
              </w:rPr>
              <w:t>ny type of</w:t>
            </w:r>
            <w:r w:rsidRPr="00094883">
              <w:rPr>
                <w:highlight w:val="yellow"/>
              </w:rPr>
              <w:t xml:space="preserve"> claim?</w:t>
            </w:r>
            <w:r w:rsidR="00966234" w:rsidRPr="00094883">
              <w:rPr>
                <w:highlight w:val="yellow"/>
              </w:rPr>
              <w:t xml:space="preserve"> (single select)</w:t>
            </w:r>
          </w:p>
          <w:p w14:paraId="6C2086B5" w14:textId="0C40FB1F" w:rsidR="00AC527A" w:rsidRPr="00094883" w:rsidRDefault="00AC527A" w:rsidP="001D56BD">
            <w:pPr>
              <w:pStyle w:val="ListParagraph"/>
              <w:numPr>
                <w:ilvl w:val="1"/>
                <w:numId w:val="3"/>
              </w:numPr>
              <w:rPr>
                <w:highlight w:val="yellow"/>
              </w:rPr>
            </w:pPr>
            <w:r w:rsidRPr="00094883">
              <w:rPr>
                <w:highlight w:val="yellow"/>
              </w:rPr>
              <w:t>This is my first</w:t>
            </w:r>
            <w:r w:rsidR="007E52DC" w:rsidRPr="00094883">
              <w:rPr>
                <w:highlight w:val="yellow"/>
              </w:rPr>
              <w:t xml:space="preserve"> claim</w:t>
            </w:r>
          </w:p>
          <w:p w14:paraId="6C2086B6" w14:textId="77777777" w:rsidR="00AC527A" w:rsidRPr="00094883" w:rsidRDefault="00AC527A" w:rsidP="001D56BD">
            <w:pPr>
              <w:pStyle w:val="ListParagraph"/>
              <w:numPr>
                <w:ilvl w:val="1"/>
                <w:numId w:val="3"/>
              </w:numPr>
              <w:rPr>
                <w:highlight w:val="yellow"/>
              </w:rPr>
            </w:pPr>
            <w:r w:rsidRPr="00094883">
              <w:rPr>
                <w:highlight w:val="yellow"/>
              </w:rPr>
              <w:t>2</w:t>
            </w:r>
          </w:p>
          <w:p w14:paraId="6C2086B7" w14:textId="77777777" w:rsidR="00AC527A" w:rsidRPr="00094883" w:rsidRDefault="00AC527A" w:rsidP="001D56BD">
            <w:pPr>
              <w:pStyle w:val="ListParagraph"/>
              <w:numPr>
                <w:ilvl w:val="1"/>
                <w:numId w:val="3"/>
              </w:numPr>
              <w:rPr>
                <w:highlight w:val="yellow"/>
              </w:rPr>
            </w:pPr>
            <w:r w:rsidRPr="00094883">
              <w:rPr>
                <w:highlight w:val="yellow"/>
              </w:rPr>
              <w:t>3</w:t>
            </w:r>
          </w:p>
          <w:p w14:paraId="6C2086B8" w14:textId="77777777" w:rsidR="00AC527A" w:rsidRPr="00094883" w:rsidRDefault="00AC527A" w:rsidP="001D56BD">
            <w:pPr>
              <w:pStyle w:val="ListParagraph"/>
              <w:numPr>
                <w:ilvl w:val="1"/>
                <w:numId w:val="3"/>
              </w:numPr>
              <w:rPr>
                <w:highlight w:val="yellow"/>
              </w:rPr>
            </w:pPr>
            <w:r w:rsidRPr="00094883">
              <w:rPr>
                <w:highlight w:val="yellow"/>
              </w:rPr>
              <w:t>4</w:t>
            </w:r>
          </w:p>
          <w:p w14:paraId="6C2086B9" w14:textId="77777777" w:rsidR="00AC527A" w:rsidRPr="00094883" w:rsidRDefault="00AC527A" w:rsidP="001D56BD">
            <w:pPr>
              <w:pStyle w:val="ListParagraph"/>
              <w:numPr>
                <w:ilvl w:val="1"/>
                <w:numId w:val="3"/>
              </w:numPr>
              <w:rPr>
                <w:highlight w:val="yellow"/>
              </w:rPr>
            </w:pPr>
            <w:r w:rsidRPr="00094883">
              <w:rPr>
                <w:highlight w:val="yellow"/>
              </w:rPr>
              <w:t>5+</w:t>
            </w:r>
          </w:p>
          <w:p w14:paraId="6C2086BA" w14:textId="50846997" w:rsidR="00AC527A" w:rsidRDefault="00AC527A" w:rsidP="001D56BD">
            <w:pPr>
              <w:pStyle w:val="ListParagraph"/>
              <w:numPr>
                <w:ilvl w:val="0"/>
                <w:numId w:val="3"/>
              </w:numPr>
            </w:pPr>
            <w:r w:rsidRPr="000E68EC">
              <w:t>W</w:t>
            </w:r>
            <w:r w:rsidR="007E52DC">
              <w:t xml:space="preserve">hy </w:t>
            </w:r>
            <w:r w:rsidR="00094883">
              <w:t>did you submit</w:t>
            </w:r>
            <w:r w:rsidRPr="000E68EC">
              <w:t xml:space="preserve"> this current </w:t>
            </w:r>
            <w:r w:rsidR="00094883">
              <w:t xml:space="preserve">disability </w:t>
            </w:r>
            <w:r>
              <w:t>claim? (multiple select)</w:t>
            </w:r>
          </w:p>
          <w:p w14:paraId="5E572C14" w14:textId="5142D70D" w:rsidR="007E52DC" w:rsidRDefault="007E52DC" w:rsidP="001D56BD">
            <w:pPr>
              <w:pStyle w:val="ListParagraph"/>
              <w:numPr>
                <w:ilvl w:val="1"/>
                <w:numId w:val="3"/>
              </w:numPr>
            </w:pPr>
            <w:r>
              <w:t>First time</w:t>
            </w:r>
          </w:p>
          <w:p w14:paraId="63E9B380" w14:textId="1798231F" w:rsidR="007E52DC" w:rsidRDefault="007E52DC" w:rsidP="001D56BD">
            <w:pPr>
              <w:pStyle w:val="ListParagraph"/>
              <w:numPr>
                <w:ilvl w:val="1"/>
                <w:numId w:val="3"/>
              </w:numPr>
            </w:pPr>
            <w:r>
              <w:t>Reopened</w:t>
            </w:r>
          </w:p>
          <w:p w14:paraId="6C2086BB" w14:textId="77777777" w:rsidR="00423BFE" w:rsidRDefault="00423BFE" w:rsidP="001D56BD">
            <w:pPr>
              <w:pStyle w:val="ListParagraph"/>
              <w:numPr>
                <w:ilvl w:val="1"/>
                <w:numId w:val="3"/>
              </w:numPr>
            </w:pPr>
            <w:r>
              <w:t>New condition</w:t>
            </w:r>
          </w:p>
          <w:p w14:paraId="6C2086BC" w14:textId="77777777" w:rsidR="00AC527A" w:rsidRDefault="00AC527A" w:rsidP="001D56BD">
            <w:pPr>
              <w:pStyle w:val="ListParagraph"/>
              <w:numPr>
                <w:ilvl w:val="1"/>
                <w:numId w:val="3"/>
              </w:numPr>
            </w:pPr>
            <w:r>
              <w:t>Increase</w:t>
            </w:r>
          </w:p>
          <w:p w14:paraId="6C2086BD" w14:textId="77777777" w:rsidR="00AC527A" w:rsidRDefault="00AC527A" w:rsidP="001D56BD">
            <w:pPr>
              <w:pStyle w:val="ListParagraph"/>
              <w:numPr>
                <w:ilvl w:val="1"/>
                <w:numId w:val="3"/>
              </w:numPr>
            </w:pPr>
            <w:r>
              <w:t>Temporary disability</w:t>
            </w:r>
          </w:p>
          <w:p w14:paraId="6C2086BE" w14:textId="77777777" w:rsidR="00AC527A" w:rsidRDefault="00AC527A" w:rsidP="001D56BD">
            <w:pPr>
              <w:pStyle w:val="ListParagraph"/>
              <w:numPr>
                <w:ilvl w:val="1"/>
                <w:numId w:val="3"/>
              </w:numPr>
            </w:pPr>
            <w:r>
              <w:t>Unemployability</w:t>
            </w:r>
          </w:p>
          <w:p w14:paraId="6C2086BF" w14:textId="77777777" w:rsidR="00AC527A" w:rsidRPr="000E68EC" w:rsidRDefault="00AC527A" w:rsidP="001D56BD">
            <w:pPr>
              <w:pStyle w:val="ListParagraph"/>
              <w:numPr>
                <w:ilvl w:val="1"/>
                <w:numId w:val="3"/>
              </w:numPr>
            </w:pPr>
            <w:r>
              <w:lastRenderedPageBreak/>
              <w:t>Other (comment field)</w:t>
            </w:r>
          </w:p>
          <w:p w14:paraId="6C2086C3" w14:textId="77777777" w:rsidR="009971A9" w:rsidRPr="000E68EC" w:rsidRDefault="009971A9" w:rsidP="001D56BD">
            <w:pPr>
              <w:pStyle w:val="ListParagraph"/>
              <w:numPr>
                <w:ilvl w:val="0"/>
                <w:numId w:val="3"/>
              </w:numPr>
            </w:pPr>
            <w:r w:rsidRPr="000E68EC">
              <w:t>Did you ask for help completing your claim?</w:t>
            </w:r>
            <w:r w:rsidR="00C16150">
              <w:t xml:space="preserve"> (y/n) </w:t>
            </w:r>
            <w:r w:rsidR="00C16150" w:rsidRPr="00C16150">
              <w:rPr>
                <w:color w:val="FF0000"/>
              </w:rPr>
              <w:t>&lt;if no, move to next question&gt;</w:t>
            </w:r>
          </w:p>
          <w:p w14:paraId="6C2086C4" w14:textId="77777777" w:rsidR="009971A9" w:rsidRPr="000E68EC" w:rsidRDefault="009971A9" w:rsidP="001D56BD">
            <w:pPr>
              <w:pStyle w:val="ListParagraph"/>
              <w:numPr>
                <w:ilvl w:val="1"/>
                <w:numId w:val="3"/>
              </w:numPr>
            </w:pPr>
            <w:r w:rsidRPr="000E68EC">
              <w:t>Yes (</w:t>
            </w:r>
            <w:r w:rsidR="00C16150">
              <w:t>multiple select</w:t>
            </w:r>
            <w:r w:rsidRPr="000E68EC">
              <w:t>)</w:t>
            </w:r>
          </w:p>
          <w:p w14:paraId="6C2086C5" w14:textId="0F80306E" w:rsidR="009971A9" w:rsidRPr="000E68EC" w:rsidRDefault="008A6AAD" w:rsidP="001D56BD">
            <w:pPr>
              <w:pStyle w:val="ListParagraph"/>
              <w:numPr>
                <w:ilvl w:val="2"/>
                <w:numId w:val="3"/>
              </w:numPr>
            </w:pPr>
            <w:r>
              <w:t xml:space="preserve">From </w:t>
            </w:r>
            <w:r w:rsidR="009971A9" w:rsidRPr="000E68EC">
              <w:t>VA</w:t>
            </w:r>
            <w:r>
              <w:t xml:space="preserve"> (multiple select)</w:t>
            </w:r>
          </w:p>
          <w:p w14:paraId="449AD1B5" w14:textId="77777777" w:rsidR="008A6AAD" w:rsidRDefault="008A6AAD" w:rsidP="001D56BD">
            <w:pPr>
              <w:pStyle w:val="ListParagraph"/>
              <w:numPr>
                <w:ilvl w:val="3"/>
                <w:numId w:val="3"/>
              </w:numPr>
            </w:pPr>
            <w:r>
              <w:t>Call Center</w:t>
            </w:r>
          </w:p>
          <w:p w14:paraId="026BDD61" w14:textId="77777777" w:rsidR="008A6AAD" w:rsidRDefault="008A6AAD" w:rsidP="001D56BD">
            <w:pPr>
              <w:pStyle w:val="ListParagraph"/>
              <w:numPr>
                <w:ilvl w:val="3"/>
                <w:numId w:val="3"/>
              </w:numPr>
            </w:pPr>
            <w:r>
              <w:t>VA Social Worker</w:t>
            </w:r>
          </w:p>
          <w:p w14:paraId="6D5DF1AA" w14:textId="376096A6" w:rsidR="008A6AAD" w:rsidRDefault="008A6AAD" w:rsidP="001D56BD">
            <w:pPr>
              <w:pStyle w:val="ListParagraph"/>
              <w:numPr>
                <w:ilvl w:val="3"/>
                <w:numId w:val="3"/>
              </w:numPr>
            </w:pPr>
            <w:r>
              <w:t>Other VA</w:t>
            </w:r>
          </w:p>
          <w:p w14:paraId="6C2086C6" w14:textId="77777777" w:rsidR="009971A9" w:rsidRPr="00B24930" w:rsidRDefault="009971A9" w:rsidP="001D56BD">
            <w:pPr>
              <w:pStyle w:val="ListParagraph"/>
              <w:numPr>
                <w:ilvl w:val="3"/>
                <w:numId w:val="3"/>
              </w:numPr>
              <w:rPr>
                <w:highlight w:val="yellow"/>
              </w:rPr>
            </w:pPr>
            <w:r w:rsidRPr="00B24930">
              <w:rPr>
                <w:highlight w:val="yellow"/>
              </w:rPr>
              <w:t>Was it helpful?</w:t>
            </w:r>
            <w:r w:rsidR="00C16150" w:rsidRPr="00B24930">
              <w:rPr>
                <w:highlight w:val="yellow"/>
              </w:rPr>
              <w:t xml:space="preserve"> (comment field)</w:t>
            </w:r>
          </w:p>
          <w:p w14:paraId="6C2086C8" w14:textId="4F6A34C0" w:rsidR="009971A9" w:rsidRDefault="008A6AAD" w:rsidP="001D56BD">
            <w:pPr>
              <w:pStyle w:val="ListParagraph"/>
              <w:numPr>
                <w:ilvl w:val="2"/>
                <w:numId w:val="3"/>
              </w:numPr>
            </w:pPr>
            <w:r>
              <w:t>F</w:t>
            </w:r>
            <w:r w:rsidR="009971A9" w:rsidRPr="000E68EC">
              <w:t>rom my fellow Veterans</w:t>
            </w:r>
          </w:p>
          <w:p w14:paraId="2844A703" w14:textId="77777777" w:rsidR="008A6AAD" w:rsidRDefault="008A6AAD" w:rsidP="001D56BD">
            <w:pPr>
              <w:pStyle w:val="ListParagraph"/>
              <w:numPr>
                <w:ilvl w:val="2"/>
                <w:numId w:val="3"/>
              </w:numPr>
            </w:pPr>
            <w:r>
              <w:t>From family members</w:t>
            </w:r>
          </w:p>
          <w:p w14:paraId="48F4D6CA" w14:textId="051032D1" w:rsidR="008A6AAD" w:rsidRPr="000E68EC" w:rsidRDefault="008A6AAD" w:rsidP="001D56BD">
            <w:pPr>
              <w:pStyle w:val="ListParagraph"/>
              <w:numPr>
                <w:ilvl w:val="2"/>
                <w:numId w:val="3"/>
              </w:numPr>
            </w:pPr>
            <w:r>
              <w:t>From Caregivers</w:t>
            </w:r>
          </w:p>
          <w:p w14:paraId="6C2086C9" w14:textId="42131654" w:rsidR="009971A9" w:rsidRPr="000E68EC" w:rsidRDefault="008A6AAD" w:rsidP="001D56BD">
            <w:pPr>
              <w:pStyle w:val="ListParagraph"/>
              <w:numPr>
                <w:ilvl w:val="2"/>
                <w:numId w:val="3"/>
              </w:numPr>
            </w:pPr>
            <w:r>
              <w:t>F</w:t>
            </w:r>
            <w:r w:rsidR="009971A9" w:rsidRPr="000E68EC">
              <w:t xml:space="preserve">rom </w:t>
            </w:r>
            <w:r>
              <w:t xml:space="preserve">a </w:t>
            </w:r>
            <w:r w:rsidR="00423BFE">
              <w:t>Veteran Service Organization (</w:t>
            </w:r>
            <w:r w:rsidR="009971A9" w:rsidRPr="000E68EC">
              <w:t>VSO</w:t>
            </w:r>
            <w:r w:rsidR="00423BFE">
              <w:t>)</w:t>
            </w:r>
            <w:r w:rsidR="00C16150">
              <w:t xml:space="preserve"> (radio button)</w:t>
            </w:r>
          </w:p>
          <w:p w14:paraId="30686E7F" w14:textId="3163D37B" w:rsidR="008A6AAD" w:rsidRDefault="008A6AAD" w:rsidP="001D56BD">
            <w:pPr>
              <w:pStyle w:val="ListParagraph"/>
              <w:numPr>
                <w:ilvl w:val="4"/>
                <w:numId w:val="3"/>
              </w:numPr>
            </w:pPr>
            <w:r>
              <w:t>National</w:t>
            </w:r>
          </w:p>
          <w:p w14:paraId="6C2086CA" w14:textId="77777777" w:rsidR="00C16150" w:rsidRDefault="00C16150" w:rsidP="001D56BD">
            <w:pPr>
              <w:pStyle w:val="ListParagraph"/>
              <w:numPr>
                <w:ilvl w:val="4"/>
                <w:numId w:val="3"/>
              </w:numPr>
            </w:pPr>
            <w:r>
              <w:t>County</w:t>
            </w:r>
          </w:p>
          <w:p w14:paraId="6C2086CB" w14:textId="77777777" w:rsidR="00C16150" w:rsidRDefault="00C16150" w:rsidP="001D56BD">
            <w:pPr>
              <w:pStyle w:val="ListParagraph"/>
              <w:numPr>
                <w:ilvl w:val="4"/>
                <w:numId w:val="3"/>
              </w:numPr>
            </w:pPr>
            <w:r>
              <w:t>State</w:t>
            </w:r>
          </w:p>
          <w:p w14:paraId="6C2086CC" w14:textId="28E984D1" w:rsidR="009971A9" w:rsidRDefault="00C16150" w:rsidP="001D56BD">
            <w:pPr>
              <w:pStyle w:val="ListParagraph"/>
              <w:numPr>
                <w:ilvl w:val="4"/>
                <w:numId w:val="3"/>
              </w:numPr>
            </w:pPr>
            <w:r>
              <w:t>non-profit</w:t>
            </w:r>
          </w:p>
          <w:p w14:paraId="3C118D52" w14:textId="220DBC40" w:rsidR="001D56BD" w:rsidRDefault="001D56BD" w:rsidP="001D56BD">
            <w:pPr>
              <w:pStyle w:val="ListParagraph"/>
              <w:numPr>
                <w:ilvl w:val="4"/>
                <w:numId w:val="3"/>
              </w:numPr>
            </w:pPr>
            <w:r>
              <w:t>I don’t know</w:t>
            </w:r>
          </w:p>
          <w:p w14:paraId="6C2086CD" w14:textId="77777777" w:rsidR="00C16150" w:rsidRPr="000E68EC" w:rsidRDefault="00C16150" w:rsidP="001D56BD">
            <w:pPr>
              <w:pStyle w:val="ListParagraph"/>
              <w:numPr>
                <w:ilvl w:val="4"/>
                <w:numId w:val="3"/>
              </w:numPr>
            </w:pPr>
            <w:r>
              <w:t>Other (text input)</w:t>
            </w:r>
          </w:p>
          <w:p w14:paraId="6C2086CE" w14:textId="77777777" w:rsidR="009971A9" w:rsidRPr="00094883" w:rsidRDefault="009971A9" w:rsidP="001D56BD">
            <w:pPr>
              <w:pStyle w:val="ListParagraph"/>
              <w:numPr>
                <w:ilvl w:val="3"/>
                <w:numId w:val="3"/>
              </w:numPr>
              <w:rPr>
                <w:highlight w:val="yellow"/>
              </w:rPr>
            </w:pPr>
            <w:r w:rsidRPr="00094883">
              <w:rPr>
                <w:highlight w:val="yellow"/>
              </w:rPr>
              <w:t>Was it helpful?</w:t>
            </w:r>
            <w:r w:rsidR="00C16150" w:rsidRPr="00094883">
              <w:rPr>
                <w:highlight w:val="yellow"/>
              </w:rPr>
              <w:t xml:space="preserve"> (comment field)</w:t>
            </w:r>
          </w:p>
          <w:p w14:paraId="6C2086D1" w14:textId="1ADC5A1F" w:rsidR="005B1662" w:rsidRPr="000E68EC" w:rsidRDefault="008A6AAD" w:rsidP="001D56BD">
            <w:pPr>
              <w:pStyle w:val="ListParagraph"/>
              <w:numPr>
                <w:ilvl w:val="2"/>
                <w:numId w:val="3"/>
              </w:numPr>
            </w:pPr>
            <w:r>
              <w:t>From</w:t>
            </w:r>
            <w:r w:rsidR="005B1662" w:rsidRPr="000E68EC">
              <w:t xml:space="preserve"> another non-VA organization</w:t>
            </w:r>
          </w:p>
          <w:p w14:paraId="6C2086D2" w14:textId="77777777" w:rsidR="005B1662" w:rsidRPr="000E68EC" w:rsidRDefault="005B1662" w:rsidP="001D56BD">
            <w:pPr>
              <w:pStyle w:val="ListParagraph"/>
              <w:numPr>
                <w:ilvl w:val="3"/>
                <w:numId w:val="3"/>
              </w:numPr>
            </w:pPr>
            <w:r w:rsidRPr="000E68EC">
              <w:t>Which one?</w:t>
            </w:r>
            <w:r w:rsidR="00C16150">
              <w:t xml:space="preserve"> (text input)</w:t>
            </w:r>
          </w:p>
          <w:p w14:paraId="6C2086D3" w14:textId="77777777" w:rsidR="005B1662" w:rsidRPr="00094883" w:rsidRDefault="005B1662" w:rsidP="001D56BD">
            <w:pPr>
              <w:pStyle w:val="ListParagraph"/>
              <w:numPr>
                <w:ilvl w:val="3"/>
                <w:numId w:val="3"/>
              </w:numPr>
              <w:rPr>
                <w:highlight w:val="yellow"/>
              </w:rPr>
            </w:pPr>
            <w:r w:rsidRPr="00094883">
              <w:rPr>
                <w:highlight w:val="yellow"/>
              </w:rPr>
              <w:t>Was it helpful?</w:t>
            </w:r>
            <w:r w:rsidR="00C16150" w:rsidRPr="00094883">
              <w:rPr>
                <w:highlight w:val="yellow"/>
              </w:rPr>
              <w:t xml:space="preserve"> (comment field)</w:t>
            </w:r>
          </w:p>
          <w:p w14:paraId="6C2086D6" w14:textId="7F3923FD" w:rsidR="009971A9" w:rsidRPr="000E68EC" w:rsidRDefault="008A6AAD" w:rsidP="001D56BD">
            <w:pPr>
              <w:pStyle w:val="ListParagraph"/>
              <w:numPr>
                <w:ilvl w:val="2"/>
                <w:numId w:val="3"/>
              </w:numPr>
            </w:pPr>
            <w:r>
              <w:t>From</w:t>
            </w:r>
            <w:r w:rsidR="009971A9" w:rsidRPr="000E68EC">
              <w:t xml:space="preserve"> </w:t>
            </w:r>
            <w:r>
              <w:t>from my A</w:t>
            </w:r>
            <w:r w:rsidR="009971A9" w:rsidRPr="000E68EC">
              <w:t>ttorney</w:t>
            </w:r>
          </w:p>
          <w:p w14:paraId="6C2086D7" w14:textId="77777777" w:rsidR="009971A9" w:rsidRPr="00094883" w:rsidRDefault="009971A9" w:rsidP="001D56BD">
            <w:pPr>
              <w:pStyle w:val="ListParagraph"/>
              <w:numPr>
                <w:ilvl w:val="3"/>
                <w:numId w:val="3"/>
              </w:numPr>
              <w:rPr>
                <w:highlight w:val="yellow"/>
              </w:rPr>
            </w:pPr>
            <w:r w:rsidRPr="00094883">
              <w:rPr>
                <w:highlight w:val="yellow"/>
              </w:rPr>
              <w:t>Was it helpful?</w:t>
            </w:r>
            <w:r w:rsidR="00C16150" w:rsidRPr="00094883">
              <w:rPr>
                <w:highlight w:val="yellow"/>
              </w:rPr>
              <w:t xml:space="preserve"> (comment field)</w:t>
            </w:r>
          </w:p>
          <w:p w14:paraId="4E269AD1" w14:textId="77777777" w:rsidR="008A6AAD" w:rsidRDefault="008A6AAD" w:rsidP="001D56BD">
            <w:pPr>
              <w:pStyle w:val="ListParagraph"/>
              <w:numPr>
                <w:ilvl w:val="2"/>
                <w:numId w:val="3"/>
              </w:numPr>
            </w:pPr>
            <w:r>
              <w:t>From my Agent</w:t>
            </w:r>
          </w:p>
          <w:p w14:paraId="3A0E3225" w14:textId="0AF02207" w:rsidR="008A6AAD" w:rsidRPr="00094883" w:rsidRDefault="008A6AAD" w:rsidP="001D56BD">
            <w:pPr>
              <w:pStyle w:val="ListParagraph"/>
              <w:numPr>
                <w:ilvl w:val="3"/>
                <w:numId w:val="3"/>
              </w:numPr>
              <w:rPr>
                <w:highlight w:val="yellow"/>
              </w:rPr>
            </w:pPr>
            <w:r w:rsidRPr="00094883">
              <w:rPr>
                <w:highlight w:val="yellow"/>
              </w:rPr>
              <w:t>Was it helpful? (comment field)</w:t>
            </w:r>
          </w:p>
          <w:p w14:paraId="6C2086DA" w14:textId="77777777" w:rsidR="009971A9" w:rsidRPr="000E68EC" w:rsidRDefault="00C16150" w:rsidP="001D56BD">
            <w:pPr>
              <w:pStyle w:val="ListParagraph"/>
              <w:numPr>
                <w:ilvl w:val="2"/>
                <w:numId w:val="3"/>
              </w:numPr>
            </w:pPr>
            <w:r>
              <w:t>Other (comment field)</w:t>
            </w:r>
          </w:p>
          <w:p w14:paraId="6C2086DB" w14:textId="77777777" w:rsidR="005C11C0" w:rsidRPr="000E68EC" w:rsidRDefault="005C11C0" w:rsidP="005C11C0">
            <w:pPr>
              <w:pStyle w:val="ListParagraph"/>
            </w:pPr>
          </w:p>
          <w:p w14:paraId="6C2086DC" w14:textId="77777777" w:rsidR="00482355" w:rsidRPr="00094883" w:rsidRDefault="00482355" w:rsidP="001D56BD">
            <w:pPr>
              <w:pStyle w:val="ListParagraph"/>
              <w:numPr>
                <w:ilvl w:val="0"/>
                <w:numId w:val="3"/>
              </w:numPr>
              <w:rPr>
                <w:highlight w:val="yellow"/>
              </w:rPr>
            </w:pPr>
            <w:r w:rsidRPr="00094883">
              <w:rPr>
                <w:highlight w:val="yellow"/>
              </w:rPr>
              <w:t>Was it easy for you to submit this claim?</w:t>
            </w:r>
            <w:r w:rsidR="00AC527A" w:rsidRPr="00094883">
              <w:rPr>
                <w:highlight w:val="yellow"/>
              </w:rPr>
              <w:t xml:space="preserve"> (y/n)</w:t>
            </w:r>
          </w:p>
          <w:p w14:paraId="6C2086DD" w14:textId="77777777" w:rsidR="00482355" w:rsidRPr="000E68EC" w:rsidRDefault="00AC527A" w:rsidP="001D56BD">
            <w:pPr>
              <w:pStyle w:val="ListParagraph"/>
              <w:numPr>
                <w:ilvl w:val="1"/>
                <w:numId w:val="3"/>
              </w:numPr>
            </w:pPr>
            <w:r>
              <w:t>(If no) Which</w:t>
            </w:r>
            <w:r w:rsidR="00482355" w:rsidRPr="000E68EC">
              <w:t xml:space="preserve"> parts of the application were difficult to complete?</w:t>
            </w:r>
            <w:r w:rsidR="00B5521F" w:rsidRPr="000E68EC">
              <w:t xml:space="preserve"> (</w:t>
            </w:r>
            <w:r>
              <w:t>comment box)</w:t>
            </w:r>
          </w:p>
          <w:p w14:paraId="6C2086DE" w14:textId="77777777" w:rsidR="00482355" w:rsidRPr="000E68EC" w:rsidRDefault="00482355" w:rsidP="001D56BD">
            <w:pPr>
              <w:pStyle w:val="ListParagraph"/>
              <w:numPr>
                <w:ilvl w:val="0"/>
                <w:numId w:val="3"/>
              </w:numPr>
            </w:pPr>
            <w:r w:rsidRPr="000E68EC">
              <w:t xml:space="preserve">Was there anything you needed to provide that was unexpected? </w:t>
            </w:r>
            <w:r w:rsidR="00AC527A">
              <w:t>(y/n)</w:t>
            </w:r>
          </w:p>
          <w:p w14:paraId="6C2086DF" w14:textId="77777777" w:rsidR="00482355" w:rsidRPr="000E68EC" w:rsidRDefault="00AC527A" w:rsidP="001D56BD">
            <w:pPr>
              <w:pStyle w:val="ListParagraph"/>
              <w:numPr>
                <w:ilvl w:val="1"/>
                <w:numId w:val="3"/>
              </w:numPr>
            </w:pPr>
            <w:r>
              <w:t>(If yes) What was unexpected</w:t>
            </w:r>
            <w:r w:rsidR="00482355" w:rsidRPr="000E68EC">
              <w:t>?</w:t>
            </w:r>
            <w:r>
              <w:t xml:space="preserve"> (comment field)</w:t>
            </w:r>
          </w:p>
          <w:p w14:paraId="6C2086E0" w14:textId="77777777" w:rsidR="00482355" w:rsidRPr="000E68EC" w:rsidRDefault="00482355" w:rsidP="001D56BD">
            <w:pPr>
              <w:pStyle w:val="ListParagraph"/>
              <w:numPr>
                <w:ilvl w:val="0"/>
                <w:numId w:val="3"/>
              </w:numPr>
            </w:pPr>
            <w:r w:rsidRPr="000E68EC">
              <w:t>Do you have any suggestions for improving the claims submission?</w:t>
            </w:r>
            <w:r w:rsidR="00AC527A">
              <w:t xml:space="preserve"> (comment field)</w:t>
            </w:r>
          </w:p>
          <w:p w14:paraId="6C2086E1" w14:textId="77777777" w:rsidR="00482355" w:rsidRPr="000E68EC" w:rsidRDefault="00482355" w:rsidP="001D56BD">
            <w:pPr>
              <w:pStyle w:val="ListParagraph"/>
              <w:numPr>
                <w:ilvl w:val="0"/>
                <w:numId w:val="3"/>
              </w:numPr>
            </w:pPr>
            <w:r w:rsidRPr="000E68EC">
              <w:t>Do you know what to expect next?</w:t>
            </w:r>
            <w:r w:rsidR="00AC527A">
              <w:t xml:space="preserve"> (comment field)</w:t>
            </w:r>
          </w:p>
          <w:p w14:paraId="6C2086E2" w14:textId="77777777" w:rsidR="00482355" w:rsidRPr="00094883" w:rsidRDefault="00B5521F" w:rsidP="001D56BD">
            <w:pPr>
              <w:pStyle w:val="ListParagraph"/>
              <w:numPr>
                <w:ilvl w:val="0"/>
                <w:numId w:val="3"/>
              </w:numPr>
              <w:rPr>
                <w:highlight w:val="yellow"/>
              </w:rPr>
            </w:pPr>
            <w:r w:rsidRPr="00094883">
              <w:rPr>
                <w:highlight w:val="yellow"/>
              </w:rPr>
              <w:t>Did VA set expectations on how long it will take?</w:t>
            </w:r>
            <w:r w:rsidR="00AC527A" w:rsidRPr="00094883">
              <w:rPr>
                <w:highlight w:val="yellow"/>
              </w:rPr>
              <w:t xml:space="preserve"> (comment field)</w:t>
            </w:r>
          </w:p>
          <w:p w14:paraId="6C2086E3" w14:textId="77777777" w:rsidR="00482355" w:rsidRPr="00AC527A" w:rsidRDefault="00482355" w:rsidP="00AC527A">
            <w:pPr>
              <w:rPr>
                <w:rFonts w:ascii="Times New Roman" w:eastAsia="Batang" w:hAnsi="Times New Roman" w:cs="Times New Roman"/>
                <w:sz w:val="24"/>
                <w:szCs w:val="24"/>
                <w:lang w:eastAsia="ko-KR"/>
              </w:rPr>
            </w:pPr>
          </w:p>
          <w:p w14:paraId="6C2086E4" w14:textId="77777777" w:rsidR="00142758" w:rsidRPr="006E0D1F" w:rsidRDefault="00142758" w:rsidP="00142758">
            <w:pPr>
              <w:rPr>
                <w:rFonts w:ascii="Times New Roman" w:hAnsi="Times New Roman" w:cs="Times New Roman"/>
                <w:b/>
              </w:rPr>
            </w:pPr>
            <w:r w:rsidRPr="00875CEB">
              <w:rPr>
                <w:rFonts w:ascii="Times New Roman" w:hAnsi="Times New Roman" w:cs="Times New Roman"/>
                <w:b/>
              </w:rPr>
              <w:t>[Submit]</w:t>
            </w:r>
          </w:p>
          <w:p w14:paraId="6C2086E5" w14:textId="77777777" w:rsidR="00142758" w:rsidRDefault="00142758" w:rsidP="00142758">
            <w:pPr>
              <w:pStyle w:val="ListParagraph"/>
              <w:ind w:left="360"/>
              <w:rPr>
                <w:b/>
              </w:rPr>
            </w:pPr>
          </w:p>
          <w:p w14:paraId="6C2086E6" w14:textId="77777777" w:rsidR="00142758" w:rsidRDefault="00142758" w:rsidP="00142758">
            <w:pPr>
              <w:pStyle w:val="ListParagraph"/>
              <w:ind w:left="0"/>
            </w:pPr>
            <w:commentRangeStart w:id="3"/>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p>
          <w:commentRangeEnd w:id="3"/>
          <w:p w14:paraId="6C2086E7" w14:textId="77777777" w:rsidR="00142758" w:rsidRDefault="00BB1372" w:rsidP="00142758">
            <w:pPr>
              <w:pStyle w:val="ListParagraph"/>
              <w:ind w:left="0"/>
            </w:pPr>
            <w:r>
              <w:rPr>
                <w:rStyle w:val="CommentReference"/>
                <w:rFonts w:asciiTheme="minorHAnsi" w:eastAsiaTheme="minorHAnsi" w:hAnsiTheme="minorHAnsi" w:cstheme="minorBidi"/>
                <w:lang w:eastAsia="en-US"/>
              </w:rPr>
              <w:commentReference w:id="3"/>
            </w:r>
          </w:p>
          <w:p w14:paraId="6C2086E8" w14:textId="77777777" w:rsidR="00142758" w:rsidRDefault="00B24930" w:rsidP="00142758">
            <w:pPr>
              <w:pStyle w:val="ListParagraph"/>
              <w:ind w:left="0"/>
            </w:pPr>
            <w:hyperlink r:id="rId22" w:history="1">
              <w:r w:rsidR="00142758" w:rsidRPr="00183A08">
                <w:rPr>
                  <w:rStyle w:val="Hyperlink"/>
                </w:rPr>
                <w:t>www.vets.gov/disability-benefits</w:t>
              </w:r>
            </w:hyperlink>
          </w:p>
          <w:p w14:paraId="6C2086E9" w14:textId="77777777" w:rsidR="00142758" w:rsidRDefault="00B24930" w:rsidP="00142758">
            <w:pPr>
              <w:pStyle w:val="ListParagraph"/>
              <w:ind w:left="0"/>
            </w:pPr>
            <w:hyperlink r:id="rId23" w:history="1">
              <w:r w:rsidR="00142758" w:rsidRPr="00183A08">
                <w:rPr>
                  <w:rStyle w:val="Hyperlink"/>
                </w:rPr>
                <w:t>www.vets.gov/facility-locator</w:t>
              </w:r>
            </w:hyperlink>
          </w:p>
          <w:p w14:paraId="6C2086EA" w14:textId="77777777" w:rsidR="00142758" w:rsidRDefault="00B24930" w:rsidP="00142758">
            <w:pPr>
              <w:pStyle w:val="ListParagraph"/>
              <w:ind w:left="0"/>
            </w:pPr>
            <w:hyperlink r:id="rId24" w:history="1">
              <w:r w:rsidR="00142758" w:rsidRPr="00183A08">
                <w:rPr>
                  <w:rStyle w:val="Hyperlink"/>
                </w:rPr>
                <w:t>www.explore.va.gov/disability-compensation</w:t>
              </w:r>
            </w:hyperlink>
          </w:p>
          <w:p w14:paraId="6C2086EB" w14:textId="77777777" w:rsidR="00482355" w:rsidRDefault="00B24930" w:rsidP="00142758">
            <w:hyperlink r:id="rId25" w:history="1">
              <w:r w:rsidR="00142758" w:rsidRPr="00183A08">
                <w:rPr>
                  <w:rStyle w:val="Hyperlink"/>
                </w:rPr>
                <w:t>www.nacvso.org/find-a-service-officer</w:t>
              </w:r>
            </w:hyperlink>
          </w:p>
          <w:p w14:paraId="6C2086EC" w14:textId="77777777" w:rsidR="00120359" w:rsidRDefault="00120359" w:rsidP="00142758"/>
          <w:p w14:paraId="6C2086ED" w14:textId="77777777" w:rsidR="00120359" w:rsidRPr="000E68EC" w:rsidRDefault="00120359" w:rsidP="00142758">
            <w:pPr>
              <w:rPr>
                <w:rFonts w:ascii="Times New Roman" w:hAnsi="Times New Roman" w:cs="Times New Roman"/>
                <w:sz w:val="24"/>
                <w:szCs w:val="24"/>
              </w:rPr>
            </w:pPr>
          </w:p>
          <w:p w14:paraId="6C2086EE" w14:textId="77777777" w:rsidR="00482355" w:rsidRDefault="00F810B3" w:rsidP="00482355">
            <w:pPr>
              <w:rPr>
                <w:rFonts w:ascii="Times New Roman" w:hAnsi="Times New Roman" w:cs="Times New Roman"/>
                <w:sz w:val="24"/>
                <w:szCs w:val="24"/>
              </w:rPr>
            </w:pPr>
            <w:r>
              <w:rPr>
                <w:rFonts w:ascii="Times New Roman" w:hAnsi="Times New Roman" w:cs="Times New Roman"/>
                <w:sz w:val="24"/>
                <w:szCs w:val="24"/>
              </w:rPr>
              <w:t>USE CASE: FILED A PAPER CLAIM</w:t>
            </w:r>
          </w:p>
          <w:p w14:paraId="6C2086EF" w14:textId="77777777" w:rsidR="00B372FE" w:rsidRDefault="00B372FE" w:rsidP="00482355">
            <w:pPr>
              <w:rPr>
                <w:rFonts w:ascii="Times New Roman" w:hAnsi="Times New Roman" w:cs="Times New Roman"/>
                <w:sz w:val="24"/>
                <w:szCs w:val="24"/>
              </w:rPr>
            </w:pPr>
          </w:p>
          <w:p w14:paraId="6C2086F0" w14:textId="41C47FB9" w:rsidR="00B372FE" w:rsidRPr="00CC003F" w:rsidRDefault="00B372FE" w:rsidP="00B372FE">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5B22B3">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Your honest feedback is invaluable for identifying areas that need improvement. VA will use this feedback for internal use only</w:t>
            </w:r>
            <w:r w:rsidR="008A6AAD">
              <w:rPr>
                <w:rFonts w:ascii="Times New Roman" w:eastAsia="Batang" w:hAnsi="Times New Roman" w:cs="Times New Roman"/>
                <w:sz w:val="24"/>
                <w:szCs w:val="24"/>
                <w:lang w:eastAsia="ko-KR"/>
              </w:rPr>
              <w:t xml:space="preserve">. </w:t>
            </w:r>
            <w:r>
              <w:rPr>
                <w:rFonts w:ascii="Times New Roman" w:eastAsia="Batang" w:hAnsi="Times New Roman" w:cs="Times New Roman"/>
                <w:sz w:val="24"/>
                <w:szCs w:val="24"/>
                <w:lang w:eastAsia="ko-KR"/>
              </w:rPr>
              <w:t>At the end of the survey we will provide some helpful links for Disability Claims resources.</w:t>
            </w:r>
          </w:p>
          <w:p w14:paraId="6C2086F1" w14:textId="77777777" w:rsidR="00B372FE" w:rsidRDefault="00B372FE" w:rsidP="00482355">
            <w:pPr>
              <w:rPr>
                <w:rFonts w:ascii="Times New Roman" w:hAnsi="Times New Roman" w:cs="Times New Roman"/>
                <w:sz w:val="24"/>
                <w:szCs w:val="24"/>
              </w:rPr>
            </w:pPr>
          </w:p>
          <w:p w14:paraId="71FF7AAE" w14:textId="77777777" w:rsidR="008A6AAD" w:rsidRDefault="008A6AAD" w:rsidP="001D56BD">
            <w:pPr>
              <w:pStyle w:val="ListParagraph"/>
              <w:numPr>
                <w:ilvl w:val="0"/>
                <w:numId w:val="3"/>
              </w:numPr>
            </w:pPr>
            <w:r>
              <w:t>What year did you s</w:t>
            </w:r>
            <w:r w:rsidRPr="000E68EC">
              <w:t xml:space="preserve">eparate from service? </w:t>
            </w:r>
            <w:r>
              <w:t>(single select)</w:t>
            </w:r>
          </w:p>
          <w:p w14:paraId="71125035" w14:textId="77777777" w:rsidR="008A6AAD" w:rsidRDefault="008A6AAD" w:rsidP="001D56BD">
            <w:pPr>
              <w:pStyle w:val="ListParagraph"/>
              <w:numPr>
                <w:ilvl w:val="1"/>
                <w:numId w:val="3"/>
              </w:numPr>
            </w:pPr>
            <w:r>
              <w:t>date fields</w:t>
            </w:r>
          </w:p>
          <w:p w14:paraId="669BE9C7" w14:textId="77777777" w:rsidR="008A6AAD" w:rsidRDefault="008A6AAD" w:rsidP="001D56BD">
            <w:pPr>
              <w:pStyle w:val="ListParagraph"/>
              <w:numPr>
                <w:ilvl w:val="1"/>
                <w:numId w:val="3"/>
              </w:numPr>
            </w:pPr>
            <w:r>
              <w:t>I’m still in service</w:t>
            </w:r>
          </w:p>
          <w:p w14:paraId="0664601F" w14:textId="77777777" w:rsidR="008A6AAD" w:rsidRPr="000E68EC" w:rsidRDefault="008A6AAD" w:rsidP="001D56BD">
            <w:pPr>
              <w:pStyle w:val="ListParagraph"/>
              <w:numPr>
                <w:ilvl w:val="0"/>
                <w:numId w:val="3"/>
              </w:numPr>
            </w:pPr>
            <w:r w:rsidRPr="000E68EC">
              <w:t>How many times have you filed a</w:t>
            </w:r>
            <w:r>
              <w:t>ny type of</w:t>
            </w:r>
            <w:r w:rsidRPr="000E68EC">
              <w:t xml:space="preserve"> claim?</w:t>
            </w:r>
            <w:r>
              <w:t xml:space="preserve"> (single select)</w:t>
            </w:r>
          </w:p>
          <w:p w14:paraId="53C83D28" w14:textId="77777777" w:rsidR="008A6AAD" w:rsidRPr="000E68EC" w:rsidRDefault="008A6AAD" w:rsidP="001D56BD">
            <w:pPr>
              <w:pStyle w:val="ListParagraph"/>
              <w:numPr>
                <w:ilvl w:val="1"/>
                <w:numId w:val="3"/>
              </w:numPr>
            </w:pPr>
            <w:r w:rsidRPr="000E68EC">
              <w:t>This is my first</w:t>
            </w:r>
            <w:r>
              <w:t xml:space="preserve"> claim</w:t>
            </w:r>
          </w:p>
          <w:p w14:paraId="43DF14B4" w14:textId="77777777" w:rsidR="008A6AAD" w:rsidRPr="000E68EC" w:rsidRDefault="008A6AAD" w:rsidP="001D56BD">
            <w:pPr>
              <w:pStyle w:val="ListParagraph"/>
              <w:numPr>
                <w:ilvl w:val="1"/>
                <w:numId w:val="3"/>
              </w:numPr>
            </w:pPr>
            <w:r w:rsidRPr="000E68EC">
              <w:t>2</w:t>
            </w:r>
          </w:p>
          <w:p w14:paraId="602A09D1" w14:textId="77777777" w:rsidR="008A6AAD" w:rsidRPr="000E68EC" w:rsidRDefault="008A6AAD" w:rsidP="001D56BD">
            <w:pPr>
              <w:pStyle w:val="ListParagraph"/>
              <w:numPr>
                <w:ilvl w:val="1"/>
                <w:numId w:val="3"/>
              </w:numPr>
            </w:pPr>
            <w:r>
              <w:t>3</w:t>
            </w:r>
          </w:p>
          <w:p w14:paraId="47C77B41" w14:textId="77777777" w:rsidR="008A6AAD" w:rsidRPr="000E68EC" w:rsidRDefault="008A6AAD" w:rsidP="001D56BD">
            <w:pPr>
              <w:pStyle w:val="ListParagraph"/>
              <w:numPr>
                <w:ilvl w:val="1"/>
                <w:numId w:val="3"/>
              </w:numPr>
            </w:pPr>
            <w:r w:rsidRPr="000E68EC">
              <w:t>4</w:t>
            </w:r>
          </w:p>
          <w:p w14:paraId="4AD04EC5" w14:textId="77777777" w:rsidR="008A6AAD" w:rsidRPr="000E68EC" w:rsidRDefault="008A6AAD" w:rsidP="001D56BD">
            <w:pPr>
              <w:pStyle w:val="ListParagraph"/>
              <w:numPr>
                <w:ilvl w:val="1"/>
                <w:numId w:val="3"/>
              </w:numPr>
            </w:pPr>
            <w:r w:rsidRPr="000E68EC">
              <w:t>5+</w:t>
            </w:r>
          </w:p>
          <w:p w14:paraId="346AB375" w14:textId="62B15B2A" w:rsidR="008A6AAD" w:rsidRDefault="008A6AAD" w:rsidP="001D56BD">
            <w:pPr>
              <w:pStyle w:val="ListParagraph"/>
              <w:numPr>
                <w:ilvl w:val="0"/>
                <w:numId w:val="3"/>
              </w:numPr>
            </w:pPr>
            <w:r w:rsidRPr="000E68EC">
              <w:t>W</w:t>
            </w:r>
            <w:r>
              <w:t xml:space="preserve">hy </w:t>
            </w:r>
            <w:r w:rsidR="00094883">
              <w:t>did you submit</w:t>
            </w:r>
            <w:r w:rsidRPr="000E68EC">
              <w:t xml:space="preserve"> this current </w:t>
            </w:r>
            <w:r w:rsidR="00B24930">
              <w:t xml:space="preserve">disability </w:t>
            </w:r>
            <w:r>
              <w:t>claim? (multiple select)</w:t>
            </w:r>
          </w:p>
          <w:p w14:paraId="7C736BD0" w14:textId="77777777" w:rsidR="008A6AAD" w:rsidRDefault="008A6AAD" w:rsidP="001D56BD">
            <w:pPr>
              <w:pStyle w:val="ListParagraph"/>
              <w:numPr>
                <w:ilvl w:val="1"/>
                <w:numId w:val="3"/>
              </w:numPr>
            </w:pPr>
            <w:r>
              <w:t>First time</w:t>
            </w:r>
          </w:p>
          <w:p w14:paraId="72FC025F" w14:textId="77777777" w:rsidR="008A6AAD" w:rsidRDefault="008A6AAD" w:rsidP="001D56BD">
            <w:pPr>
              <w:pStyle w:val="ListParagraph"/>
              <w:numPr>
                <w:ilvl w:val="1"/>
                <w:numId w:val="3"/>
              </w:numPr>
            </w:pPr>
            <w:r>
              <w:t>Reopened</w:t>
            </w:r>
          </w:p>
          <w:p w14:paraId="48F3E16F" w14:textId="77777777" w:rsidR="008A6AAD" w:rsidRDefault="008A6AAD" w:rsidP="001D56BD">
            <w:pPr>
              <w:pStyle w:val="ListParagraph"/>
              <w:numPr>
                <w:ilvl w:val="1"/>
                <w:numId w:val="3"/>
              </w:numPr>
            </w:pPr>
            <w:r>
              <w:t>New condition</w:t>
            </w:r>
          </w:p>
          <w:p w14:paraId="4F1C40F5" w14:textId="77777777" w:rsidR="008A6AAD" w:rsidRDefault="008A6AAD" w:rsidP="001D56BD">
            <w:pPr>
              <w:pStyle w:val="ListParagraph"/>
              <w:numPr>
                <w:ilvl w:val="1"/>
                <w:numId w:val="3"/>
              </w:numPr>
            </w:pPr>
            <w:r>
              <w:t>Increase</w:t>
            </w:r>
          </w:p>
          <w:p w14:paraId="09F4C47C" w14:textId="77777777" w:rsidR="008A6AAD" w:rsidRDefault="008A6AAD" w:rsidP="001D56BD">
            <w:pPr>
              <w:pStyle w:val="ListParagraph"/>
              <w:numPr>
                <w:ilvl w:val="1"/>
                <w:numId w:val="3"/>
              </w:numPr>
            </w:pPr>
            <w:r>
              <w:t>Temporary disability</w:t>
            </w:r>
          </w:p>
          <w:p w14:paraId="0E22757C" w14:textId="77777777" w:rsidR="008A6AAD" w:rsidRDefault="008A6AAD" w:rsidP="001D56BD">
            <w:pPr>
              <w:pStyle w:val="ListParagraph"/>
              <w:numPr>
                <w:ilvl w:val="1"/>
                <w:numId w:val="3"/>
              </w:numPr>
            </w:pPr>
            <w:r>
              <w:t>Unemployability</w:t>
            </w:r>
          </w:p>
          <w:p w14:paraId="5B01BE82" w14:textId="77777777" w:rsidR="008A6AAD" w:rsidRPr="000E68EC" w:rsidRDefault="008A6AAD" w:rsidP="001D56BD">
            <w:pPr>
              <w:pStyle w:val="ListParagraph"/>
              <w:numPr>
                <w:ilvl w:val="1"/>
                <w:numId w:val="3"/>
              </w:numPr>
            </w:pPr>
            <w:r>
              <w:t>Other (comment field)</w:t>
            </w:r>
          </w:p>
          <w:p w14:paraId="6CF65E5C" w14:textId="77777777" w:rsidR="008A6AAD" w:rsidRPr="000E68EC" w:rsidRDefault="008A6AAD" w:rsidP="001D56BD">
            <w:pPr>
              <w:pStyle w:val="ListParagraph"/>
              <w:numPr>
                <w:ilvl w:val="0"/>
                <w:numId w:val="3"/>
              </w:numPr>
            </w:pPr>
            <w:r w:rsidRPr="000E68EC">
              <w:t>Did you ask for help completing your claim?</w:t>
            </w:r>
            <w:r>
              <w:t xml:space="preserve"> (y/n) </w:t>
            </w:r>
            <w:r w:rsidRPr="00C16150">
              <w:rPr>
                <w:color w:val="FF0000"/>
              </w:rPr>
              <w:t>&lt;if no, move to next question&gt;</w:t>
            </w:r>
          </w:p>
          <w:p w14:paraId="428EE728" w14:textId="77777777" w:rsidR="008A6AAD" w:rsidRPr="000E68EC" w:rsidRDefault="008A6AAD" w:rsidP="001D56BD">
            <w:pPr>
              <w:pStyle w:val="ListParagraph"/>
              <w:numPr>
                <w:ilvl w:val="1"/>
                <w:numId w:val="3"/>
              </w:numPr>
            </w:pPr>
            <w:r w:rsidRPr="000E68EC">
              <w:t>Yes (</w:t>
            </w:r>
            <w:r>
              <w:t>multiple select</w:t>
            </w:r>
            <w:r w:rsidRPr="000E68EC">
              <w:t>)</w:t>
            </w:r>
          </w:p>
          <w:p w14:paraId="7F46CD8F" w14:textId="77777777" w:rsidR="008A6AAD" w:rsidRPr="000E68EC" w:rsidRDefault="008A6AAD" w:rsidP="001D56BD">
            <w:pPr>
              <w:pStyle w:val="ListParagraph"/>
              <w:numPr>
                <w:ilvl w:val="2"/>
                <w:numId w:val="3"/>
              </w:numPr>
            </w:pPr>
            <w:r>
              <w:t xml:space="preserve">From </w:t>
            </w:r>
            <w:r w:rsidRPr="000E68EC">
              <w:t>VA</w:t>
            </w:r>
            <w:r>
              <w:t xml:space="preserve"> (multiple select)</w:t>
            </w:r>
          </w:p>
          <w:p w14:paraId="5A48D398" w14:textId="77777777" w:rsidR="008A6AAD" w:rsidRDefault="008A6AAD" w:rsidP="001D56BD">
            <w:pPr>
              <w:pStyle w:val="ListParagraph"/>
              <w:numPr>
                <w:ilvl w:val="3"/>
                <w:numId w:val="3"/>
              </w:numPr>
            </w:pPr>
            <w:r>
              <w:t>Call Center</w:t>
            </w:r>
          </w:p>
          <w:p w14:paraId="36EA56BF" w14:textId="77777777" w:rsidR="008A6AAD" w:rsidRDefault="008A6AAD" w:rsidP="001D56BD">
            <w:pPr>
              <w:pStyle w:val="ListParagraph"/>
              <w:numPr>
                <w:ilvl w:val="3"/>
                <w:numId w:val="3"/>
              </w:numPr>
            </w:pPr>
            <w:r>
              <w:t>VA Social Worker</w:t>
            </w:r>
          </w:p>
          <w:p w14:paraId="570E9FC6" w14:textId="77777777" w:rsidR="008A6AAD" w:rsidRDefault="008A6AAD" w:rsidP="001D56BD">
            <w:pPr>
              <w:pStyle w:val="ListParagraph"/>
              <w:numPr>
                <w:ilvl w:val="3"/>
                <w:numId w:val="3"/>
              </w:numPr>
            </w:pPr>
            <w:r>
              <w:t>Other VA</w:t>
            </w:r>
          </w:p>
          <w:p w14:paraId="67144638" w14:textId="77777777" w:rsidR="008A6AAD" w:rsidRPr="00B24930" w:rsidRDefault="008A6AAD" w:rsidP="001D56BD">
            <w:pPr>
              <w:pStyle w:val="ListParagraph"/>
              <w:numPr>
                <w:ilvl w:val="3"/>
                <w:numId w:val="3"/>
              </w:numPr>
              <w:rPr>
                <w:highlight w:val="yellow"/>
              </w:rPr>
            </w:pPr>
            <w:r w:rsidRPr="00B24930">
              <w:rPr>
                <w:highlight w:val="yellow"/>
              </w:rPr>
              <w:t>Was it helpful? (comment field)</w:t>
            </w:r>
          </w:p>
          <w:p w14:paraId="0FD6C3A3" w14:textId="77777777" w:rsidR="008A6AAD" w:rsidRDefault="008A6AAD" w:rsidP="001D56BD">
            <w:pPr>
              <w:pStyle w:val="ListParagraph"/>
              <w:numPr>
                <w:ilvl w:val="2"/>
                <w:numId w:val="3"/>
              </w:numPr>
            </w:pPr>
            <w:r>
              <w:t>F</w:t>
            </w:r>
            <w:r w:rsidRPr="000E68EC">
              <w:t>rom my fellow Veterans</w:t>
            </w:r>
          </w:p>
          <w:p w14:paraId="3D1C1044" w14:textId="77777777" w:rsidR="008A6AAD" w:rsidRDefault="008A6AAD" w:rsidP="001D56BD">
            <w:pPr>
              <w:pStyle w:val="ListParagraph"/>
              <w:numPr>
                <w:ilvl w:val="2"/>
                <w:numId w:val="3"/>
              </w:numPr>
            </w:pPr>
            <w:r>
              <w:t>From family members</w:t>
            </w:r>
          </w:p>
          <w:p w14:paraId="78A8E88D" w14:textId="77777777" w:rsidR="008A6AAD" w:rsidRPr="000E68EC" w:rsidRDefault="008A6AAD" w:rsidP="001D56BD">
            <w:pPr>
              <w:pStyle w:val="ListParagraph"/>
              <w:numPr>
                <w:ilvl w:val="2"/>
                <w:numId w:val="3"/>
              </w:numPr>
            </w:pPr>
            <w:r>
              <w:t>From Caregivers</w:t>
            </w:r>
          </w:p>
          <w:p w14:paraId="02EE5FFD" w14:textId="77777777" w:rsidR="008A6AAD" w:rsidRPr="000E68EC" w:rsidRDefault="008A6AAD" w:rsidP="001D56BD">
            <w:pPr>
              <w:pStyle w:val="ListParagraph"/>
              <w:numPr>
                <w:ilvl w:val="2"/>
                <w:numId w:val="3"/>
              </w:numPr>
            </w:pPr>
            <w:r>
              <w:t>F</w:t>
            </w:r>
            <w:r w:rsidRPr="000E68EC">
              <w:t xml:space="preserve">rom </w:t>
            </w:r>
            <w:r>
              <w:t>a Veteran Service Organization (</w:t>
            </w:r>
            <w:r w:rsidRPr="000E68EC">
              <w:t>VSO</w:t>
            </w:r>
            <w:r>
              <w:t>) (radio button)</w:t>
            </w:r>
          </w:p>
          <w:p w14:paraId="0DE51CA5" w14:textId="77777777" w:rsidR="008A6AAD" w:rsidRDefault="008A6AAD" w:rsidP="001D56BD">
            <w:pPr>
              <w:pStyle w:val="ListParagraph"/>
              <w:numPr>
                <w:ilvl w:val="4"/>
                <w:numId w:val="3"/>
              </w:numPr>
            </w:pPr>
            <w:r>
              <w:t>National</w:t>
            </w:r>
          </w:p>
          <w:p w14:paraId="29888E1B" w14:textId="77777777" w:rsidR="008A6AAD" w:rsidRDefault="008A6AAD" w:rsidP="001D56BD">
            <w:pPr>
              <w:pStyle w:val="ListParagraph"/>
              <w:numPr>
                <w:ilvl w:val="4"/>
                <w:numId w:val="3"/>
              </w:numPr>
            </w:pPr>
            <w:r>
              <w:t>County</w:t>
            </w:r>
          </w:p>
          <w:p w14:paraId="76C07A12" w14:textId="77777777" w:rsidR="008A6AAD" w:rsidRDefault="008A6AAD" w:rsidP="001D56BD">
            <w:pPr>
              <w:pStyle w:val="ListParagraph"/>
              <w:numPr>
                <w:ilvl w:val="4"/>
                <w:numId w:val="3"/>
              </w:numPr>
            </w:pPr>
            <w:r>
              <w:t>State</w:t>
            </w:r>
          </w:p>
          <w:p w14:paraId="511803B1" w14:textId="77777777" w:rsidR="008A6AAD" w:rsidRDefault="008A6AAD" w:rsidP="001D56BD">
            <w:pPr>
              <w:pStyle w:val="ListParagraph"/>
              <w:numPr>
                <w:ilvl w:val="4"/>
                <w:numId w:val="3"/>
              </w:numPr>
            </w:pPr>
            <w:r>
              <w:t>non-profit</w:t>
            </w:r>
          </w:p>
          <w:p w14:paraId="03FBAB7C" w14:textId="3DC79D2F" w:rsidR="001D56BD" w:rsidRDefault="001D56BD" w:rsidP="001D56BD">
            <w:pPr>
              <w:pStyle w:val="ListParagraph"/>
              <w:numPr>
                <w:ilvl w:val="4"/>
                <w:numId w:val="3"/>
              </w:numPr>
            </w:pPr>
            <w:r>
              <w:t>I don’t know</w:t>
            </w:r>
          </w:p>
          <w:p w14:paraId="21528095" w14:textId="77777777" w:rsidR="008A6AAD" w:rsidRPr="000E68EC" w:rsidRDefault="008A6AAD" w:rsidP="001D56BD">
            <w:pPr>
              <w:pStyle w:val="ListParagraph"/>
              <w:numPr>
                <w:ilvl w:val="4"/>
                <w:numId w:val="3"/>
              </w:numPr>
            </w:pPr>
            <w:r>
              <w:t>Other (text input)</w:t>
            </w:r>
          </w:p>
          <w:p w14:paraId="751BA174" w14:textId="77777777" w:rsidR="008A6AAD" w:rsidRPr="00B24930" w:rsidRDefault="008A6AAD" w:rsidP="001D56BD">
            <w:pPr>
              <w:pStyle w:val="ListParagraph"/>
              <w:numPr>
                <w:ilvl w:val="3"/>
                <w:numId w:val="3"/>
              </w:numPr>
              <w:rPr>
                <w:highlight w:val="yellow"/>
              </w:rPr>
            </w:pPr>
            <w:r w:rsidRPr="00B24930">
              <w:rPr>
                <w:highlight w:val="yellow"/>
              </w:rPr>
              <w:t>Was it helpful? (comment field)</w:t>
            </w:r>
          </w:p>
          <w:p w14:paraId="400DCA5D" w14:textId="77777777" w:rsidR="008A6AAD" w:rsidRPr="000E68EC" w:rsidRDefault="008A6AAD" w:rsidP="001D56BD">
            <w:pPr>
              <w:pStyle w:val="ListParagraph"/>
              <w:numPr>
                <w:ilvl w:val="2"/>
                <w:numId w:val="3"/>
              </w:numPr>
            </w:pPr>
            <w:r>
              <w:t>From</w:t>
            </w:r>
            <w:r w:rsidRPr="000E68EC">
              <w:t xml:space="preserve"> another non-VA organization</w:t>
            </w:r>
          </w:p>
          <w:p w14:paraId="6C1928ED" w14:textId="77777777" w:rsidR="008A6AAD" w:rsidRPr="000E68EC" w:rsidRDefault="008A6AAD" w:rsidP="001D56BD">
            <w:pPr>
              <w:pStyle w:val="ListParagraph"/>
              <w:numPr>
                <w:ilvl w:val="3"/>
                <w:numId w:val="3"/>
              </w:numPr>
            </w:pPr>
            <w:r w:rsidRPr="000E68EC">
              <w:t>Which one?</w:t>
            </w:r>
            <w:r>
              <w:t xml:space="preserve"> (text input)</w:t>
            </w:r>
          </w:p>
          <w:p w14:paraId="1C43EF75" w14:textId="77777777" w:rsidR="008A6AAD" w:rsidRPr="00B24930" w:rsidRDefault="008A6AAD" w:rsidP="001D56BD">
            <w:pPr>
              <w:pStyle w:val="ListParagraph"/>
              <w:numPr>
                <w:ilvl w:val="3"/>
                <w:numId w:val="3"/>
              </w:numPr>
              <w:rPr>
                <w:highlight w:val="yellow"/>
              </w:rPr>
            </w:pPr>
            <w:r w:rsidRPr="00B24930">
              <w:rPr>
                <w:highlight w:val="yellow"/>
              </w:rPr>
              <w:lastRenderedPageBreak/>
              <w:t>Was it helpful? (comment field)</w:t>
            </w:r>
          </w:p>
          <w:p w14:paraId="75460995" w14:textId="77777777" w:rsidR="008A6AAD" w:rsidRPr="000E68EC" w:rsidRDefault="008A6AAD" w:rsidP="001D56BD">
            <w:pPr>
              <w:pStyle w:val="ListParagraph"/>
              <w:numPr>
                <w:ilvl w:val="2"/>
                <w:numId w:val="3"/>
              </w:numPr>
            </w:pPr>
            <w:r>
              <w:t>From</w:t>
            </w:r>
            <w:r w:rsidRPr="000E68EC">
              <w:t xml:space="preserve"> </w:t>
            </w:r>
            <w:r>
              <w:t>from my A</w:t>
            </w:r>
            <w:r w:rsidRPr="000E68EC">
              <w:t>ttorney</w:t>
            </w:r>
          </w:p>
          <w:p w14:paraId="1AEA8E2B" w14:textId="77777777" w:rsidR="008A6AAD" w:rsidRPr="00B24930" w:rsidRDefault="008A6AAD" w:rsidP="001D56BD">
            <w:pPr>
              <w:pStyle w:val="ListParagraph"/>
              <w:numPr>
                <w:ilvl w:val="3"/>
                <w:numId w:val="3"/>
              </w:numPr>
              <w:rPr>
                <w:highlight w:val="yellow"/>
              </w:rPr>
            </w:pPr>
            <w:r w:rsidRPr="00B24930">
              <w:rPr>
                <w:highlight w:val="yellow"/>
              </w:rPr>
              <w:t>Was it helpful? (comment field)</w:t>
            </w:r>
          </w:p>
          <w:p w14:paraId="335CD6F9" w14:textId="77777777" w:rsidR="008A6AAD" w:rsidRDefault="008A6AAD" w:rsidP="001D56BD">
            <w:pPr>
              <w:pStyle w:val="ListParagraph"/>
              <w:numPr>
                <w:ilvl w:val="2"/>
                <w:numId w:val="3"/>
              </w:numPr>
            </w:pPr>
            <w:r>
              <w:t>From my Agent</w:t>
            </w:r>
          </w:p>
          <w:p w14:paraId="0BAFCFA6" w14:textId="77777777" w:rsidR="008A6AAD" w:rsidRPr="00B24930" w:rsidRDefault="008A6AAD" w:rsidP="001D56BD">
            <w:pPr>
              <w:pStyle w:val="ListParagraph"/>
              <w:numPr>
                <w:ilvl w:val="3"/>
                <w:numId w:val="3"/>
              </w:numPr>
              <w:rPr>
                <w:highlight w:val="yellow"/>
              </w:rPr>
            </w:pPr>
            <w:r w:rsidRPr="00B24930">
              <w:rPr>
                <w:highlight w:val="yellow"/>
              </w:rPr>
              <w:t>Was it helpful? (comment field)</w:t>
            </w:r>
          </w:p>
          <w:p w14:paraId="6C2086FE" w14:textId="5B42A52F" w:rsidR="00F810B3" w:rsidRPr="00F810B3" w:rsidRDefault="008A6AAD" w:rsidP="001D56BD">
            <w:pPr>
              <w:pStyle w:val="ListParagraph"/>
              <w:numPr>
                <w:ilvl w:val="2"/>
                <w:numId w:val="3"/>
              </w:numPr>
            </w:pPr>
            <w:r>
              <w:t>Other (comment field)</w:t>
            </w:r>
          </w:p>
          <w:p w14:paraId="6C2086FF" w14:textId="77777777" w:rsidR="00966234" w:rsidRPr="00C16150" w:rsidRDefault="00966234" w:rsidP="001D56BD">
            <w:pPr>
              <w:pStyle w:val="ListParagraph"/>
              <w:numPr>
                <w:ilvl w:val="0"/>
                <w:numId w:val="3"/>
              </w:numPr>
              <w:rPr>
                <w:color w:val="FF0000"/>
              </w:rPr>
            </w:pPr>
            <w:r w:rsidRPr="000E68EC">
              <w:t>Have you been notified that VA received your claim?</w:t>
            </w:r>
            <w:r>
              <w:t xml:space="preserve"> (y/n) </w:t>
            </w:r>
            <w:r w:rsidRPr="00C16150">
              <w:rPr>
                <w:color w:val="FF0000"/>
              </w:rPr>
              <w:t>&lt;if no, move to next question&gt;</w:t>
            </w:r>
          </w:p>
          <w:p w14:paraId="6C208700" w14:textId="77777777" w:rsidR="00966234" w:rsidRPr="000E68EC" w:rsidRDefault="00966234" w:rsidP="001D56BD">
            <w:pPr>
              <w:pStyle w:val="ListParagraph"/>
              <w:numPr>
                <w:ilvl w:val="1"/>
                <w:numId w:val="3"/>
              </w:numPr>
            </w:pPr>
            <w:r>
              <w:t>(If yes)  H</w:t>
            </w:r>
            <w:r w:rsidRPr="000E68EC">
              <w:t>ow long did it take?</w:t>
            </w:r>
            <w:r>
              <w:t xml:space="preserve"> (comment field)</w:t>
            </w:r>
          </w:p>
          <w:p w14:paraId="6C208719" w14:textId="77777777" w:rsidR="00482355" w:rsidRPr="000E68EC" w:rsidRDefault="00482355" w:rsidP="001D56BD">
            <w:pPr>
              <w:pStyle w:val="ListParagraph"/>
              <w:numPr>
                <w:ilvl w:val="0"/>
                <w:numId w:val="3"/>
              </w:numPr>
            </w:pPr>
            <w:r w:rsidRPr="000E68EC">
              <w:t>Did you try submitting your claim electronically online?</w:t>
            </w:r>
            <w:r w:rsidR="00010338">
              <w:t xml:space="preserve"> (y/n) </w:t>
            </w:r>
          </w:p>
          <w:p w14:paraId="6C20871A" w14:textId="77777777" w:rsidR="00482355" w:rsidRPr="000E68EC" w:rsidRDefault="00010338" w:rsidP="001D56BD">
            <w:pPr>
              <w:pStyle w:val="ListParagraph"/>
              <w:numPr>
                <w:ilvl w:val="1"/>
                <w:numId w:val="3"/>
              </w:numPr>
            </w:pPr>
            <w:r>
              <w:t xml:space="preserve">(if </w:t>
            </w:r>
            <w:r w:rsidR="00482355" w:rsidRPr="000E68EC">
              <w:t>Yes</w:t>
            </w:r>
            <w:r>
              <w:t xml:space="preserve">) </w:t>
            </w:r>
            <w:r w:rsidR="00482355" w:rsidRPr="000E68EC">
              <w:t>Why did you choose to complete your submission on paper?</w:t>
            </w:r>
            <w:r>
              <w:t xml:space="preserve"> (multiple select)</w:t>
            </w:r>
          </w:p>
          <w:p w14:paraId="6C20871B" w14:textId="77777777" w:rsidR="00482355" w:rsidRPr="000E68EC" w:rsidRDefault="00C92ADE" w:rsidP="001D56BD">
            <w:pPr>
              <w:pStyle w:val="ListParagraph"/>
              <w:numPr>
                <w:ilvl w:val="2"/>
                <w:numId w:val="3"/>
              </w:numPr>
            </w:pPr>
            <w:r w:rsidRPr="000E68EC">
              <w:t>I had t</w:t>
            </w:r>
            <w:r w:rsidR="00482355" w:rsidRPr="000E68EC">
              <w:t>echnical difficulties</w:t>
            </w:r>
          </w:p>
          <w:p w14:paraId="6C20871C" w14:textId="77777777" w:rsidR="00482355" w:rsidRPr="000E68EC" w:rsidRDefault="00C92ADE" w:rsidP="001D56BD">
            <w:pPr>
              <w:pStyle w:val="ListParagraph"/>
              <w:numPr>
                <w:ilvl w:val="2"/>
                <w:numId w:val="3"/>
              </w:numPr>
            </w:pPr>
            <w:r w:rsidRPr="000E68EC">
              <w:t>It seemed m</w:t>
            </w:r>
            <w:r w:rsidR="00482355" w:rsidRPr="000E68EC">
              <w:t>ore flexible</w:t>
            </w:r>
          </w:p>
          <w:p w14:paraId="6C20871D" w14:textId="77777777" w:rsidR="00783790" w:rsidRPr="000E68EC" w:rsidRDefault="00C92ADE" w:rsidP="001D56BD">
            <w:pPr>
              <w:pStyle w:val="ListParagraph"/>
              <w:numPr>
                <w:ilvl w:val="2"/>
                <w:numId w:val="3"/>
              </w:numPr>
            </w:pPr>
            <w:r w:rsidRPr="000E68EC">
              <w:t>I have p</w:t>
            </w:r>
            <w:r w:rsidR="00783790" w:rsidRPr="000E68EC">
              <w:t xml:space="preserve">rivacy concerns </w:t>
            </w:r>
          </w:p>
          <w:p w14:paraId="6C20871E" w14:textId="77777777" w:rsidR="00783790" w:rsidRPr="000E68EC" w:rsidRDefault="00C92ADE" w:rsidP="001D56BD">
            <w:pPr>
              <w:pStyle w:val="ListParagraph"/>
              <w:numPr>
                <w:ilvl w:val="2"/>
                <w:numId w:val="3"/>
              </w:numPr>
            </w:pPr>
            <w:r w:rsidRPr="000E68EC">
              <w:t xml:space="preserve">It </w:t>
            </w:r>
            <w:r w:rsidR="00783790" w:rsidRPr="000E68EC">
              <w:t>was easier</w:t>
            </w:r>
          </w:p>
          <w:p w14:paraId="6C20871F" w14:textId="77777777" w:rsidR="002052D9" w:rsidRPr="000E68EC" w:rsidRDefault="002052D9" w:rsidP="001D56BD">
            <w:pPr>
              <w:pStyle w:val="ListParagraph"/>
              <w:numPr>
                <w:ilvl w:val="2"/>
                <w:numId w:val="3"/>
              </w:numPr>
            </w:pPr>
            <w:r w:rsidRPr="000E68EC">
              <w:t>The VSO did it on paper</w:t>
            </w:r>
          </w:p>
          <w:p w14:paraId="6C208720" w14:textId="77777777" w:rsidR="000C4837" w:rsidRPr="000E68EC" w:rsidRDefault="000C4837" w:rsidP="001D56BD">
            <w:pPr>
              <w:pStyle w:val="ListParagraph"/>
              <w:numPr>
                <w:ilvl w:val="2"/>
                <w:numId w:val="3"/>
              </w:numPr>
            </w:pPr>
            <w:r w:rsidRPr="000E68EC">
              <w:t>The non-VA org did it on paper</w:t>
            </w:r>
          </w:p>
          <w:p w14:paraId="6C208721" w14:textId="77777777" w:rsidR="00C92ADE" w:rsidRDefault="00C92ADE" w:rsidP="001D56BD">
            <w:pPr>
              <w:pStyle w:val="ListParagraph"/>
              <w:numPr>
                <w:ilvl w:val="2"/>
                <w:numId w:val="3"/>
              </w:numPr>
            </w:pPr>
            <w:r w:rsidRPr="000E68EC">
              <w:t>The Attorney did it on paper</w:t>
            </w:r>
          </w:p>
          <w:p w14:paraId="26C7D71D" w14:textId="5B94419C" w:rsidR="008A6AAD" w:rsidRPr="000E68EC" w:rsidRDefault="008A6AAD" w:rsidP="001D56BD">
            <w:pPr>
              <w:pStyle w:val="ListParagraph"/>
              <w:numPr>
                <w:ilvl w:val="2"/>
                <w:numId w:val="3"/>
              </w:numPr>
            </w:pPr>
            <w:r>
              <w:t>The Agent did it on paper</w:t>
            </w:r>
          </w:p>
          <w:p w14:paraId="6C208722" w14:textId="77777777" w:rsidR="00482355" w:rsidRPr="000E68EC" w:rsidRDefault="00010338" w:rsidP="001D56BD">
            <w:pPr>
              <w:pStyle w:val="ListParagraph"/>
              <w:numPr>
                <w:ilvl w:val="2"/>
                <w:numId w:val="3"/>
              </w:numPr>
            </w:pPr>
            <w:r>
              <w:t>Other (comment field)</w:t>
            </w:r>
          </w:p>
          <w:p w14:paraId="6C208723" w14:textId="77777777" w:rsidR="00010338" w:rsidRDefault="00010338" w:rsidP="001D56BD">
            <w:pPr>
              <w:pStyle w:val="ListParagraph"/>
              <w:numPr>
                <w:ilvl w:val="1"/>
                <w:numId w:val="3"/>
              </w:numPr>
            </w:pPr>
            <w:r>
              <w:t xml:space="preserve">(if </w:t>
            </w:r>
            <w:r w:rsidR="00482355" w:rsidRPr="000E68EC">
              <w:t>No</w:t>
            </w:r>
            <w:r>
              <w:t>) Why not? (multiple select)</w:t>
            </w:r>
          </w:p>
          <w:p w14:paraId="6C208724" w14:textId="77777777" w:rsidR="00783790" w:rsidRPr="000E68EC" w:rsidRDefault="00C92ADE" w:rsidP="001D56BD">
            <w:pPr>
              <w:pStyle w:val="ListParagraph"/>
              <w:numPr>
                <w:ilvl w:val="2"/>
                <w:numId w:val="3"/>
              </w:numPr>
            </w:pPr>
            <w:r w:rsidRPr="000E68EC">
              <w:t xml:space="preserve">It seemed </w:t>
            </w:r>
            <w:r w:rsidR="00482355" w:rsidRPr="000E68EC">
              <w:t>too hard</w:t>
            </w:r>
            <w:r w:rsidR="00783790" w:rsidRPr="000E68EC">
              <w:t xml:space="preserve"> </w:t>
            </w:r>
          </w:p>
          <w:p w14:paraId="6C208725" w14:textId="77777777" w:rsidR="00783790" w:rsidRPr="000E68EC" w:rsidRDefault="00783790" w:rsidP="001D56BD">
            <w:pPr>
              <w:pStyle w:val="ListParagraph"/>
              <w:numPr>
                <w:ilvl w:val="2"/>
                <w:numId w:val="3"/>
              </w:numPr>
            </w:pPr>
            <w:r w:rsidRPr="000E68EC">
              <w:t xml:space="preserve">I didn’t want to create </w:t>
            </w:r>
            <w:r w:rsidR="00C92ADE" w:rsidRPr="000E68EC">
              <w:t xml:space="preserve">an eBenefits </w:t>
            </w:r>
            <w:r w:rsidRPr="000E68EC">
              <w:t xml:space="preserve">account </w:t>
            </w:r>
          </w:p>
          <w:p w14:paraId="6C208726" w14:textId="77777777" w:rsidR="00482355" w:rsidRPr="000E68EC" w:rsidRDefault="00783790" w:rsidP="001D56BD">
            <w:pPr>
              <w:pStyle w:val="ListParagraph"/>
              <w:numPr>
                <w:ilvl w:val="2"/>
                <w:numId w:val="3"/>
              </w:numPr>
            </w:pPr>
            <w:r w:rsidRPr="000E68EC">
              <w:t xml:space="preserve">I didn’t </w:t>
            </w:r>
            <w:r w:rsidR="009E6AFB" w:rsidRPr="000E68EC">
              <w:t xml:space="preserve">know </w:t>
            </w:r>
            <w:r w:rsidR="00C92ADE" w:rsidRPr="000E68EC">
              <w:t>I could apply online</w:t>
            </w:r>
          </w:p>
          <w:p w14:paraId="6C208727" w14:textId="77777777" w:rsidR="00C92ADE" w:rsidRPr="000E68EC" w:rsidRDefault="00C92ADE" w:rsidP="001D56BD">
            <w:pPr>
              <w:pStyle w:val="ListParagraph"/>
              <w:numPr>
                <w:ilvl w:val="2"/>
                <w:numId w:val="3"/>
              </w:numPr>
            </w:pPr>
            <w:r w:rsidRPr="000E68EC">
              <w:t>I didn’t have access to a computer</w:t>
            </w:r>
          </w:p>
          <w:p w14:paraId="6C208728" w14:textId="77777777" w:rsidR="000C4837" w:rsidRPr="000E68EC" w:rsidRDefault="000C4837" w:rsidP="001D56BD">
            <w:pPr>
              <w:pStyle w:val="ListParagraph"/>
              <w:numPr>
                <w:ilvl w:val="2"/>
                <w:numId w:val="3"/>
              </w:numPr>
            </w:pPr>
            <w:r w:rsidRPr="000E68EC">
              <w:t>The VSO did it on paper</w:t>
            </w:r>
          </w:p>
          <w:p w14:paraId="6C208729" w14:textId="77777777" w:rsidR="000C4837" w:rsidRPr="000E68EC" w:rsidRDefault="000C4837" w:rsidP="001D56BD">
            <w:pPr>
              <w:pStyle w:val="ListParagraph"/>
              <w:numPr>
                <w:ilvl w:val="2"/>
                <w:numId w:val="3"/>
              </w:numPr>
            </w:pPr>
            <w:r w:rsidRPr="000E68EC">
              <w:t>The non-VA org did it on paper</w:t>
            </w:r>
          </w:p>
          <w:p w14:paraId="6C20872A" w14:textId="77777777" w:rsidR="000C4837" w:rsidRDefault="000C4837" w:rsidP="001D56BD">
            <w:pPr>
              <w:pStyle w:val="ListParagraph"/>
              <w:numPr>
                <w:ilvl w:val="2"/>
                <w:numId w:val="3"/>
              </w:numPr>
            </w:pPr>
            <w:r w:rsidRPr="000E68EC">
              <w:t>The Attorney did it on paper</w:t>
            </w:r>
          </w:p>
          <w:p w14:paraId="61A5E1D9" w14:textId="33D63C6A" w:rsidR="008A6AAD" w:rsidRPr="000E68EC" w:rsidRDefault="008A6AAD" w:rsidP="001D56BD">
            <w:pPr>
              <w:pStyle w:val="ListParagraph"/>
              <w:numPr>
                <w:ilvl w:val="2"/>
                <w:numId w:val="3"/>
              </w:numPr>
            </w:pPr>
            <w:r>
              <w:t>The Agent did it on paper</w:t>
            </w:r>
          </w:p>
          <w:p w14:paraId="6C20872B" w14:textId="77777777" w:rsidR="002052D9" w:rsidRPr="000E68EC" w:rsidRDefault="00010338" w:rsidP="001D56BD">
            <w:pPr>
              <w:pStyle w:val="ListParagraph"/>
              <w:numPr>
                <w:ilvl w:val="2"/>
                <w:numId w:val="3"/>
              </w:numPr>
            </w:pPr>
            <w:r>
              <w:t>Other (comment box)</w:t>
            </w:r>
          </w:p>
          <w:p w14:paraId="6C20872C" w14:textId="77777777" w:rsidR="00482355" w:rsidRPr="00B24930" w:rsidRDefault="00482355" w:rsidP="001D56BD">
            <w:pPr>
              <w:pStyle w:val="ListParagraph"/>
              <w:numPr>
                <w:ilvl w:val="0"/>
                <w:numId w:val="3"/>
              </w:numPr>
              <w:rPr>
                <w:highlight w:val="yellow"/>
              </w:rPr>
            </w:pPr>
            <w:r w:rsidRPr="00B24930">
              <w:rPr>
                <w:highlight w:val="yellow"/>
              </w:rPr>
              <w:t>Was it easy for you to submit this claim?</w:t>
            </w:r>
            <w:r w:rsidR="00010338" w:rsidRPr="00B24930">
              <w:rPr>
                <w:highlight w:val="yellow"/>
              </w:rPr>
              <w:t xml:space="preserve"> (y/n)</w:t>
            </w:r>
          </w:p>
          <w:p w14:paraId="6C20872D" w14:textId="77777777" w:rsidR="008A4959" w:rsidRDefault="00010338" w:rsidP="001D56BD">
            <w:pPr>
              <w:pStyle w:val="ListParagraph"/>
              <w:numPr>
                <w:ilvl w:val="1"/>
                <w:numId w:val="3"/>
              </w:numPr>
            </w:pPr>
            <w:r>
              <w:t xml:space="preserve">(if no) </w:t>
            </w:r>
            <w:r w:rsidR="008A4959">
              <w:t>Why?</w:t>
            </w:r>
            <w:r w:rsidR="00543B69">
              <w:t xml:space="preserve"> (multiple select)</w:t>
            </w:r>
          </w:p>
          <w:p w14:paraId="6C20872E" w14:textId="77777777" w:rsidR="008A4959" w:rsidRDefault="008A4959" w:rsidP="001D56BD">
            <w:pPr>
              <w:pStyle w:val="ListParagraph"/>
              <w:numPr>
                <w:ilvl w:val="2"/>
                <w:numId w:val="3"/>
              </w:numPr>
            </w:pPr>
            <w:r>
              <w:t>The</w:t>
            </w:r>
            <w:r w:rsidR="00482355" w:rsidRPr="000E68EC">
              <w:t xml:space="preserve"> application </w:t>
            </w:r>
            <w:r>
              <w:t>was</w:t>
            </w:r>
            <w:r w:rsidR="00482355" w:rsidRPr="000E68EC">
              <w:t xml:space="preserve"> difficult to complete</w:t>
            </w:r>
          </w:p>
          <w:p w14:paraId="6C20872F" w14:textId="77777777" w:rsidR="008A4959" w:rsidRPr="000E68EC" w:rsidRDefault="008A4959" w:rsidP="001D56BD">
            <w:pPr>
              <w:pStyle w:val="ListParagraph"/>
              <w:numPr>
                <w:ilvl w:val="3"/>
                <w:numId w:val="3"/>
              </w:numPr>
            </w:pPr>
            <w:r>
              <w:t>Which parts? (Comment field)</w:t>
            </w:r>
          </w:p>
          <w:p w14:paraId="6C208730" w14:textId="3CD88EA4" w:rsidR="000C4837" w:rsidRPr="000E68EC" w:rsidRDefault="000C4837" w:rsidP="001D56BD">
            <w:pPr>
              <w:pStyle w:val="ListParagraph"/>
              <w:numPr>
                <w:ilvl w:val="2"/>
                <w:numId w:val="3"/>
              </w:numPr>
            </w:pPr>
            <w:r w:rsidRPr="000E68EC">
              <w:t>It was hard working with the VSO</w:t>
            </w:r>
            <w:r w:rsidR="00543B69">
              <w:t>/Attorney/</w:t>
            </w:r>
            <w:r w:rsidR="008A6AAD">
              <w:t>Agent/</w:t>
            </w:r>
            <w:r w:rsidR="00543B69">
              <w:t>Non-VA organization (multiple select)</w:t>
            </w:r>
          </w:p>
          <w:p w14:paraId="6C208731" w14:textId="77777777" w:rsidR="000C4837" w:rsidRPr="000E68EC" w:rsidRDefault="00543B69" w:rsidP="001D56BD">
            <w:pPr>
              <w:pStyle w:val="ListParagraph"/>
              <w:numPr>
                <w:ilvl w:val="3"/>
                <w:numId w:val="3"/>
              </w:numPr>
            </w:pPr>
            <w:r>
              <w:t>It was too hard to get to their office</w:t>
            </w:r>
          </w:p>
          <w:p w14:paraId="6C208732" w14:textId="77777777" w:rsidR="000C4837" w:rsidRPr="000E68EC" w:rsidRDefault="00543B69" w:rsidP="001D56BD">
            <w:pPr>
              <w:pStyle w:val="ListParagraph"/>
              <w:numPr>
                <w:ilvl w:val="3"/>
                <w:numId w:val="3"/>
              </w:numPr>
            </w:pPr>
            <w:r>
              <w:t xml:space="preserve">They weren’t available very often </w:t>
            </w:r>
          </w:p>
          <w:p w14:paraId="6C208733" w14:textId="77777777" w:rsidR="000C4837" w:rsidRDefault="000C4837" w:rsidP="001D56BD">
            <w:pPr>
              <w:pStyle w:val="ListParagraph"/>
              <w:numPr>
                <w:ilvl w:val="3"/>
                <w:numId w:val="3"/>
              </w:numPr>
            </w:pPr>
            <w:r w:rsidRPr="000E68EC">
              <w:t>I had to get my own records</w:t>
            </w:r>
          </w:p>
          <w:p w14:paraId="6C208734" w14:textId="77777777" w:rsidR="00314899" w:rsidRDefault="00314899" w:rsidP="001D56BD">
            <w:pPr>
              <w:pStyle w:val="ListParagraph"/>
              <w:numPr>
                <w:ilvl w:val="3"/>
                <w:numId w:val="3"/>
              </w:numPr>
            </w:pPr>
            <w:r>
              <w:t>They lost my claim</w:t>
            </w:r>
          </w:p>
          <w:p w14:paraId="6C208735" w14:textId="77777777" w:rsidR="00314899" w:rsidRDefault="00314899" w:rsidP="001D56BD">
            <w:pPr>
              <w:pStyle w:val="ListParagraph"/>
              <w:numPr>
                <w:ilvl w:val="3"/>
                <w:numId w:val="3"/>
              </w:numPr>
            </w:pPr>
            <w:r>
              <w:t>They didn’t explain what was happening</w:t>
            </w:r>
          </w:p>
          <w:p w14:paraId="6C208736" w14:textId="77777777" w:rsidR="00543B69" w:rsidRPr="000E68EC" w:rsidRDefault="00543B69" w:rsidP="001D56BD">
            <w:pPr>
              <w:pStyle w:val="ListParagraph"/>
              <w:numPr>
                <w:ilvl w:val="3"/>
                <w:numId w:val="3"/>
              </w:numPr>
            </w:pPr>
            <w:r>
              <w:t>Other (comment field)</w:t>
            </w:r>
          </w:p>
          <w:p w14:paraId="6C208737" w14:textId="77777777" w:rsidR="00482355" w:rsidRPr="00506979" w:rsidRDefault="00482355" w:rsidP="001D56BD">
            <w:pPr>
              <w:pStyle w:val="ListParagraph"/>
              <w:numPr>
                <w:ilvl w:val="0"/>
                <w:numId w:val="3"/>
              </w:numPr>
              <w:rPr>
                <w:color w:val="FF0000"/>
              </w:rPr>
            </w:pPr>
            <w:r w:rsidRPr="000E68EC">
              <w:t xml:space="preserve">Was there anything you needed to provide that was unexpected? </w:t>
            </w:r>
            <w:r w:rsidR="00506979">
              <w:t xml:space="preserve">(y/n) </w:t>
            </w:r>
            <w:r w:rsidR="00506979" w:rsidRPr="00506979">
              <w:rPr>
                <w:color w:val="FF0000"/>
              </w:rPr>
              <w:t>&lt;if no skip to next question&gt;</w:t>
            </w:r>
          </w:p>
          <w:p w14:paraId="6C208738" w14:textId="77777777" w:rsidR="00482355" w:rsidRPr="000E68EC" w:rsidRDefault="00506979" w:rsidP="001D56BD">
            <w:pPr>
              <w:pStyle w:val="ListParagraph"/>
              <w:numPr>
                <w:ilvl w:val="1"/>
                <w:numId w:val="3"/>
              </w:numPr>
            </w:pPr>
            <w:r>
              <w:t>(if yes) What was it? (comment box)</w:t>
            </w:r>
          </w:p>
          <w:p w14:paraId="73D24B63" w14:textId="74932396" w:rsidR="00B24930" w:rsidRPr="00B24930" w:rsidRDefault="00B24930" w:rsidP="00B24930">
            <w:pPr>
              <w:pStyle w:val="ListParagraph"/>
              <w:numPr>
                <w:ilvl w:val="0"/>
                <w:numId w:val="3"/>
              </w:numPr>
              <w:rPr>
                <w:highlight w:val="yellow"/>
              </w:rPr>
            </w:pPr>
            <w:r w:rsidRPr="00B24930">
              <w:rPr>
                <w:highlight w:val="yellow"/>
              </w:rPr>
              <w:t>How easy did you find this process?</w:t>
            </w:r>
          </w:p>
          <w:p w14:paraId="6C208739" w14:textId="77777777" w:rsidR="00482355" w:rsidRPr="000E68EC" w:rsidRDefault="00482355" w:rsidP="001D56BD">
            <w:pPr>
              <w:pStyle w:val="ListParagraph"/>
              <w:numPr>
                <w:ilvl w:val="0"/>
                <w:numId w:val="3"/>
              </w:numPr>
            </w:pPr>
            <w:r w:rsidRPr="000E68EC">
              <w:lastRenderedPageBreak/>
              <w:t>Do you have any suggestions for improving the claims submission</w:t>
            </w:r>
            <w:r w:rsidR="009E6AFB" w:rsidRPr="000E68EC">
              <w:t xml:space="preserve"> process</w:t>
            </w:r>
            <w:r w:rsidRPr="000E68EC">
              <w:t>?</w:t>
            </w:r>
            <w:r w:rsidR="00C00F17">
              <w:t xml:space="preserve"> (comment box)</w:t>
            </w:r>
          </w:p>
          <w:p w14:paraId="6C20873A" w14:textId="77777777" w:rsidR="00482355" w:rsidRPr="000E68EC" w:rsidRDefault="00482355" w:rsidP="001D56BD">
            <w:pPr>
              <w:pStyle w:val="ListParagraph"/>
              <w:numPr>
                <w:ilvl w:val="0"/>
                <w:numId w:val="3"/>
              </w:numPr>
            </w:pPr>
            <w:r w:rsidRPr="000E68EC">
              <w:t>Do you know what to expect next?</w:t>
            </w:r>
            <w:r w:rsidR="00C00F17">
              <w:t xml:space="preserve"> (comment box)</w:t>
            </w:r>
          </w:p>
          <w:p w14:paraId="6C20873B" w14:textId="3C024517" w:rsidR="009971A9" w:rsidRPr="00B24930" w:rsidRDefault="00C54BA6" w:rsidP="001D56BD">
            <w:pPr>
              <w:pStyle w:val="ListParagraph"/>
              <w:numPr>
                <w:ilvl w:val="0"/>
                <w:numId w:val="3"/>
              </w:numPr>
              <w:rPr>
                <w:highlight w:val="yellow"/>
              </w:rPr>
            </w:pPr>
            <w:r w:rsidRPr="00B24930">
              <w:rPr>
                <w:highlight w:val="yellow"/>
              </w:rPr>
              <w:t xml:space="preserve">Did VA set </w:t>
            </w:r>
            <w:ins w:id="4" w:author="Quagliaroli, Joshua, VBAVACO" w:date="2016-04-04T08:52:00Z">
              <w:r w:rsidR="00543097" w:rsidRPr="00B24930">
                <w:rPr>
                  <w:highlight w:val="yellow"/>
                </w:rPr>
                <w:t xml:space="preserve">any </w:t>
              </w:r>
            </w:ins>
            <w:r w:rsidRPr="00B24930">
              <w:rPr>
                <w:highlight w:val="yellow"/>
              </w:rPr>
              <w:t>expectation on how long it would take</w:t>
            </w:r>
            <w:r w:rsidR="000B0F01" w:rsidRPr="00B24930">
              <w:rPr>
                <w:highlight w:val="yellow"/>
              </w:rPr>
              <w:t>?</w:t>
            </w:r>
            <w:r w:rsidR="00C00F17" w:rsidRPr="00B24930">
              <w:rPr>
                <w:highlight w:val="yellow"/>
              </w:rPr>
              <w:t xml:space="preserve"> (comment box)</w:t>
            </w:r>
          </w:p>
          <w:p w14:paraId="6C20873C" w14:textId="77777777" w:rsidR="00EA5915" w:rsidRDefault="00EA5915" w:rsidP="00456A51"/>
          <w:p w14:paraId="6C20873D" w14:textId="77777777" w:rsidR="00EA5915" w:rsidRPr="006E0D1F" w:rsidRDefault="00EA5915" w:rsidP="00EA5915">
            <w:pPr>
              <w:rPr>
                <w:rFonts w:ascii="Times New Roman" w:hAnsi="Times New Roman" w:cs="Times New Roman"/>
                <w:b/>
              </w:rPr>
            </w:pPr>
            <w:r w:rsidRPr="00875CEB">
              <w:rPr>
                <w:rFonts w:ascii="Times New Roman" w:hAnsi="Times New Roman" w:cs="Times New Roman"/>
                <w:b/>
              </w:rPr>
              <w:t>[Submit]</w:t>
            </w:r>
          </w:p>
          <w:p w14:paraId="6C20873E" w14:textId="77777777" w:rsidR="00EA5915" w:rsidRDefault="00EA5915" w:rsidP="00EA5915">
            <w:pPr>
              <w:pStyle w:val="ListParagraph"/>
              <w:ind w:left="360"/>
              <w:rPr>
                <w:b/>
              </w:rPr>
            </w:pPr>
          </w:p>
          <w:p w14:paraId="6C20873F" w14:textId="77777777" w:rsidR="00EA5915" w:rsidRDefault="00EA5915" w:rsidP="00EA5915">
            <w:pPr>
              <w:pStyle w:val="ListParagraph"/>
              <w:ind w:left="0"/>
            </w:pPr>
            <w:commentRangeStart w:id="5"/>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commentRangeEnd w:id="5"/>
            <w:r w:rsidR="00BC4FEB">
              <w:rPr>
                <w:rStyle w:val="CommentReference"/>
                <w:rFonts w:asciiTheme="minorHAnsi" w:eastAsiaTheme="minorHAnsi" w:hAnsiTheme="minorHAnsi" w:cstheme="minorBidi"/>
                <w:lang w:eastAsia="en-US"/>
              </w:rPr>
              <w:commentReference w:id="5"/>
            </w:r>
          </w:p>
          <w:p w14:paraId="6C208740" w14:textId="77777777" w:rsidR="00EA5915" w:rsidRDefault="00EA5915" w:rsidP="00EA5915">
            <w:pPr>
              <w:pStyle w:val="ListParagraph"/>
              <w:ind w:left="0"/>
            </w:pPr>
          </w:p>
          <w:p w14:paraId="6C208741" w14:textId="77777777" w:rsidR="00EA5915" w:rsidRDefault="00B24930" w:rsidP="00EA5915">
            <w:pPr>
              <w:pStyle w:val="ListParagraph"/>
              <w:ind w:left="0"/>
            </w:pPr>
            <w:hyperlink r:id="rId26" w:history="1">
              <w:r w:rsidR="00EA5915" w:rsidRPr="00183A08">
                <w:rPr>
                  <w:rStyle w:val="Hyperlink"/>
                </w:rPr>
                <w:t>www.vets.gov/disability-benefits</w:t>
              </w:r>
            </w:hyperlink>
          </w:p>
          <w:p w14:paraId="6C208742" w14:textId="77777777" w:rsidR="00EA5915" w:rsidRDefault="00B24930" w:rsidP="00EA5915">
            <w:pPr>
              <w:pStyle w:val="ListParagraph"/>
              <w:ind w:left="0"/>
            </w:pPr>
            <w:hyperlink r:id="rId27" w:history="1">
              <w:r w:rsidR="00EA5915" w:rsidRPr="00183A08">
                <w:rPr>
                  <w:rStyle w:val="Hyperlink"/>
                </w:rPr>
                <w:t>www.vets.gov/facility-locator</w:t>
              </w:r>
            </w:hyperlink>
          </w:p>
          <w:p w14:paraId="6C208743" w14:textId="77777777" w:rsidR="00EA5915" w:rsidRDefault="00B24930" w:rsidP="00EA5915">
            <w:pPr>
              <w:pStyle w:val="ListParagraph"/>
              <w:ind w:left="0"/>
            </w:pPr>
            <w:hyperlink r:id="rId28" w:history="1">
              <w:r w:rsidR="00EA5915" w:rsidRPr="00183A08">
                <w:rPr>
                  <w:rStyle w:val="Hyperlink"/>
                </w:rPr>
                <w:t>www.explore.va.gov/disability-compensation</w:t>
              </w:r>
            </w:hyperlink>
          </w:p>
          <w:p w14:paraId="6C208744" w14:textId="77777777" w:rsidR="00EA5915" w:rsidRDefault="00B24930" w:rsidP="00EA5915">
            <w:hyperlink r:id="rId29" w:history="1">
              <w:r w:rsidR="00EA5915" w:rsidRPr="00183A08">
                <w:rPr>
                  <w:rStyle w:val="Hyperlink"/>
                </w:rPr>
                <w:t>www.nacvso.org/find-a-service-officer</w:t>
              </w:r>
            </w:hyperlink>
          </w:p>
          <w:p w14:paraId="6C208745" w14:textId="77777777" w:rsidR="00EA5915" w:rsidRPr="00F810B3" w:rsidRDefault="00EA5915" w:rsidP="00EA5915"/>
          <w:p w14:paraId="6C208746" w14:textId="77777777" w:rsidR="00482355" w:rsidRPr="00875CEB" w:rsidRDefault="00482355" w:rsidP="00F810B3">
            <w:pPr>
              <w:pStyle w:val="ListParagraph"/>
              <w:ind w:left="360"/>
              <w:rPr>
                <w:b/>
              </w:rPr>
            </w:pPr>
          </w:p>
        </w:tc>
      </w:tr>
      <w:tr w:rsidR="00482355" w:rsidRPr="00875CEB" w14:paraId="6C208781" w14:textId="77777777" w:rsidTr="00482355">
        <w:tc>
          <w:tcPr>
            <w:tcW w:w="9576" w:type="dxa"/>
          </w:tcPr>
          <w:p w14:paraId="6C208748" w14:textId="1E288FC5" w:rsidR="00482355" w:rsidRDefault="00AE2B32" w:rsidP="00482355">
            <w:pPr>
              <w:rPr>
                <w:rFonts w:ascii="Times New Roman" w:eastAsia="Batang" w:hAnsi="Times New Roman" w:cs="Times New Roman"/>
                <w:b/>
                <w:sz w:val="24"/>
                <w:szCs w:val="24"/>
                <w:lang w:eastAsia="ko-KR"/>
              </w:rPr>
            </w:pPr>
            <w:r>
              <w:rPr>
                <w:rFonts w:ascii="Times New Roman" w:eastAsia="Batang" w:hAnsi="Times New Roman" w:cs="Times New Roman"/>
                <w:b/>
                <w:sz w:val="24"/>
                <w:szCs w:val="24"/>
                <w:lang w:eastAsia="ko-KR"/>
              </w:rPr>
              <w:lastRenderedPageBreak/>
              <w:t xml:space="preserve">USE CASE: </w:t>
            </w:r>
            <w:r w:rsidR="00482355" w:rsidRPr="00875CEB">
              <w:rPr>
                <w:rFonts w:ascii="Times New Roman" w:eastAsia="Batang" w:hAnsi="Times New Roman" w:cs="Times New Roman"/>
                <w:b/>
                <w:sz w:val="24"/>
                <w:szCs w:val="24"/>
                <w:lang w:eastAsia="ko-KR"/>
              </w:rPr>
              <w:t>WAITING (</w:t>
            </w:r>
            <w:r w:rsidR="00024520" w:rsidRPr="00875CEB">
              <w:rPr>
                <w:rFonts w:ascii="Times New Roman" w:eastAsia="Batang" w:hAnsi="Times New Roman" w:cs="Times New Roman"/>
                <w:b/>
                <w:sz w:val="24"/>
                <w:szCs w:val="24"/>
                <w:lang w:eastAsia="ko-KR"/>
              </w:rPr>
              <w:t>2 months</w:t>
            </w:r>
            <w:r w:rsidR="00482355" w:rsidRPr="00875CEB">
              <w:rPr>
                <w:rFonts w:ascii="Times New Roman" w:eastAsia="Batang" w:hAnsi="Times New Roman" w:cs="Times New Roman"/>
                <w:b/>
                <w:sz w:val="24"/>
                <w:szCs w:val="24"/>
                <w:lang w:eastAsia="ko-KR"/>
              </w:rPr>
              <w:t xml:space="preserve"> </w:t>
            </w:r>
            <w:r w:rsidR="00024520" w:rsidRPr="00875CEB">
              <w:rPr>
                <w:rFonts w:ascii="Times New Roman" w:eastAsia="Batang" w:hAnsi="Times New Roman" w:cs="Times New Roman"/>
                <w:b/>
                <w:sz w:val="24"/>
                <w:szCs w:val="24"/>
                <w:lang w:eastAsia="ko-KR"/>
              </w:rPr>
              <w:t>a</w:t>
            </w:r>
            <w:r w:rsidR="00482355" w:rsidRPr="00875CEB">
              <w:rPr>
                <w:rFonts w:ascii="Times New Roman" w:eastAsia="Batang" w:hAnsi="Times New Roman" w:cs="Times New Roman"/>
                <w:b/>
                <w:sz w:val="24"/>
                <w:szCs w:val="24"/>
                <w:lang w:eastAsia="ko-KR"/>
              </w:rPr>
              <w:t>fter claim is submitted)</w:t>
            </w:r>
          </w:p>
          <w:p w14:paraId="6C208749" w14:textId="77777777" w:rsidR="00411EF8" w:rsidRDefault="00411EF8" w:rsidP="00482355">
            <w:pPr>
              <w:rPr>
                <w:rFonts w:ascii="Times New Roman" w:eastAsia="Batang" w:hAnsi="Times New Roman" w:cs="Times New Roman"/>
                <w:b/>
                <w:sz w:val="24"/>
                <w:szCs w:val="24"/>
                <w:lang w:eastAsia="ko-KR"/>
              </w:rPr>
            </w:pPr>
          </w:p>
          <w:p w14:paraId="6C20874A" w14:textId="77777777" w:rsidR="00411EF8" w:rsidRPr="00411EF8" w:rsidRDefault="00411EF8" w:rsidP="00482355">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082EFC">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Any personal information </w:t>
            </w:r>
            <w:r>
              <w:rPr>
                <w:rFonts w:ascii="Times New Roman" w:eastAsia="Batang" w:hAnsi="Times New Roman" w:cs="Times New Roman"/>
                <w:sz w:val="24"/>
                <w:szCs w:val="24"/>
                <w:lang w:eastAsia="ko-KR"/>
              </w:rPr>
              <w:t xml:space="preserve">shared </w:t>
            </w:r>
            <w:r w:rsidRPr="00875CEB">
              <w:rPr>
                <w:rFonts w:ascii="Times New Roman" w:eastAsia="Batang" w:hAnsi="Times New Roman" w:cs="Times New Roman"/>
                <w:sz w:val="24"/>
                <w:szCs w:val="24"/>
                <w:lang w:eastAsia="ko-KR"/>
              </w:rPr>
              <w:t xml:space="preserve">in the survey is optional, will be kept private, and will be used </w:t>
            </w:r>
            <w:r w:rsidRPr="00875CEB">
              <w:rPr>
                <w:rFonts w:ascii="Times New Roman" w:eastAsia="Batang" w:hAnsi="Times New Roman" w:cs="Times New Roman"/>
                <w:b/>
                <w:sz w:val="24"/>
                <w:szCs w:val="24"/>
                <w:lang w:eastAsia="ko-KR"/>
              </w:rPr>
              <w:t>only</w:t>
            </w:r>
            <w:r w:rsidRPr="00875CEB">
              <w:rPr>
                <w:rFonts w:ascii="Times New Roman" w:eastAsia="Batang" w:hAnsi="Times New Roman" w:cs="Times New Roman"/>
                <w:sz w:val="24"/>
                <w:szCs w:val="24"/>
                <w:lang w:eastAsia="ko-KR"/>
              </w:rPr>
              <w:t xml:space="preserve"> to make improvements to the Disability Claims process.</w:t>
            </w:r>
            <w:r>
              <w:rPr>
                <w:rFonts w:ascii="Times New Roman" w:eastAsia="Batang" w:hAnsi="Times New Roman" w:cs="Times New Roman"/>
                <w:sz w:val="24"/>
                <w:szCs w:val="24"/>
                <w:lang w:eastAsia="ko-KR"/>
              </w:rPr>
              <w:t xml:space="preserve"> At the end of the survey we will provide some helpful links for Disability Claims resources.</w:t>
            </w:r>
          </w:p>
          <w:p w14:paraId="6C20874B" w14:textId="77777777" w:rsidR="00AE2B32" w:rsidRPr="00875CEB" w:rsidRDefault="00AE2B32" w:rsidP="00482355">
            <w:pPr>
              <w:rPr>
                <w:rFonts w:ascii="Times New Roman" w:hAnsi="Times New Roman" w:cs="Times New Roman"/>
                <w:b/>
                <w:sz w:val="24"/>
                <w:szCs w:val="24"/>
              </w:rPr>
            </w:pPr>
          </w:p>
          <w:p w14:paraId="6C20874C" w14:textId="77777777" w:rsidR="00482355" w:rsidRPr="00B372FE" w:rsidRDefault="00482355" w:rsidP="00482355">
            <w:pPr>
              <w:pStyle w:val="ListParagraph"/>
              <w:numPr>
                <w:ilvl w:val="0"/>
                <w:numId w:val="3"/>
              </w:numPr>
            </w:pPr>
            <w:r w:rsidRPr="00B372FE">
              <w:t>Were you notified that VA received your claim?</w:t>
            </w:r>
            <w:r w:rsidR="001E7137">
              <w:t xml:space="preserve"> (y/n)</w:t>
            </w:r>
          </w:p>
          <w:p w14:paraId="6C20874D" w14:textId="77777777" w:rsidR="00452B7B" w:rsidRPr="00B372FE" w:rsidRDefault="001E7137" w:rsidP="00452B7B">
            <w:pPr>
              <w:pStyle w:val="ListParagraph"/>
              <w:numPr>
                <w:ilvl w:val="1"/>
                <w:numId w:val="3"/>
              </w:numPr>
            </w:pPr>
            <w:r>
              <w:t xml:space="preserve">(if yes) </w:t>
            </w:r>
            <w:r w:rsidR="00452B7B" w:rsidRPr="00B372FE">
              <w:t>How long did it take?</w:t>
            </w:r>
            <w:r>
              <w:t xml:space="preserve"> (comment field)</w:t>
            </w:r>
          </w:p>
          <w:p w14:paraId="6C20874E" w14:textId="77777777" w:rsidR="00482355" w:rsidRPr="00B372FE" w:rsidRDefault="00710DE7" w:rsidP="00710DE7">
            <w:pPr>
              <w:pStyle w:val="ListParagraph"/>
              <w:numPr>
                <w:ilvl w:val="0"/>
                <w:numId w:val="3"/>
              </w:numPr>
            </w:pPr>
            <w:r w:rsidRPr="00B372FE">
              <w:t>What is the status of your claim</w:t>
            </w:r>
            <w:r w:rsidR="00482355" w:rsidRPr="00B372FE">
              <w:t>?</w:t>
            </w:r>
            <w:r w:rsidR="001E7137">
              <w:t xml:space="preserve"> (single select)</w:t>
            </w:r>
          </w:p>
          <w:p w14:paraId="6C20874F" w14:textId="77777777" w:rsidR="00710DE7" w:rsidRPr="00B372FE" w:rsidRDefault="00710DE7" w:rsidP="00710DE7">
            <w:pPr>
              <w:pStyle w:val="ListParagraph"/>
              <w:numPr>
                <w:ilvl w:val="1"/>
                <w:numId w:val="3"/>
              </w:numPr>
            </w:pPr>
            <w:r w:rsidRPr="00B372FE">
              <w:t>I don’t know</w:t>
            </w:r>
          </w:p>
          <w:p w14:paraId="6C208750" w14:textId="77777777" w:rsidR="00710DE7" w:rsidRPr="00B372FE" w:rsidRDefault="00710DE7" w:rsidP="00710DE7">
            <w:pPr>
              <w:pStyle w:val="ListParagraph"/>
              <w:numPr>
                <w:ilvl w:val="1"/>
                <w:numId w:val="3"/>
              </w:numPr>
            </w:pPr>
            <w:r w:rsidRPr="00B372FE">
              <w:t>VA has received my claim</w:t>
            </w:r>
          </w:p>
          <w:p w14:paraId="6C208751" w14:textId="44F1A701" w:rsidR="00710DE7" w:rsidRPr="00B372FE" w:rsidRDefault="00710DE7" w:rsidP="00710DE7">
            <w:pPr>
              <w:pStyle w:val="ListParagraph"/>
              <w:numPr>
                <w:ilvl w:val="1"/>
                <w:numId w:val="3"/>
              </w:numPr>
            </w:pPr>
            <w:r w:rsidRPr="00B372FE">
              <w:t xml:space="preserve">VA is </w:t>
            </w:r>
            <w:r w:rsidR="006E2123">
              <w:t>working on</w:t>
            </w:r>
            <w:r w:rsidRPr="00B372FE">
              <w:t xml:space="preserve"> my claim</w:t>
            </w:r>
          </w:p>
          <w:p w14:paraId="6C208752" w14:textId="2406C344" w:rsidR="00710DE7" w:rsidRPr="00B372FE" w:rsidRDefault="006E2123" w:rsidP="00710DE7">
            <w:pPr>
              <w:pStyle w:val="ListParagraph"/>
              <w:numPr>
                <w:ilvl w:val="1"/>
                <w:numId w:val="3"/>
              </w:numPr>
            </w:pPr>
            <w:r>
              <w:t xml:space="preserve">I have an </w:t>
            </w:r>
            <w:r w:rsidR="00710DE7" w:rsidRPr="00B372FE">
              <w:t>Exam appointment scheduled</w:t>
            </w:r>
          </w:p>
          <w:p w14:paraId="6C208753" w14:textId="6A22BC36" w:rsidR="00710DE7" w:rsidRPr="00B372FE" w:rsidRDefault="00710DE7" w:rsidP="00710DE7">
            <w:pPr>
              <w:pStyle w:val="ListParagraph"/>
              <w:numPr>
                <w:ilvl w:val="1"/>
                <w:numId w:val="3"/>
              </w:numPr>
            </w:pPr>
            <w:r w:rsidRPr="00B372FE">
              <w:t xml:space="preserve">I </w:t>
            </w:r>
            <w:r w:rsidR="00423BFE">
              <w:t>completed</w:t>
            </w:r>
            <w:r w:rsidR="006E2123">
              <w:t xml:space="preserve"> an </w:t>
            </w:r>
            <w:r w:rsidRPr="00B372FE">
              <w:t>Exam</w:t>
            </w:r>
          </w:p>
          <w:p w14:paraId="6C208754" w14:textId="4EFB5BDC" w:rsidR="00710DE7" w:rsidRPr="00B372FE" w:rsidRDefault="00710DE7" w:rsidP="00710DE7">
            <w:pPr>
              <w:pStyle w:val="ListParagraph"/>
              <w:numPr>
                <w:ilvl w:val="1"/>
                <w:numId w:val="3"/>
              </w:numPr>
            </w:pPr>
            <w:r w:rsidRPr="00B372FE">
              <w:t xml:space="preserve">I received my </w:t>
            </w:r>
            <w:r w:rsidR="006E2123">
              <w:t>decision</w:t>
            </w:r>
            <w:r w:rsidRPr="00B372FE">
              <w:t xml:space="preserve"> letter</w:t>
            </w:r>
          </w:p>
          <w:p w14:paraId="6C208755" w14:textId="44471487" w:rsidR="00710DE7" w:rsidRPr="00B372FE" w:rsidRDefault="00710DE7" w:rsidP="00710DE7">
            <w:pPr>
              <w:pStyle w:val="ListParagraph"/>
              <w:numPr>
                <w:ilvl w:val="1"/>
                <w:numId w:val="3"/>
              </w:numPr>
            </w:pPr>
            <w:r w:rsidRPr="00B372FE">
              <w:t xml:space="preserve">VA </w:t>
            </w:r>
            <w:r w:rsidR="006E2123">
              <w:t>denied</w:t>
            </w:r>
            <w:r w:rsidRPr="00B372FE">
              <w:t xml:space="preserve"> my claim</w:t>
            </w:r>
          </w:p>
          <w:p w14:paraId="6C208756" w14:textId="77777777" w:rsidR="00710DE7" w:rsidRPr="00B372FE" w:rsidRDefault="00395B6A" w:rsidP="00710DE7">
            <w:pPr>
              <w:pStyle w:val="ListParagraph"/>
              <w:numPr>
                <w:ilvl w:val="1"/>
                <w:numId w:val="3"/>
              </w:numPr>
            </w:pPr>
            <w:r w:rsidRPr="00B372FE">
              <w:t>Other</w:t>
            </w:r>
            <w:r w:rsidR="00423BFE">
              <w:t xml:space="preserve"> (text input)</w:t>
            </w:r>
          </w:p>
          <w:p w14:paraId="6C208757" w14:textId="77777777" w:rsidR="00710DE7" w:rsidRPr="00B372FE" w:rsidRDefault="00710DE7" w:rsidP="00710DE7">
            <w:pPr>
              <w:pStyle w:val="ListParagraph"/>
              <w:numPr>
                <w:ilvl w:val="0"/>
                <w:numId w:val="3"/>
              </w:numPr>
            </w:pPr>
            <w:r w:rsidRPr="00B372FE">
              <w:t>How did you find out about your status?</w:t>
            </w:r>
            <w:r w:rsidR="001E7137">
              <w:t xml:space="preserve"> (multiple select)</w:t>
            </w:r>
          </w:p>
          <w:p w14:paraId="6C208758" w14:textId="77777777" w:rsidR="00482355" w:rsidRPr="00B372FE" w:rsidRDefault="00482355" w:rsidP="00710DE7">
            <w:pPr>
              <w:pStyle w:val="ListParagraph"/>
              <w:numPr>
                <w:ilvl w:val="1"/>
                <w:numId w:val="3"/>
              </w:numPr>
            </w:pPr>
            <w:r w:rsidRPr="00B372FE">
              <w:t>VA requested additional information</w:t>
            </w:r>
          </w:p>
          <w:p w14:paraId="6C208759" w14:textId="77777777" w:rsidR="00482355" w:rsidRPr="00B372FE" w:rsidRDefault="00482355" w:rsidP="00710DE7">
            <w:pPr>
              <w:pStyle w:val="ListParagraph"/>
              <w:numPr>
                <w:ilvl w:val="2"/>
                <w:numId w:val="3"/>
              </w:numPr>
            </w:pPr>
            <w:r w:rsidRPr="00B372FE">
              <w:t>Do you feel the request for information is reasonable?</w:t>
            </w:r>
            <w:r w:rsidR="001E7137">
              <w:t xml:space="preserve"> (y/n)</w:t>
            </w:r>
          </w:p>
          <w:p w14:paraId="6C20875A" w14:textId="77777777" w:rsidR="000B0F01" w:rsidRPr="00B24930" w:rsidRDefault="000B0F01" w:rsidP="00710DE7">
            <w:pPr>
              <w:pStyle w:val="ListParagraph"/>
              <w:numPr>
                <w:ilvl w:val="2"/>
                <w:numId w:val="3"/>
              </w:numPr>
              <w:rPr>
                <w:highlight w:val="yellow"/>
              </w:rPr>
            </w:pPr>
            <w:r w:rsidRPr="00B24930">
              <w:rPr>
                <w:highlight w:val="yellow"/>
              </w:rPr>
              <w:t>How did VA contact you?</w:t>
            </w:r>
            <w:r w:rsidR="001E7137" w:rsidRPr="00B24930">
              <w:rPr>
                <w:highlight w:val="yellow"/>
              </w:rPr>
              <w:t xml:space="preserve"> (comment field)</w:t>
            </w:r>
          </w:p>
          <w:p w14:paraId="6C20875B" w14:textId="5F2B39E1" w:rsidR="00482355" w:rsidRPr="003E2352" w:rsidRDefault="00482355" w:rsidP="00710DE7">
            <w:pPr>
              <w:pStyle w:val="ListParagraph"/>
              <w:numPr>
                <w:ilvl w:val="1"/>
                <w:numId w:val="3"/>
              </w:numPr>
              <w:rPr>
                <w:lang w:val="es-US"/>
              </w:rPr>
            </w:pPr>
            <w:r w:rsidRPr="003E2352">
              <w:rPr>
                <w:lang w:val="es-US"/>
              </w:rPr>
              <w:t xml:space="preserve">VA requested </w:t>
            </w:r>
            <w:r w:rsidR="006E2123">
              <w:rPr>
                <w:lang w:val="es-US"/>
              </w:rPr>
              <w:t>an Exam</w:t>
            </w:r>
          </w:p>
          <w:p w14:paraId="6C20875C" w14:textId="45F6320F" w:rsidR="00482355" w:rsidRPr="00B372FE" w:rsidRDefault="00482355" w:rsidP="00710DE7">
            <w:pPr>
              <w:pStyle w:val="ListParagraph"/>
              <w:numPr>
                <w:ilvl w:val="2"/>
                <w:numId w:val="3"/>
              </w:numPr>
            </w:pPr>
            <w:r w:rsidRPr="00B372FE">
              <w:t>Do you</w:t>
            </w:r>
            <w:r w:rsidR="00C54BA6" w:rsidRPr="00B372FE">
              <w:t xml:space="preserve"> know why </w:t>
            </w:r>
            <w:r w:rsidR="006E2123">
              <w:t>VA requested an</w:t>
            </w:r>
            <w:r w:rsidR="00C54BA6" w:rsidRPr="00B372FE">
              <w:t xml:space="preserve"> exam</w:t>
            </w:r>
            <w:r w:rsidRPr="00B372FE">
              <w:t>?</w:t>
            </w:r>
            <w:r w:rsidR="001E7137">
              <w:t xml:space="preserve"> (y/n)</w:t>
            </w:r>
          </w:p>
          <w:p w14:paraId="6C20875D" w14:textId="77777777" w:rsidR="000B0F01" w:rsidRPr="00B24930" w:rsidRDefault="000B0F01" w:rsidP="00710DE7">
            <w:pPr>
              <w:pStyle w:val="ListParagraph"/>
              <w:numPr>
                <w:ilvl w:val="2"/>
                <w:numId w:val="3"/>
              </w:numPr>
              <w:rPr>
                <w:highlight w:val="yellow"/>
              </w:rPr>
            </w:pPr>
            <w:r w:rsidRPr="00B24930">
              <w:rPr>
                <w:highlight w:val="yellow"/>
              </w:rPr>
              <w:t>How did VA contact you?</w:t>
            </w:r>
            <w:r w:rsidR="001E7137" w:rsidRPr="00B24930">
              <w:rPr>
                <w:highlight w:val="yellow"/>
              </w:rPr>
              <w:t xml:space="preserve"> (comment field)</w:t>
            </w:r>
          </w:p>
          <w:p w14:paraId="6C20875E" w14:textId="7A7727DD" w:rsidR="00395B6A" w:rsidRPr="00B372FE" w:rsidRDefault="006E2123" w:rsidP="00395B6A">
            <w:pPr>
              <w:pStyle w:val="ListParagraph"/>
              <w:numPr>
                <w:ilvl w:val="1"/>
                <w:numId w:val="3"/>
              </w:numPr>
            </w:pPr>
            <w:r>
              <w:t xml:space="preserve">I completed my </w:t>
            </w:r>
            <w:r w:rsidR="00395B6A" w:rsidRPr="00B372FE">
              <w:t>Exam</w:t>
            </w:r>
          </w:p>
          <w:p w14:paraId="6C20875F" w14:textId="2AD212F5" w:rsidR="00395B6A" w:rsidRPr="00B372FE" w:rsidRDefault="00395B6A" w:rsidP="00395B6A">
            <w:pPr>
              <w:pStyle w:val="ListParagraph"/>
              <w:numPr>
                <w:ilvl w:val="2"/>
                <w:numId w:val="3"/>
              </w:numPr>
            </w:pPr>
            <w:r w:rsidRPr="00B372FE">
              <w:t xml:space="preserve">Do you know why </w:t>
            </w:r>
            <w:r w:rsidR="006E2123">
              <w:t>VA requested an</w:t>
            </w:r>
            <w:r w:rsidRPr="00B372FE">
              <w:t xml:space="preserve"> exam?</w:t>
            </w:r>
            <w:r w:rsidR="001E7137">
              <w:t xml:space="preserve"> (y/n)</w:t>
            </w:r>
          </w:p>
          <w:p w14:paraId="6C208760" w14:textId="77777777" w:rsidR="00395B6A" w:rsidRPr="00B24930" w:rsidRDefault="00395B6A" w:rsidP="00395B6A">
            <w:pPr>
              <w:pStyle w:val="ListParagraph"/>
              <w:numPr>
                <w:ilvl w:val="2"/>
                <w:numId w:val="3"/>
              </w:numPr>
              <w:rPr>
                <w:highlight w:val="yellow"/>
              </w:rPr>
            </w:pPr>
            <w:r w:rsidRPr="00B24930">
              <w:rPr>
                <w:highlight w:val="yellow"/>
              </w:rPr>
              <w:t>How did VA contact you?</w:t>
            </w:r>
            <w:r w:rsidR="001E7137" w:rsidRPr="00B24930">
              <w:rPr>
                <w:highlight w:val="yellow"/>
              </w:rPr>
              <w:t xml:space="preserve"> (comment field)</w:t>
            </w:r>
          </w:p>
          <w:p w14:paraId="6C208761" w14:textId="09FB059D" w:rsidR="00482355" w:rsidRPr="00B372FE" w:rsidRDefault="00482355" w:rsidP="00710DE7">
            <w:pPr>
              <w:pStyle w:val="ListParagraph"/>
              <w:numPr>
                <w:ilvl w:val="1"/>
                <w:numId w:val="3"/>
              </w:numPr>
            </w:pPr>
            <w:r w:rsidRPr="00B372FE">
              <w:lastRenderedPageBreak/>
              <w:t>VA</w:t>
            </w:r>
            <w:r w:rsidR="008E6C95" w:rsidRPr="00B372FE">
              <w:t xml:space="preserve"> </w:t>
            </w:r>
            <w:r w:rsidRPr="00B372FE">
              <w:t xml:space="preserve">closed out my claim before I received a </w:t>
            </w:r>
            <w:r w:rsidR="006E2123">
              <w:t>decision</w:t>
            </w:r>
          </w:p>
          <w:p w14:paraId="6C208762" w14:textId="77777777" w:rsidR="00482355" w:rsidRPr="00B372FE" w:rsidRDefault="00482355" w:rsidP="00710DE7">
            <w:pPr>
              <w:pStyle w:val="ListParagraph"/>
              <w:numPr>
                <w:ilvl w:val="2"/>
                <w:numId w:val="3"/>
              </w:numPr>
            </w:pPr>
            <w:r w:rsidRPr="00B372FE">
              <w:t>Did VA notify you of its intent to close your claim?</w:t>
            </w:r>
            <w:r w:rsidR="001E7137">
              <w:t xml:space="preserve"> (y/n)</w:t>
            </w:r>
          </w:p>
          <w:p w14:paraId="6C208763" w14:textId="77777777" w:rsidR="00482355" w:rsidRPr="00B372FE" w:rsidRDefault="00482355" w:rsidP="00710DE7">
            <w:pPr>
              <w:pStyle w:val="ListParagraph"/>
              <w:numPr>
                <w:ilvl w:val="2"/>
                <w:numId w:val="3"/>
              </w:numPr>
            </w:pPr>
            <w:r w:rsidRPr="00B372FE">
              <w:t>Do you understand why VA closed your claim?</w:t>
            </w:r>
            <w:r w:rsidR="001E7137">
              <w:t xml:space="preserve"> (comment field)</w:t>
            </w:r>
          </w:p>
          <w:p w14:paraId="6C208764" w14:textId="64E2D805" w:rsidR="00C54BA6" w:rsidRPr="00B372FE" w:rsidRDefault="008E6C95" w:rsidP="00710DE7">
            <w:pPr>
              <w:pStyle w:val="ListParagraph"/>
              <w:numPr>
                <w:ilvl w:val="1"/>
                <w:numId w:val="3"/>
              </w:numPr>
            </w:pPr>
            <w:r w:rsidRPr="00B372FE">
              <w:t xml:space="preserve">VA sent me my </w:t>
            </w:r>
            <w:r w:rsidR="006E2123">
              <w:t>decision</w:t>
            </w:r>
          </w:p>
          <w:p w14:paraId="6C208765" w14:textId="77777777" w:rsidR="00C54BA6" w:rsidRPr="00B24930" w:rsidRDefault="00C54BA6" w:rsidP="00710DE7">
            <w:pPr>
              <w:pStyle w:val="ListParagraph"/>
              <w:numPr>
                <w:ilvl w:val="2"/>
                <w:numId w:val="3"/>
              </w:numPr>
              <w:rPr>
                <w:highlight w:val="yellow"/>
              </w:rPr>
            </w:pPr>
            <w:r w:rsidRPr="00B24930">
              <w:rPr>
                <w:highlight w:val="yellow"/>
              </w:rPr>
              <w:t>How did VA contact you?</w:t>
            </w:r>
            <w:r w:rsidR="001E7137" w:rsidRPr="00B24930">
              <w:rPr>
                <w:highlight w:val="yellow"/>
              </w:rPr>
              <w:t xml:space="preserve"> (comment field)</w:t>
            </w:r>
          </w:p>
          <w:p w14:paraId="6C208766" w14:textId="77777777" w:rsidR="00C54BA6" w:rsidRPr="00B372FE" w:rsidRDefault="00C54BA6" w:rsidP="00710DE7">
            <w:pPr>
              <w:pStyle w:val="ListParagraph"/>
              <w:numPr>
                <w:ilvl w:val="1"/>
                <w:numId w:val="3"/>
              </w:numPr>
            </w:pPr>
            <w:r w:rsidRPr="00B372FE">
              <w:t xml:space="preserve">I </w:t>
            </w:r>
            <w:r w:rsidR="008E6C95" w:rsidRPr="00B372FE">
              <w:t>looked on eBenefits</w:t>
            </w:r>
          </w:p>
          <w:p w14:paraId="6C208767" w14:textId="77777777" w:rsidR="00C54BA6" w:rsidRPr="00B372FE" w:rsidRDefault="00C54BA6" w:rsidP="00710DE7">
            <w:pPr>
              <w:pStyle w:val="ListParagraph"/>
              <w:numPr>
                <w:ilvl w:val="1"/>
                <w:numId w:val="3"/>
              </w:numPr>
            </w:pPr>
            <w:r w:rsidRPr="00B372FE">
              <w:t xml:space="preserve">I </w:t>
            </w:r>
            <w:r w:rsidR="008E6C95" w:rsidRPr="00B372FE">
              <w:t xml:space="preserve">called the </w:t>
            </w:r>
            <w:r w:rsidR="00395B6A" w:rsidRPr="00B372FE">
              <w:t xml:space="preserve">VA </w:t>
            </w:r>
            <w:r w:rsidR="008E6C95" w:rsidRPr="00B372FE">
              <w:t>Call Center</w:t>
            </w:r>
          </w:p>
          <w:p w14:paraId="6C208768" w14:textId="77777777" w:rsidR="008E6C95" w:rsidRPr="00B372FE" w:rsidRDefault="008E6C95" w:rsidP="00710DE7">
            <w:pPr>
              <w:pStyle w:val="ListParagraph"/>
              <w:numPr>
                <w:ilvl w:val="1"/>
                <w:numId w:val="3"/>
              </w:numPr>
            </w:pPr>
            <w:r w:rsidRPr="00B372FE">
              <w:t>I asked my VSO</w:t>
            </w:r>
            <w:r w:rsidR="00873EC0">
              <w:t xml:space="preserve"> (single select)</w:t>
            </w:r>
          </w:p>
          <w:p w14:paraId="6D861879" w14:textId="4C65BFEF" w:rsidR="006E2123" w:rsidRDefault="006E2123" w:rsidP="00710DE7">
            <w:pPr>
              <w:pStyle w:val="ListParagraph"/>
              <w:numPr>
                <w:ilvl w:val="2"/>
                <w:numId w:val="3"/>
              </w:numPr>
            </w:pPr>
            <w:r>
              <w:t>National</w:t>
            </w:r>
          </w:p>
          <w:p w14:paraId="6C208769" w14:textId="77777777" w:rsidR="008E6C95" w:rsidRPr="00B372FE" w:rsidRDefault="008E6C95" w:rsidP="00710DE7">
            <w:pPr>
              <w:pStyle w:val="ListParagraph"/>
              <w:numPr>
                <w:ilvl w:val="2"/>
                <w:numId w:val="3"/>
              </w:numPr>
            </w:pPr>
            <w:r w:rsidRPr="00B372FE">
              <w:t>State</w:t>
            </w:r>
          </w:p>
          <w:p w14:paraId="6C20876A" w14:textId="77777777" w:rsidR="008E6C95" w:rsidRDefault="008E6C95" w:rsidP="00710DE7">
            <w:pPr>
              <w:pStyle w:val="ListParagraph"/>
              <w:numPr>
                <w:ilvl w:val="2"/>
                <w:numId w:val="3"/>
              </w:numPr>
            </w:pPr>
            <w:r w:rsidRPr="00B372FE">
              <w:t>County</w:t>
            </w:r>
          </w:p>
          <w:p w14:paraId="6C20876B" w14:textId="77777777" w:rsidR="00873EC0" w:rsidRDefault="00873EC0" w:rsidP="00710DE7">
            <w:pPr>
              <w:pStyle w:val="ListParagraph"/>
              <w:numPr>
                <w:ilvl w:val="2"/>
                <w:numId w:val="3"/>
              </w:numPr>
            </w:pPr>
            <w:r>
              <w:t>Non-profit</w:t>
            </w:r>
          </w:p>
          <w:p w14:paraId="2DE5F9E7" w14:textId="628B4BC6" w:rsidR="001D56BD" w:rsidRDefault="001D56BD" w:rsidP="00710DE7">
            <w:pPr>
              <w:pStyle w:val="ListParagraph"/>
              <w:numPr>
                <w:ilvl w:val="2"/>
                <w:numId w:val="3"/>
              </w:numPr>
            </w:pPr>
            <w:r>
              <w:t>I don’t know</w:t>
            </w:r>
          </w:p>
          <w:p w14:paraId="6C20876C" w14:textId="77777777" w:rsidR="00873EC0" w:rsidRPr="00B372FE" w:rsidRDefault="00873EC0" w:rsidP="00710DE7">
            <w:pPr>
              <w:pStyle w:val="ListParagraph"/>
              <w:numPr>
                <w:ilvl w:val="2"/>
                <w:numId w:val="3"/>
              </w:numPr>
            </w:pPr>
            <w:r>
              <w:t>Other (text input)</w:t>
            </w:r>
          </w:p>
          <w:p w14:paraId="6C20876D" w14:textId="77777777" w:rsidR="008E6C95" w:rsidRDefault="008E6C95" w:rsidP="00710DE7">
            <w:pPr>
              <w:pStyle w:val="ListParagraph"/>
              <w:numPr>
                <w:ilvl w:val="1"/>
                <w:numId w:val="3"/>
              </w:numPr>
            </w:pPr>
            <w:r w:rsidRPr="00B372FE">
              <w:t>I asked my Attorney</w:t>
            </w:r>
          </w:p>
          <w:p w14:paraId="768115E7" w14:textId="51323634" w:rsidR="006E2123" w:rsidRPr="00B372FE" w:rsidRDefault="006E2123" w:rsidP="00710DE7">
            <w:pPr>
              <w:pStyle w:val="ListParagraph"/>
              <w:numPr>
                <w:ilvl w:val="1"/>
                <w:numId w:val="3"/>
              </w:numPr>
            </w:pPr>
            <w:r>
              <w:t>I asked my Agent</w:t>
            </w:r>
          </w:p>
          <w:p w14:paraId="6C20876E" w14:textId="77777777" w:rsidR="008E6C95" w:rsidRPr="00B372FE" w:rsidRDefault="008E6C95" w:rsidP="00710DE7">
            <w:pPr>
              <w:pStyle w:val="ListParagraph"/>
              <w:numPr>
                <w:ilvl w:val="1"/>
                <w:numId w:val="3"/>
              </w:numPr>
            </w:pPr>
            <w:r w:rsidRPr="00B372FE">
              <w:t>I asked another non-VA organization</w:t>
            </w:r>
          </w:p>
          <w:p w14:paraId="6C20876F" w14:textId="77777777" w:rsidR="008E6C95" w:rsidRPr="00B372FE" w:rsidRDefault="008E6C95" w:rsidP="00710DE7">
            <w:pPr>
              <w:pStyle w:val="ListParagraph"/>
              <w:numPr>
                <w:ilvl w:val="2"/>
                <w:numId w:val="3"/>
              </w:numPr>
            </w:pPr>
            <w:r w:rsidRPr="00B372FE">
              <w:t>Which one?</w:t>
            </w:r>
            <w:r w:rsidR="00873EC0">
              <w:t xml:space="preserve"> (text input)</w:t>
            </w:r>
          </w:p>
          <w:p w14:paraId="6C208770" w14:textId="1F8C6714" w:rsidR="00A81B8D" w:rsidRPr="00B372FE" w:rsidRDefault="006E2123" w:rsidP="00A81B8D">
            <w:pPr>
              <w:pStyle w:val="ListParagraph"/>
              <w:numPr>
                <w:ilvl w:val="1"/>
                <w:numId w:val="3"/>
              </w:numPr>
            </w:pPr>
            <w:r>
              <w:t xml:space="preserve">I contacted </w:t>
            </w:r>
            <w:r w:rsidR="00A81B8D" w:rsidRPr="00B372FE">
              <w:t>VA</w:t>
            </w:r>
          </w:p>
          <w:p w14:paraId="6C208771" w14:textId="77777777" w:rsidR="00482355" w:rsidRPr="00B372FE" w:rsidRDefault="00EF3993" w:rsidP="00710DE7">
            <w:pPr>
              <w:pStyle w:val="ListParagraph"/>
              <w:numPr>
                <w:ilvl w:val="1"/>
                <w:numId w:val="3"/>
              </w:numPr>
            </w:pPr>
            <w:r>
              <w:t>Other (comment field)</w:t>
            </w:r>
          </w:p>
          <w:p w14:paraId="6C208772" w14:textId="77777777" w:rsidR="00482355" w:rsidRPr="00B372FE" w:rsidRDefault="00482355" w:rsidP="00482355">
            <w:pPr>
              <w:pStyle w:val="ListParagraph"/>
              <w:ind w:left="2880"/>
            </w:pPr>
          </w:p>
          <w:p w14:paraId="49034987" w14:textId="77777777" w:rsidR="00B24930" w:rsidRPr="00B24930" w:rsidRDefault="00B24930" w:rsidP="00482355">
            <w:pPr>
              <w:pStyle w:val="ListParagraph"/>
              <w:numPr>
                <w:ilvl w:val="0"/>
                <w:numId w:val="3"/>
              </w:numPr>
              <w:rPr>
                <w:highlight w:val="yellow"/>
              </w:rPr>
            </w:pPr>
            <w:r w:rsidRPr="00B24930">
              <w:rPr>
                <w:highlight w:val="yellow"/>
              </w:rPr>
              <w:t>How easy did you find this process?</w:t>
            </w:r>
          </w:p>
          <w:p w14:paraId="6C208773" w14:textId="77777777" w:rsidR="000C4837" w:rsidRPr="00B372FE" w:rsidRDefault="000C4837" w:rsidP="00482355">
            <w:pPr>
              <w:pStyle w:val="ListParagraph"/>
              <w:numPr>
                <w:ilvl w:val="0"/>
                <w:numId w:val="3"/>
              </w:numPr>
            </w:pPr>
            <w:r w:rsidRPr="00B372FE">
              <w:t xml:space="preserve">Do you have any suggestions on how the VA </w:t>
            </w:r>
            <w:r w:rsidR="00423BFE">
              <w:t>can</w:t>
            </w:r>
            <w:r w:rsidRPr="00B372FE">
              <w:t xml:space="preserve"> improve the disability claims process</w:t>
            </w:r>
            <w:r w:rsidR="00187109">
              <w:t>? (comment field)</w:t>
            </w:r>
          </w:p>
          <w:p w14:paraId="6C208774" w14:textId="77777777" w:rsidR="00482355" w:rsidRPr="00B372FE" w:rsidRDefault="00482355" w:rsidP="00482355">
            <w:pPr>
              <w:pStyle w:val="ListParagraph"/>
              <w:numPr>
                <w:ilvl w:val="0"/>
                <w:numId w:val="3"/>
              </w:numPr>
            </w:pPr>
            <w:r w:rsidRPr="00B372FE">
              <w:t>Do you know what to expect next?</w:t>
            </w:r>
            <w:r w:rsidR="00187109">
              <w:t xml:space="preserve"> (comment field)</w:t>
            </w:r>
          </w:p>
          <w:p w14:paraId="6C208775" w14:textId="77777777" w:rsidR="00482355" w:rsidRPr="00B24930" w:rsidRDefault="00423C79" w:rsidP="00B372FE">
            <w:pPr>
              <w:pStyle w:val="ListParagraph"/>
              <w:numPr>
                <w:ilvl w:val="0"/>
                <w:numId w:val="3"/>
              </w:numPr>
              <w:rPr>
                <w:highlight w:val="yellow"/>
              </w:rPr>
            </w:pPr>
            <w:r w:rsidRPr="00B24930">
              <w:rPr>
                <w:highlight w:val="yellow"/>
              </w:rPr>
              <w:t>Did VA set expectations on how long this will take</w:t>
            </w:r>
            <w:r w:rsidR="000B0F01" w:rsidRPr="00B24930">
              <w:rPr>
                <w:highlight w:val="yellow"/>
              </w:rPr>
              <w:t>?</w:t>
            </w:r>
            <w:r w:rsidR="00187109" w:rsidRPr="00B24930">
              <w:rPr>
                <w:highlight w:val="yellow"/>
              </w:rPr>
              <w:t xml:space="preserve"> (comment field)</w:t>
            </w:r>
          </w:p>
          <w:p w14:paraId="6C208776" w14:textId="77777777" w:rsidR="00107993" w:rsidRDefault="00107993" w:rsidP="00107993">
            <w:pPr>
              <w:pStyle w:val="ListParagraph"/>
              <w:ind w:left="360"/>
            </w:pPr>
          </w:p>
          <w:p w14:paraId="6C208777" w14:textId="77777777" w:rsidR="00120359" w:rsidRPr="006E0D1F" w:rsidRDefault="00120359" w:rsidP="00120359">
            <w:pPr>
              <w:rPr>
                <w:rFonts w:ascii="Times New Roman" w:hAnsi="Times New Roman" w:cs="Times New Roman"/>
                <w:b/>
              </w:rPr>
            </w:pPr>
            <w:r w:rsidRPr="00875CEB">
              <w:rPr>
                <w:rFonts w:ascii="Times New Roman" w:hAnsi="Times New Roman" w:cs="Times New Roman"/>
                <w:b/>
              </w:rPr>
              <w:t>[Submit]</w:t>
            </w:r>
          </w:p>
          <w:p w14:paraId="6C208778" w14:textId="77777777" w:rsidR="00120359" w:rsidRDefault="00120359" w:rsidP="00120359">
            <w:pPr>
              <w:pStyle w:val="ListParagraph"/>
              <w:ind w:left="360"/>
              <w:rPr>
                <w:b/>
              </w:rPr>
            </w:pPr>
          </w:p>
          <w:p w14:paraId="6C208779" w14:textId="77777777" w:rsidR="00120359" w:rsidRDefault="00120359" w:rsidP="00120359">
            <w:pPr>
              <w:pStyle w:val="ListParagraph"/>
              <w:ind w:left="0"/>
            </w:pPr>
            <w:commentRangeStart w:id="6"/>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commentRangeEnd w:id="6"/>
            <w:r w:rsidR="00577082">
              <w:rPr>
                <w:rStyle w:val="CommentReference"/>
                <w:rFonts w:asciiTheme="minorHAnsi" w:eastAsiaTheme="minorHAnsi" w:hAnsiTheme="minorHAnsi" w:cstheme="minorBidi"/>
                <w:lang w:eastAsia="en-US"/>
              </w:rPr>
              <w:commentReference w:id="6"/>
            </w:r>
          </w:p>
          <w:p w14:paraId="6C20877A" w14:textId="77777777" w:rsidR="00120359" w:rsidRDefault="00120359" w:rsidP="00120359">
            <w:pPr>
              <w:pStyle w:val="ListParagraph"/>
              <w:ind w:left="0"/>
            </w:pPr>
          </w:p>
          <w:p w14:paraId="6C20877B" w14:textId="77777777" w:rsidR="00120359" w:rsidRDefault="00B24930" w:rsidP="00120359">
            <w:pPr>
              <w:pStyle w:val="ListParagraph"/>
              <w:ind w:left="0"/>
            </w:pPr>
            <w:hyperlink r:id="rId30" w:history="1">
              <w:r w:rsidR="00120359" w:rsidRPr="00183A08">
                <w:rPr>
                  <w:rStyle w:val="Hyperlink"/>
                </w:rPr>
                <w:t>www.vets.gov/disability-benefits</w:t>
              </w:r>
            </w:hyperlink>
          </w:p>
          <w:p w14:paraId="6C20877C" w14:textId="77777777" w:rsidR="00120359" w:rsidRDefault="00B24930" w:rsidP="00120359">
            <w:pPr>
              <w:pStyle w:val="ListParagraph"/>
              <w:ind w:left="0"/>
            </w:pPr>
            <w:hyperlink r:id="rId31" w:history="1">
              <w:r w:rsidR="00120359" w:rsidRPr="00183A08">
                <w:rPr>
                  <w:rStyle w:val="Hyperlink"/>
                </w:rPr>
                <w:t>www.vets.gov/facility-locator</w:t>
              </w:r>
            </w:hyperlink>
          </w:p>
          <w:p w14:paraId="6C20877D" w14:textId="77777777" w:rsidR="00120359" w:rsidRDefault="00B24930" w:rsidP="00120359">
            <w:pPr>
              <w:pStyle w:val="ListParagraph"/>
              <w:ind w:left="0"/>
            </w:pPr>
            <w:hyperlink r:id="rId32" w:history="1">
              <w:r w:rsidR="00120359" w:rsidRPr="00183A08">
                <w:rPr>
                  <w:rStyle w:val="Hyperlink"/>
                </w:rPr>
                <w:t>www.explore.va.gov/disability-compensation</w:t>
              </w:r>
            </w:hyperlink>
          </w:p>
          <w:p w14:paraId="6C20877E" w14:textId="77777777" w:rsidR="00120359" w:rsidRDefault="00B24930" w:rsidP="00107993">
            <w:hyperlink r:id="rId33" w:history="1">
              <w:r w:rsidR="00120359" w:rsidRPr="00183A08">
                <w:rPr>
                  <w:rStyle w:val="Hyperlink"/>
                </w:rPr>
                <w:t>www.nacvso.org/find-a-service-officer</w:t>
              </w:r>
            </w:hyperlink>
          </w:p>
          <w:p w14:paraId="6C20877F" w14:textId="77777777" w:rsidR="00107993" w:rsidRDefault="00107993" w:rsidP="00107993"/>
          <w:p w14:paraId="6C208780" w14:textId="77777777" w:rsidR="00107993" w:rsidRPr="00B372FE" w:rsidRDefault="00107993" w:rsidP="00107993"/>
        </w:tc>
      </w:tr>
      <w:tr w:rsidR="00482355" w:rsidRPr="00875CEB" w14:paraId="6C2087B3" w14:textId="77777777" w:rsidTr="00482355">
        <w:tc>
          <w:tcPr>
            <w:tcW w:w="9576" w:type="dxa"/>
          </w:tcPr>
          <w:p w14:paraId="6C208782" w14:textId="437ECCFB" w:rsidR="00482355" w:rsidRDefault="00411EF8" w:rsidP="00482355">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823791">
              <w:rPr>
                <w:rFonts w:ascii="Times New Roman" w:hAnsi="Times New Roman" w:cs="Times New Roman"/>
                <w:b/>
                <w:sz w:val="24"/>
                <w:szCs w:val="24"/>
              </w:rPr>
              <w:t xml:space="preserve">IMMEDIATELY </w:t>
            </w:r>
            <w:r>
              <w:rPr>
                <w:rFonts w:ascii="Times New Roman" w:hAnsi="Times New Roman" w:cs="Times New Roman"/>
                <w:b/>
                <w:sz w:val="24"/>
                <w:szCs w:val="24"/>
              </w:rPr>
              <w:t xml:space="preserve">AFTER </w:t>
            </w:r>
            <w:commentRangeStart w:id="7"/>
            <w:r w:rsidR="00482355" w:rsidRPr="00875CEB">
              <w:rPr>
                <w:rFonts w:ascii="Times New Roman" w:hAnsi="Times New Roman" w:cs="Times New Roman"/>
                <w:b/>
                <w:sz w:val="24"/>
                <w:szCs w:val="24"/>
              </w:rPr>
              <w:t>E</w:t>
            </w:r>
            <w:r>
              <w:rPr>
                <w:rFonts w:ascii="Times New Roman" w:hAnsi="Times New Roman" w:cs="Times New Roman"/>
                <w:b/>
                <w:sz w:val="24"/>
                <w:szCs w:val="24"/>
              </w:rPr>
              <w:t>XAM</w:t>
            </w:r>
            <w:commentRangeEnd w:id="7"/>
            <w:r w:rsidR="00543097">
              <w:rPr>
                <w:rStyle w:val="CommentReference"/>
              </w:rPr>
              <w:commentReference w:id="7"/>
            </w:r>
            <w:r w:rsidR="006E2123">
              <w:rPr>
                <w:rFonts w:ascii="Times New Roman" w:hAnsi="Times New Roman" w:cs="Times New Roman"/>
                <w:b/>
                <w:sz w:val="24"/>
                <w:szCs w:val="24"/>
              </w:rPr>
              <w:t xml:space="preserve"> IS SCHEDULED</w:t>
            </w:r>
          </w:p>
          <w:p w14:paraId="6C208783" w14:textId="77777777" w:rsidR="00411EF8" w:rsidRDefault="00411EF8" w:rsidP="00482355">
            <w:pPr>
              <w:rPr>
                <w:rFonts w:ascii="Times New Roman" w:hAnsi="Times New Roman" w:cs="Times New Roman"/>
                <w:b/>
                <w:sz w:val="24"/>
                <w:szCs w:val="24"/>
              </w:rPr>
            </w:pPr>
          </w:p>
          <w:p w14:paraId="6C208784" w14:textId="46B33BD2" w:rsidR="00411EF8" w:rsidRPr="00CC003F" w:rsidRDefault="00411EF8" w:rsidP="00411EF8">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456A51">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w:t>
            </w:r>
            <w:r>
              <w:rPr>
                <w:rFonts w:ascii="Times New Roman" w:eastAsia="Batang" w:hAnsi="Times New Roman" w:cs="Times New Roman"/>
                <w:sz w:val="24"/>
                <w:szCs w:val="24"/>
                <w:lang w:eastAsia="ko-KR"/>
              </w:rPr>
              <w:t>At the end of the survey we will provide some helpful links for Disability Claims resources.</w:t>
            </w:r>
          </w:p>
          <w:p w14:paraId="6C208785" w14:textId="77777777" w:rsidR="00411EF8" w:rsidRPr="00875CEB" w:rsidRDefault="00411EF8" w:rsidP="00482355">
            <w:pPr>
              <w:rPr>
                <w:rFonts w:ascii="Times New Roman" w:hAnsi="Times New Roman" w:cs="Times New Roman"/>
                <w:b/>
                <w:sz w:val="24"/>
                <w:szCs w:val="24"/>
              </w:rPr>
            </w:pPr>
          </w:p>
          <w:p w14:paraId="6E02AF06" w14:textId="65C09C3B" w:rsidR="006E2123" w:rsidRDefault="006E2123" w:rsidP="006E2123">
            <w:pPr>
              <w:pStyle w:val="ListParagraph"/>
              <w:numPr>
                <w:ilvl w:val="0"/>
                <w:numId w:val="3"/>
              </w:numPr>
            </w:pPr>
            <w:r>
              <w:lastRenderedPageBreak/>
              <w:t>Prior to the exam appointment request, did you know that you might need to have an exam as part of the disability claims process? (y/n)</w:t>
            </w:r>
          </w:p>
          <w:p w14:paraId="6C208786" w14:textId="77777777" w:rsidR="00BC24D5" w:rsidRDefault="00832FC7" w:rsidP="00482355">
            <w:pPr>
              <w:pStyle w:val="ListParagraph"/>
              <w:numPr>
                <w:ilvl w:val="0"/>
                <w:numId w:val="3"/>
              </w:numPr>
            </w:pPr>
            <w:r>
              <w:t>Will you be able to</w:t>
            </w:r>
            <w:r w:rsidR="00BC24D5">
              <w:t xml:space="preserve"> make this exam appointment? (y/n)</w:t>
            </w:r>
          </w:p>
          <w:p w14:paraId="6C208787" w14:textId="77777777" w:rsidR="00482355" w:rsidRPr="00411EF8" w:rsidRDefault="00BC24D5" w:rsidP="00BC24D5">
            <w:pPr>
              <w:pStyle w:val="ListParagraph"/>
              <w:numPr>
                <w:ilvl w:val="1"/>
                <w:numId w:val="3"/>
              </w:numPr>
            </w:pPr>
            <w:r>
              <w:t xml:space="preserve">(if no) </w:t>
            </w:r>
            <w:r w:rsidR="00482355" w:rsidRPr="00411EF8">
              <w:t xml:space="preserve">Why </w:t>
            </w:r>
            <w:r w:rsidR="00832FC7">
              <w:t xml:space="preserve">will you not be able </w:t>
            </w:r>
            <w:r w:rsidR="00482355" w:rsidRPr="00411EF8">
              <w:t>to make your appointment?</w:t>
            </w:r>
          </w:p>
          <w:p w14:paraId="6C208788" w14:textId="77777777" w:rsidR="00482355" w:rsidRPr="00411EF8" w:rsidRDefault="00482355" w:rsidP="00BC24D5">
            <w:pPr>
              <w:pStyle w:val="ListParagraph"/>
              <w:numPr>
                <w:ilvl w:val="2"/>
                <w:numId w:val="3"/>
              </w:numPr>
            </w:pPr>
            <w:r w:rsidRPr="00411EF8">
              <w:t xml:space="preserve">I </w:t>
            </w:r>
            <w:r w:rsidR="00BC24D5">
              <w:t>do</w:t>
            </w:r>
            <w:r w:rsidRPr="00411EF8">
              <w:t xml:space="preserve"> not have transportation</w:t>
            </w:r>
          </w:p>
          <w:p w14:paraId="6C208789" w14:textId="77777777" w:rsidR="00482355" w:rsidRPr="00411EF8" w:rsidRDefault="00482355" w:rsidP="00BC24D5">
            <w:pPr>
              <w:pStyle w:val="ListParagraph"/>
              <w:numPr>
                <w:ilvl w:val="2"/>
                <w:numId w:val="3"/>
              </w:numPr>
            </w:pPr>
            <w:r w:rsidRPr="00411EF8">
              <w:t xml:space="preserve">I </w:t>
            </w:r>
            <w:r w:rsidR="00BC24D5">
              <w:t>have</w:t>
            </w:r>
            <w:r w:rsidRPr="00411EF8">
              <w:t xml:space="preserve"> another commitment</w:t>
            </w:r>
          </w:p>
          <w:p w14:paraId="6C20878A" w14:textId="77777777" w:rsidR="00482355" w:rsidRDefault="00482355" w:rsidP="00BC24D5">
            <w:pPr>
              <w:pStyle w:val="ListParagraph"/>
              <w:numPr>
                <w:ilvl w:val="2"/>
                <w:numId w:val="3"/>
              </w:numPr>
            </w:pPr>
            <w:r w:rsidRPr="00411EF8">
              <w:t>VA cancelled my appointment</w:t>
            </w:r>
          </w:p>
          <w:p w14:paraId="29367BFF" w14:textId="1E968C23" w:rsidR="006E2123" w:rsidRPr="00411EF8" w:rsidRDefault="006E2123" w:rsidP="00BC24D5">
            <w:pPr>
              <w:pStyle w:val="ListParagraph"/>
              <w:numPr>
                <w:ilvl w:val="2"/>
                <w:numId w:val="3"/>
              </w:numPr>
            </w:pPr>
            <w:r>
              <w:t>I received this appointment notification after the actual appointment date and time</w:t>
            </w:r>
          </w:p>
          <w:p w14:paraId="6C20878B" w14:textId="77777777" w:rsidR="00482355" w:rsidRPr="00411EF8" w:rsidRDefault="00BC24D5" w:rsidP="00BC24D5">
            <w:pPr>
              <w:pStyle w:val="ListParagraph"/>
              <w:numPr>
                <w:ilvl w:val="2"/>
                <w:numId w:val="3"/>
              </w:numPr>
            </w:pPr>
            <w:r>
              <w:t>Other (comment field)</w:t>
            </w:r>
          </w:p>
          <w:p w14:paraId="6C20878C" w14:textId="77777777" w:rsidR="00482355" w:rsidRPr="00411EF8" w:rsidRDefault="00482355" w:rsidP="00482355">
            <w:pPr>
              <w:pStyle w:val="ListParagraph"/>
              <w:ind w:left="1440"/>
            </w:pPr>
          </w:p>
          <w:p w14:paraId="6C20878D" w14:textId="108ADE74" w:rsidR="00D95989" w:rsidRPr="00411EF8" w:rsidRDefault="00832FC7" w:rsidP="00832FC7">
            <w:pPr>
              <w:pStyle w:val="ListParagraph"/>
              <w:numPr>
                <w:ilvl w:val="0"/>
                <w:numId w:val="3"/>
              </w:numPr>
            </w:pPr>
            <w:r>
              <w:t>Have you tried</w:t>
            </w:r>
            <w:r w:rsidR="00482355" w:rsidRPr="00411EF8">
              <w:t xml:space="preserve"> to reschedule your</w:t>
            </w:r>
            <w:r w:rsidR="006E2123">
              <w:t xml:space="preserve"> exam</w:t>
            </w:r>
            <w:r w:rsidR="00482355" w:rsidRPr="00411EF8">
              <w:t xml:space="preserve"> appointment?</w:t>
            </w:r>
            <w:r>
              <w:t xml:space="preserve"> (y/n)</w:t>
            </w:r>
          </w:p>
          <w:p w14:paraId="6C20878E" w14:textId="77777777" w:rsidR="00D95989" w:rsidRPr="00411EF8" w:rsidRDefault="00832FC7" w:rsidP="00832FC7">
            <w:pPr>
              <w:pStyle w:val="ListParagraph"/>
              <w:numPr>
                <w:ilvl w:val="1"/>
                <w:numId w:val="3"/>
              </w:numPr>
            </w:pPr>
            <w:r>
              <w:t>(If y</w:t>
            </w:r>
            <w:r w:rsidR="00482355" w:rsidRPr="00411EF8">
              <w:t>es</w:t>
            </w:r>
            <w:r>
              <w:t xml:space="preserve">) </w:t>
            </w:r>
            <w:r w:rsidR="00D95989" w:rsidRPr="00411EF8">
              <w:t>Were you able to reschedule?</w:t>
            </w:r>
            <w:r>
              <w:t xml:space="preserve"> (y/n)</w:t>
            </w:r>
          </w:p>
          <w:p w14:paraId="6C20878F" w14:textId="77777777" w:rsidR="00482355" w:rsidRPr="00411EF8" w:rsidRDefault="00832FC7" w:rsidP="00832FC7">
            <w:pPr>
              <w:pStyle w:val="ListParagraph"/>
              <w:numPr>
                <w:ilvl w:val="2"/>
                <w:numId w:val="3"/>
              </w:numPr>
            </w:pPr>
            <w:r>
              <w:t xml:space="preserve">(if yes) </w:t>
            </w:r>
            <w:r w:rsidR="00482355" w:rsidRPr="00411EF8">
              <w:t>How did you reschedule your appointment?</w:t>
            </w:r>
            <w:r>
              <w:t xml:space="preserve"> (single select)</w:t>
            </w:r>
          </w:p>
          <w:p w14:paraId="6C208790" w14:textId="77777777" w:rsidR="00482355" w:rsidRPr="00411EF8" w:rsidRDefault="00482355" w:rsidP="00832FC7">
            <w:pPr>
              <w:pStyle w:val="ListParagraph"/>
              <w:numPr>
                <w:ilvl w:val="3"/>
                <w:numId w:val="3"/>
              </w:numPr>
            </w:pPr>
            <w:r w:rsidRPr="00411EF8">
              <w:t>I called VA</w:t>
            </w:r>
          </w:p>
          <w:p w14:paraId="6C208791" w14:textId="77777777" w:rsidR="00482355" w:rsidRPr="00B24930" w:rsidRDefault="00482355" w:rsidP="00832FC7">
            <w:pPr>
              <w:pStyle w:val="ListParagraph"/>
              <w:numPr>
                <w:ilvl w:val="4"/>
                <w:numId w:val="3"/>
              </w:numPr>
              <w:rPr>
                <w:highlight w:val="yellow"/>
              </w:rPr>
            </w:pPr>
            <w:r w:rsidRPr="00B24930">
              <w:rPr>
                <w:highlight w:val="yellow"/>
              </w:rPr>
              <w:t>Was the call agent helpful?</w:t>
            </w:r>
            <w:r w:rsidR="00832FC7" w:rsidRPr="00B24930">
              <w:rPr>
                <w:highlight w:val="yellow"/>
              </w:rPr>
              <w:t xml:space="preserve"> (y/n)</w:t>
            </w:r>
            <w:r w:rsidRPr="00B24930">
              <w:rPr>
                <w:highlight w:val="yellow"/>
              </w:rPr>
              <w:tab/>
            </w:r>
          </w:p>
          <w:p w14:paraId="6C208792" w14:textId="77777777" w:rsidR="00482355" w:rsidRPr="00B24930" w:rsidRDefault="00482355" w:rsidP="00832FC7">
            <w:pPr>
              <w:pStyle w:val="ListParagraph"/>
              <w:numPr>
                <w:ilvl w:val="4"/>
                <w:numId w:val="3"/>
              </w:numPr>
              <w:rPr>
                <w:highlight w:val="yellow"/>
              </w:rPr>
            </w:pPr>
            <w:r w:rsidRPr="00B24930">
              <w:rPr>
                <w:highlight w:val="yellow"/>
              </w:rPr>
              <w:t>Was the call agent respectful?</w:t>
            </w:r>
            <w:r w:rsidR="00832FC7" w:rsidRPr="00B24930">
              <w:rPr>
                <w:highlight w:val="yellow"/>
              </w:rPr>
              <w:t xml:space="preserve"> (y/n)</w:t>
            </w:r>
          </w:p>
          <w:p w14:paraId="6C208793" w14:textId="77777777" w:rsidR="000B0F01" w:rsidRPr="00411EF8" w:rsidRDefault="000B0F01" w:rsidP="00832FC7">
            <w:pPr>
              <w:pStyle w:val="ListParagraph"/>
              <w:numPr>
                <w:ilvl w:val="4"/>
                <w:numId w:val="3"/>
              </w:numPr>
            </w:pPr>
            <w:r w:rsidRPr="00411EF8">
              <w:t>Why or why not?</w:t>
            </w:r>
            <w:r w:rsidR="00832FC7">
              <w:t xml:space="preserve"> (comment field)</w:t>
            </w:r>
          </w:p>
          <w:p w14:paraId="6C208794" w14:textId="77777777" w:rsidR="00482355" w:rsidRPr="00411EF8" w:rsidRDefault="00482355" w:rsidP="00832FC7">
            <w:pPr>
              <w:pStyle w:val="ListParagraph"/>
              <w:numPr>
                <w:ilvl w:val="3"/>
                <w:numId w:val="3"/>
              </w:numPr>
            </w:pPr>
            <w:r w:rsidRPr="00411EF8">
              <w:t>I rescheduled in person at VA</w:t>
            </w:r>
          </w:p>
          <w:p w14:paraId="6C208795" w14:textId="77777777" w:rsidR="00482355" w:rsidRPr="00B24930" w:rsidRDefault="00482355" w:rsidP="00832FC7">
            <w:pPr>
              <w:pStyle w:val="ListParagraph"/>
              <w:numPr>
                <w:ilvl w:val="4"/>
                <w:numId w:val="3"/>
              </w:numPr>
              <w:rPr>
                <w:highlight w:val="yellow"/>
              </w:rPr>
            </w:pPr>
            <w:r w:rsidRPr="00B24930">
              <w:rPr>
                <w:highlight w:val="yellow"/>
              </w:rPr>
              <w:t>Was the VA representative helpful?</w:t>
            </w:r>
            <w:r w:rsidR="00832FC7" w:rsidRPr="00B24930">
              <w:rPr>
                <w:highlight w:val="yellow"/>
              </w:rPr>
              <w:t xml:space="preserve"> (y/n)</w:t>
            </w:r>
            <w:r w:rsidRPr="00B24930">
              <w:rPr>
                <w:highlight w:val="yellow"/>
              </w:rPr>
              <w:tab/>
            </w:r>
          </w:p>
          <w:p w14:paraId="6C208796" w14:textId="77777777" w:rsidR="00482355" w:rsidRPr="00B24930" w:rsidRDefault="00482355" w:rsidP="00832FC7">
            <w:pPr>
              <w:pStyle w:val="ListParagraph"/>
              <w:numPr>
                <w:ilvl w:val="4"/>
                <w:numId w:val="3"/>
              </w:numPr>
              <w:rPr>
                <w:highlight w:val="yellow"/>
              </w:rPr>
            </w:pPr>
            <w:r w:rsidRPr="00B24930">
              <w:rPr>
                <w:highlight w:val="yellow"/>
              </w:rPr>
              <w:t>Was the VA representative respectful?</w:t>
            </w:r>
            <w:r w:rsidR="00832FC7" w:rsidRPr="00B24930">
              <w:rPr>
                <w:highlight w:val="yellow"/>
              </w:rPr>
              <w:t xml:space="preserve"> (y/n)</w:t>
            </w:r>
          </w:p>
          <w:p w14:paraId="6C208797" w14:textId="77777777" w:rsidR="00A81B8D" w:rsidRPr="00411EF8" w:rsidRDefault="00A81B8D" w:rsidP="00832FC7">
            <w:pPr>
              <w:pStyle w:val="ListParagraph"/>
              <w:numPr>
                <w:ilvl w:val="4"/>
                <w:numId w:val="3"/>
              </w:numPr>
            </w:pPr>
            <w:r w:rsidRPr="00411EF8">
              <w:t>Why or why not?</w:t>
            </w:r>
            <w:r w:rsidR="00832FC7">
              <w:t xml:space="preserve"> (comment field)</w:t>
            </w:r>
          </w:p>
          <w:p w14:paraId="6C208798" w14:textId="77777777" w:rsidR="00482355" w:rsidRPr="00411EF8" w:rsidRDefault="00832FC7" w:rsidP="00832FC7">
            <w:pPr>
              <w:pStyle w:val="ListParagraph"/>
              <w:numPr>
                <w:ilvl w:val="3"/>
                <w:numId w:val="3"/>
              </w:numPr>
            </w:pPr>
            <w:r>
              <w:t xml:space="preserve">A </w:t>
            </w:r>
            <w:r w:rsidR="00482355" w:rsidRPr="00411EF8">
              <w:t>VSO helped me reschedule my appointment</w:t>
            </w:r>
          </w:p>
          <w:p w14:paraId="6C208799" w14:textId="77777777" w:rsidR="00482355" w:rsidRPr="00411EF8" w:rsidRDefault="00482355" w:rsidP="00832FC7">
            <w:pPr>
              <w:pStyle w:val="ListParagraph"/>
              <w:numPr>
                <w:ilvl w:val="3"/>
                <w:numId w:val="3"/>
              </w:numPr>
            </w:pPr>
            <w:r w:rsidRPr="00411EF8">
              <w:t>A friend/family member helped me reschedule my appointment</w:t>
            </w:r>
          </w:p>
          <w:p w14:paraId="6C20879A" w14:textId="77777777" w:rsidR="00482355" w:rsidRPr="00411EF8" w:rsidRDefault="00832FC7" w:rsidP="00832FC7">
            <w:pPr>
              <w:pStyle w:val="ListParagraph"/>
              <w:numPr>
                <w:ilvl w:val="3"/>
                <w:numId w:val="3"/>
              </w:numPr>
            </w:pPr>
            <w:r>
              <w:t>Other (comment field)</w:t>
            </w:r>
          </w:p>
          <w:p w14:paraId="6C20879B" w14:textId="633D8FBF" w:rsidR="00482355" w:rsidRPr="00411EF8" w:rsidRDefault="00832FC7" w:rsidP="00832FC7">
            <w:pPr>
              <w:pStyle w:val="ListParagraph"/>
              <w:numPr>
                <w:ilvl w:val="2"/>
                <w:numId w:val="3"/>
              </w:numPr>
            </w:pPr>
            <w:r>
              <w:t xml:space="preserve">(for any yes answer) </w:t>
            </w:r>
            <w:r w:rsidR="003C2F1A">
              <w:t>How</w:t>
            </w:r>
            <w:r w:rsidR="00482355" w:rsidRPr="00411EF8">
              <w:t xml:space="preserve"> easy </w:t>
            </w:r>
            <w:r w:rsidR="003C2F1A">
              <w:t xml:space="preserve">was it </w:t>
            </w:r>
            <w:r w:rsidR="00482355" w:rsidRPr="00411EF8">
              <w:t>to reschedule your appointment?</w:t>
            </w:r>
            <w:r w:rsidR="003C2F1A">
              <w:t xml:space="preserve"> (scale 1-5)</w:t>
            </w:r>
          </w:p>
          <w:p w14:paraId="6C20879C" w14:textId="77777777" w:rsidR="00482355" w:rsidRPr="00411EF8" w:rsidRDefault="00832FC7" w:rsidP="00482355">
            <w:pPr>
              <w:pStyle w:val="ListParagraph"/>
              <w:numPr>
                <w:ilvl w:val="2"/>
                <w:numId w:val="3"/>
              </w:numPr>
            </w:pPr>
            <w:r>
              <w:t xml:space="preserve">(if </w:t>
            </w:r>
            <w:r w:rsidR="00482355" w:rsidRPr="00411EF8">
              <w:t>No</w:t>
            </w:r>
            <w:r>
              <w:t>) Why not? (multiple select)</w:t>
            </w:r>
          </w:p>
          <w:p w14:paraId="6C20879D" w14:textId="124960A0" w:rsidR="00482355" w:rsidRPr="00411EF8" w:rsidRDefault="00482355" w:rsidP="00482355">
            <w:pPr>
              <w:pStyle w:val="ListParagraph"/>
              <w:numPr>
                <w:ilvl w:val="3"/>
                <w:numId w:val="3"/>
              </w:numPr>
            </w:pPr>
            <w:r w:rsidRPr="00411EF8">
              <w:t xml:space="preserve">I could not get through </w:t>
            </w:r>
            <w:r w:rsidR="006E2123">
              <w:t>on the phone</w:t>
            </w:r>
          </w:p>
          <w:p w14:paraId="6C20879E" w14:textId="77777777" w:rsidR="00482355" w:rsidRPr="00411EF8" w:rsidRDefault="00482355" w:rsidP="00482355">
            <w:pPr>
              <w:pStyle w:val="ListParagraph"/>
              <w:numPr>
                <w:ilvl w:val="3"/>
                <w:numId w:val="3"/>
              </w:numPr>
            </w:pPr>
            <w:r w:rsidRPr="00411EF8">
              <w:t>I was not offered other appointments</w:t>
            </w:r>
          </w:p>
          <w:p w14:paraId="6C20879F" w14:textId="77777777" w:rsidR="00482355" w:rsidRPr="00411EF8" w:rsidRDefault="00D95989" w:rsidP="00482355">
            <w:pPr>
              <w:pStyle w:val="ListParagraph"/>
              <w:numPr>
                <w:ilvl w:val="3"/>
                <w:numId w:val="3"/>
              </w:numPr>
            </w:pPr>
            <w:r w:rsidRPr="00411EF8">
              <w:t xml:space="preserve">The </w:t>
            </w:r>
            <w:r w:rsidR="00832FC7">
              <w:t>new appointment</w:t>
            </w:r>
            <w:r w:rsidRPr="00411EF8">
              <w:t xml:space="preserve"> was too far in the future</w:t>
            </w:r>
          </w:p>
          <w:p w14:paraId="6C2087A0" w14:textId="77777777" w:rsidR="00D95989" w:rsidRPr="00411EF8" w:rsidRDefault="00832FC7" w:rsidP="00482355">
            <w:pPr>
              <w:pStyle w:val="ListParagraph"/>
              <w:numPr>
                <w:ilvl w:val="3"/>
                <w:numId w:val="3"/>
              </w:numPr>
            </w:pPr>
            <w:r>
              <w:t>The new appointment was at an</w:t>
            </w:r>
            <w:r w:rsidR="00D95989" w:rsidRPr="00411EF8">
              <w:t xml:space="preserve"> exam facility too far away</w:t>
            </w:r>
          </w:p>
          <w:p w14:paraId="6C2087A1" w14:textId="77777777" w:rsidR="00482355" w:rsidRPr="00411EF8" w:rsidRDefault="00832FC7" w:rsidP="00482355">
            <w:pPr>
              <w:pStyle w:val="ListParagraph"/>
              <w:numPr>
                <w:ilvl w:val="3"/>
                <w:numId w:val="3"/>
              </w:numPr>
            </w:pPr>
            <w:r>
              <w:t>Other (comment field)</w:t>
            </w:r>
          </w:p>
          <w:p w14:paraId="6C2087A2" w14:textId="77777777" w:rsidR="00A81B8D" w:rsidRPr="00411EF8" w:rsidRDefault="00A81B8D" w:rsidP="00A81B8D">
            <w:pPr>
              <w:pStyle w:val="ListParagraph"/>
              <w:numPr>
                <w:ilvl w:val="0"/>
                <w:numId w:val="3"/>
              </w:numPr>
            </w:pPr>
            <w:r w:rsidRPr="00411EF8">
              <w:t xml:space="preserve">Were you given enough </w:t>
            </w:r>
            <w:r w:rsidR="007B5E85">
              <w:t xml:space="preserve">advance </w:t>
            </w:r>
            <w:r w:rsidRPr="00411EF8">
              <w:t>time</w:t>
            </w:r>
            <w:r w:rsidR="004B492C">
              <w:t xml:space="preserve"> to make the appointment? (y/n)</w:t>
            </w:r>
            <w:r w:rsidRPr="00411EF8">
              <w:t xml:space="preserve"> </w:t>
            </w:r>
          </w:p>
          <w:p w14:paraId="6C2087A3" w14:textId="77777777" w:rsidR="00A81B8D" w:rsidRPr="00411EF8" w:rsidRDefault="00A81B8D" w:rsidP="00A81B8D">
            <w:pPr>
              <w:pStyle w:val="ListParagraph"/>
              <w:numPr>
                <w:ilvl w:val="1"/>
                <w:numId w:val="3"/>
              </w:numPr>
            </w:pPr>
            <w:r w:rsidRPr="00411EF8">
              <w:t xml:space="preserve">How much time was given? </w:t>
            </w:r>
            <w:r w:rsidR="007B5E85">
              <w:t>(</w:t>
            </w:r>
            <w:r w:rsidRPr="00411EF8">
              <w:t>Comment box</w:t>
            </w:r>
            <w:r w:rsidR="007B5E85">
              <w:t>)</w:t>
            </w:r>
          </w:p>
          <w:p w14:paraId="0C12E8B8" w14:textId="26BDA093" w:rsidR="00B24930" w:rsidRPr="00B24930" w:rsidRDefault="00B24930" w:rsidP="00B24930">
            <w:pPr>
              <w:pStyle w:val="ListParagraph"/>
              <w:numPr>
                <w:ilvl w:val="0"/>
                <w:numId w:val="3"/>
              </w:numPr>
              <w:rPr>
                <w:highlight w:val="yellow"/>
              </w:rPr>
            </w:pPr>
            <w:r w:rsidRPr="00B24930">
              <w:rPr>
                <w:highlight w:val="yellow"/>
              </w:rPr>
              <w:t>How easy did you find this process?</w:t>
            </w:r>
          </w:p>
          <w:p w14:paraId="6C2087A6" w14:textId="77777777" w:rsidR="00935D6B" w:rsidRPr="00B372FE" w:rsidRDefault="00935D6B" w:rsidP="00935D6B">
            <w:pPr>
              <w:pStyle w:val="ListParagraph"/>
              <w:numPr>
                <w:ilvl w:val="0"/>
                <w:numId w:val="3"/>
              </w:numPr>
            </w:pPr>
            <w:r w:rsidRPr="00B372FE">
              <w:t>Do you have any suggestions on how the VA should improve the disability claims process</w:t>
            </w:r>
            <w:r>
              <w:t>? (comment field)</w:t>
            </w:r>
          </w:p>
          <w:p w14:paraId="6C2087A7" w14:textId="77777777" w:rsidR="00935D6B" w:rsidRPr="00B372FE" w:rsidRDefault="00935D6B" w:rsidP="00935D6B">
            <w:pPr>
              <w:pStyle w:val="ListParagraph"/>
              <w:numPr>
                <w:ilvl w:val="0"/>
                <w:numId w:val="3"/>
              </w:numPr>
            </w:pPr>
            <w:r w:rsidRPr="00B372FE">
              <w:t>Do you know what to expect next?</w:t>
            </w:r>
            <w:r>
              <w:t xml:space="preserve"> (comment field)</w:t>
            </w:r>
          </w:p>
          <w:p w14:paraId="6C2087A8" w14:textId="77777777" w:rsidR="00482355" w:rsidRPr="00B24930" w:rsidRDefault="00935D6B" w:rsidP="00935D6B">
            <w:pPr>
              <w:pStyle w:val="ListParagraph"/>
              <w:numPr>
                <w:ilvl w:val="0"/>
                <w:numId w:val="3"/>
              </w:numPr>
              <w:rPr>
                <w:highlight w:val="yellow"/>
              </w:rPr>
            </w:pPr>
            <w:r w:rsidRPr="00B24930">
              <w:rPr>
                <w:highlight w:val="yellow"/>
              </w:rPr>
              <w:t>Did VA set expectations on how long this will take? (comment field)</w:t>
            </w:r>
          </w:p>
          <w:p w14:paraId="6C2087A9" w14:textId="77777777" w:rsidR="007B5608" w:rsidRDefault="007B5608">
            <w:pPr>
              <w:rPr>
                <w:rFonts w:ascii="Times New Roman" w:hAnsi="Times New Roman" w:cs="Times New Roman"/>
                <w:b/>
                <w:sz w:val="24"/>
                <w:szCs w:val="24"/>
              </w:rPr>
            </w:pPr>
          </w:p>
          <w:p w14:paraId="6C2087AA" w14:textId="77777777" w:rsidR="007B5608" w:rsidRPr="006E0D1F" w:rsidRDefault="007B5608" w:rsidP="007B5608">
            <w:pPr>
              <w:rPr>
                <w:rFonts w:ascii="Times New Roman" w:hAnsi="Times New Roman" w:cs="Times New Roman"/>
                <w:b/>
              </w:rPr>
            </w:pPr>
            <w:r w:rsidRPr="00875CEB">
              <w:rPr>
                <w:rFonts w:ascii="Times New Roman" w:hAnsi="Times New Roman" w:cs="Times New Roman"/>
                <w:b/>
              </w:rPr>
              <w:t>[Submit]</w:t>
            </w:r>
          </w:p>
          <w:p w14:paraId="6C2087AB" w14:textId="77777777" w:rsidR="007B5608" w:rsidRDefault="007B5608" w:rsidP="007B5608">
            <w:pPr>
              <w:pStyle w:val="ListParagraph"/>
              <w:ind w:left="360"/>
              <w:rPr>
                <w:b/>
              </w:rPr>
            </w:pPr>
          </w:p>
          <w:p w14:paraId="6C2087AC" w14:textId="77777777" w:rsidR="007B5608" w:rsidRDefault="007B5608" w:rsidP="007B5608">
            <w:pPr>
              <w:pStyle w:val="ListParagraph"/>
              <w:ind w:left="0"/>
            </w:pPr>
            <w:r w:rsidRPr="006E0D1F">
              <w:t>Thank you for taking our survey. Your feedback will help VA make improvements to the Disability claims process.</w:t>
            </w:r>
            <w:r>
              <w:t xml:space="preserve"> For further information about Disability Claims or to get help with </w:t>
            </w:r>
            <w:r>
              <w:lastRenderedPageBreak/>
              <w:t>claims, you can access the following resources:</w:t>
            </w:r>
          </w:p>
          <w:p w14:paraId="6C2087AD" w14:textId="77777777" w:rsidR="007B5608" w:rsidRDefault="007B5608" w:rsidP="007B5608">
            <w:pPr>
              <w:pStyle w:val="ListParagraph"/>
              <w:ind w:left="0"/>
            </w:pPr>
          </w:p>
          <w:p w14:paraId="6C2087AE" w14:textId="77777777" w:rsidR="007B5608" w:rsidRDefault="00B24930" w:rsidP="007B5608">
            <w:pPr>
              <w:pStyle w:val="ListParagraph"/>
              <w:ind w:left="0"/>
            </w:pPr>
            <w:hyperlink r:id="rId34" w:history="1">
              <w:r w:rsidR="007B5608" w:rsidRPr="00183A08">
                <w:rPr>
                  <w:rStyle w:val="Hyperlink"/>
                </w:rPr>
                <w:t>www.vets.gov/disability-benefits</w:t>
              </w:r>
            </w:hyperlink>
          </w:p>
          <w:p w14:paraId="6C2087AF" w14:textId="77777777" w:rsidR="007B5608" w:rsidRDefault="00B24930" w:rsidP="007B5608">
            <w:pPr>
              <w:pStyle w:val="ListParagraph"/>
              <w:ind w:left="0"/>
            </w:pPr>
            <w:hyperlink r:id="rId35" w:history="1">
              <w:r w:rsidR="007B5608" w:rsidRPr="00183A08">
                <w:rPr>
                  <w:rStyle w:val="Hyperlink"/>
                </w:rPr>
                <w:t>www.vets.gov/facility-locator</w:t>
              </w:r>
            </w:hyperlink>
          </w:p>
          <w:p w14:paraId="6C2087B0" w14:textId="77777777" w:rsidR="007B5608" w:rsidRDefault="00B24930" w:rsidP="007B5608">
            <w:pPr>
              <w:pStyle w:val="ListParagraph"/>
              <w:ind w:left="0"/>
            </w:pPr>
            <w:hyperlink r:id="rId36" w:history="1">
              <w:r w:rsidR="007B5608" w:rsidRPr="00183A08">
                <w:rPr>
                  <w:rStyle w:val="Hyperlink"/>
                </w:rPr>
                <w:t>www.explore.va.gov/disability-compensation</w:t>
              </w:r>
            </w:hyperlink>
          </w:p>
          <w:p w14:paraId="6C2087B1" w14:textId="77777777" w:rsidR="007B5608" w:rsidRDefault="00B24930" w:rsidP="007B5608">
            <w:hyperlink r:id="rId37" w:history="1">
              <w:r w:rsidR="007B5608" w:rsidRPr="00183A08">
                <w:rPr>
                  <w:rStyle w:val="Hyperlink"/>
                </w:rPr>
                <w:t>www.nacvso.org/find-a-service-officer</w:t>
              </w:r>
            </w:hyperlink>
          </w:p>
          <w:p w14:paraId="6C2087B2" w14:textId="77777777" w:rsidR="007B5608" w:rsidRPr="00875CEB" w:rsidRDefault="007B5608" w:rsidP="007B5608">
            <w:pPr>
              <w:rPr>
                <w:rFonts w:ascii="Times New Roman" w:hAnsi="Times New Roman" w:cs="Times New Roman"/>
                <w:b/>
                <w:sz w:val="24"/>
                <w:szCs w:val="24"/>
              </w:rPr>
            </w:pPr>
          </w:p>
        </w:tc>
      </w:tr>
      <w:tr w:rsidR="005D12A6" w:rsidRPr="00875CEB" w14:paraId="72B48F92" w14:textId="77777777" w:rsidTr="00482355">
        <w:tc>
          <w:tcPr>
            <w:tcW w:w="9576" w:type="dxa"/>
          </w:tcPr>
          <w:p w14:paraId="13F4D3AF" w14:textId="01FA4FBA" w:rsidR="005D12A6" w:rsidRDefault="005D12A6" w:rsidP="005D12A6">
            <w:pPr>
              <w:rPr>
                <w:rFonts w:ascii="Times New Roman" w:hAnsi="Times New Roman" w:cs="Times New Roman"/>
                <w:b/>
                <w:sz w:val="24"/>
                <w:szCs w:val="24"/>
              </w:rPr>
            </w:pPr>
            <w:r>
              <w:rPr>
                <w:rFonts w:ascii="Times New Roman" w:hAnsi="Times New Roman" w:cs="Times New Roman"/>
                <w:b/>
                <w:sz w:val="24"/>
                <w:szCs w:val="24"/>
              </w:rPr>
              <w:lastRenderedPageBreak/>
              <w:t>USE CASE: EXAM NO SHOW</w:t>
            </w:r>
          </w:p>
          <w:p w14:paraId="32699134" w14:textId="77777777" w:rsidR="005D12A6" w:rsidRDefault="005D12A6" w:rsidP="005D12A6">
            <w:pPr>
              <w:rPr>
                <w:rFonts w:ascii="Times New Roman" w:hAnsi="Times New Roman" w:cs="Times New Roman"/>
                <w:b/>
                <w:sz w:val="24"/>
                <w:szCs w:val="24"/>
              </w:rPr>
            </w:pPr>
          </w:p>
          <w:p w14:paraId="16F44D50" w14:textId="77777777" w:rsidR="005D12A6" w:rsidRPr="00CC003F" w:rsidRDefault="005D12A6" w:rsidP="005D12A6">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w:t>
            </w:r>
            <w:r>
              <w:rPr>
                <w:rFonts w:ascii="Times New Roman" w:eastAsia="Batang" w:hAnsi="Times New Roman" w:cs="Times New Roman"/>
                <w:sz w:val="24"/>
                <w:szCs w:val="24"/>
                <w:lang w:eastAsia="ko-KR"/>
              </w:rPr>
              <w:t>At the end of the survey we will provide some helpful links for Disability Claims resources.</w:t>
            </w:r>
          </w:p>
          <w:p w14:paraId="3546AC3D" w14:textId="77777777" w:rsidR="005D12A6" w:rsidRPr="00875CEB" w:rsidRDefault="005D12A6" w:rsidP="005D12A6">
            <w:pPr>
              <w:rPr>
                <w:rFonts w:ascii="Times New Roman" w:hAnsi="Times New Roman" w:cs="Times New Roman"/>
                <w:b/>
                <w:sz w:val="24"/>
                <w:szCs w:val="24"/>
              </w:rPr>
            </w:pPr>
          </w:p>
          <w:p w14:paraId="734A6025" w14:textId="77777777" w:rsidR="005D12A6" w:rsidRDefault="005D12A6" w:rsidP="005D12A6">
            <w:pPr>
              <w:pStyle w:val="ListParagraph"/>
              <w:numPr>
                <w:ilvl w:val="0"/>
                <w:numId w:val="3"/>
              </w:numPr>
            </w:pPr>
            <w:r>
              <w:t>Prior to the exam appointment request, did you know that you might need to have an exam as part of the disability claims process? (y/n)</w:t>
            </w:r>
          </w:p>
          <w:p w14:paraId="15FB04F3" w14:textId="77777777" w:rsidR="005D12A6" w:rsidRDefault="005D12A6" w:rsidP="005D12A6">
            <w:pPr>
              <w:pStyle w:val="ListParagraph"/>
              <w:ind w:left="360"/>
            </w:pPr>
          </w:p>
          <w:p w14:paraId="407BA2AC" w14:textId="162DB09E" w:rsidR="005D12A6" w:rsidRPr="00411EF8" w:rsidRDefault="005D12A6" w:rsidP="005D12A6">
            <w:pPr>
              <w:pStyle w:val="ListParagraph"/>
              <w:numPr>
                <w:ilvl w:val="0"/>
                <w:numId w:val="3"/>
              </w:numPr>
            </w:pPr>
            <w:r>
              <w:t xml:space="preserve">Why couldn’t you attend this exam appointment? </w:t>
            </w:r>
          </w:p>
          <w:p w14:paraId="71DD59DD" w14:textId="257F3DA3" w:rsidR="005D12A6" w:rsidRDefault="005D12A6" w:rsidP="005D12A6">
            <w:pPr>
              <w:pStyle w:val="ListParagraph"/>
              <w:numPr>
                <w:ilvl w:val="1"/>
                <w:numId w:val="3"/>
              </w:numPr>
            </w:pPr>
            <w:r>
              <w:t>I didn’t know about the exam</w:t>
            </w:r>
          </w:p>
          <w:p w14:paraId="621C6784" w14:textId="5F81AF64" w:rsidR="005D12A6" w:rsidRPr="00411EF8" w:rsidRDefault="005D12A6" w:rsidP="005D12A6">
            <w:pPr>
              <w:pStyle w:val="ListParagraph"/>
              <w:numPr>
                <w:ilvl w:val="1"/>
                <w:numId w:val="3"/>
              </w:numPr>
            </w:pPr>
            <w:r w:rsidRPr="00411EF8">
              <w:t xml:space="preserve">I </w:t>
            </w:r>
            <w:r>
              <w:t>did</w:t>
            </w:r>
            <w:r w:rsidRPr="00411EF8">
              <w:t xml:space="preserve"> not have transportation</w:t>
            </w:r>
          </w:p>
          <w:p w14:paraId="76BC1448" w14:textId="660CD958" w:rsidR="005D12A6" w:rsidRPr="00411EF8" w:rsidRDefault="005D12A6" w:rsidP="005D12A6">
            <w:pPr>
              <w:pStyle w:val="ListParagraph"/>
              <w:numPr>
                <w:ilvl w:val="1"/>
                <w:numId w:val="3"/>
              </w:numPr>
            </w:pPr>
            <w:r w:rsidRPr="00411EF8">
              <w:t xml:space="preserve">I </w:t>
            </w:r>
            <w:r>
              <w:t>had</w:t>
            </w:r>
            <w:r w:rsidRPr="00411EF8">
              <w:t xml:space="preserve"> another commitment</w:t>
            </w:r>
          </w:p>
          <w:p w14:paraId="28630C7D" w14:textId="77777777" w:rsidR="005D12A6" w:rsidRDefault="005D12A6" w:rsidP="005D12A6">
            <w:pPr>
              <w:pStyle w:val="ListParagraph"/>
              <w:numPr>
                <w:ilvl w:val="1"/>
                <w:numId w:val="3"/>
              </w:numPr>
            </w:pPr>
            <w:r w:rsidRPr="00411EF8">
              <w:t>VA cancelled my appointment</w:t>
            </w:r>
          </w:p>
          <w:p w14:paraId="6F1295BB" w14:textId="064C4F83" w:rsidR="005D12A6" w:rsidRDefault="005D12A6" w:rsidP="005D12A6">
            <w:pPr>
              <w:pStyle w:val="ListParagraph"/>
              <w:numPr>
                <w:ilvl w:val="1"/>
                <w:numId w:val="3"/>
              </w:numPr>
            </w:pPr>
            <w:r>
              <w:t>I wasn’t given enough advance time to make the appointment</w:t>
            </w:r>
          </w:p>
          <w:p w14:paraId="7AE2D479" w14:textId="77777777" w:rsidR="005D12A6" w:rsidRPr="00411EF8" w:rsidRDefault="005D12A6" w:rsidP="005D12A6">
            <w:pPr>
              <w:pStyle w:val="ListParagraph"/>
              <w:numPr>
                <w:ilvl w:val="1"/>
                <w:numId w:val="3"/>
              </w:numPr>
            </w:pPr>
            <w:r>
              <w:t>I received this appointment notification after the actual appointment date and time</w:t>
            </w:r>
          </w:p>
          <w:p w14:paraId="6AFE2795" w14:textId="77777777" w:rsidR="005D12A6" w:rsidRPr="00411EF8" w:rsidRDefault="005D12A6" w:rsidP="005D12A6">
            <w:pPr>
              <w:pStyle w:val="ListParagraph"/>
              <w:numPr>
                <w:ilvl w:val="1"/>
                <w:numId w:val="3"/>
              </w:numPr>
            </w:pPr>
            <w:r>
              <w:t>Other (comment field)</w:t>
            </w:r>
          </w:p>
          <w:p w14:paraId="33416243" w14:textId="77777777" w:rsidR="005D12A6" w:rsidRPr="00411EF8" w:rsidRDefault="005D12A6" w:rsidP="005D12A6">
            <w:pPr>
              <w:pStyle w:val="ListParagraph"/>
              <w:ind w:left="1440"/>
            </w:pPr>
          </w:p>
          <w:p w14:paraId="6E6363CD" w14:textId="58F5B583" w:rsidR="005D12A6" w:rsidRPr="00411EF8" w:rsidRDefault="005D12A6" w:rsidP="005D12A6">
            <w:pPr>
              <w:pStyle w:val="ListParagraph"/>
              <w:numPr>
                <w:ilvl w:val="0"/>
                <w:numId w:val="3"/>
              </w:numPr>
            </w:pPr>
            <w:r>
              <w:t>Did you try</w:t>
            </w:r>
            <w:r w:rsidRPr="00411EF8">
              <w:t xml:space="preserve"> to reschedule your</w:t>
            </w:r>
            <w:r>
              <w:t xml:space="preserve"> exam</w:t>
            </w:r>
            <w:r w:rsidRPr="00411EF8">
              <w:t xml:space="preserve"> appointment?</w:t>
            </w:r>
            <w:r>
              <w:t xml:space="preserve"> (y/n)</w:t>
            </w:r>
          </w:p>
          <w:p w14:paraId="71262A26" w14:textId="0777FEFF" w:rsidR="005D12A6" w:rsidRPr="00411EF8" w:rsidRDefault="005D12A6" w:rsidP="005D12A6">
            <w:pPr>
              <w:pStyle w:val="ListParagraph"/>
              <w:numPr>
                <w:ilvl w:val="1"/>
                <w:numId w:val="3"/>
              </w:numPr>
            </w:pPr>
            <w:r>
              <w:t>(if yes) What prevented you from rescheduling to a new date and time that worked for you? (multiple select)</w:t>
            </w:r>
          </w:p>
          <w:p w14:paraId="602BE2D9" w14:textId="77777777" w:rsidR="005D12A6" w:rsidRPr="00411EF8" w:rsidRDefault="005D12A6" w:rsidP="005D12A6">
            <w:pPr>
              <w:pStyle w:val="ListParagraph"/>
              <w:numPr>
                <w:ilvl w:val="2"/>
                <w:numId w:val="3"/>
              </w:numPr>
            </w:pPr>
            <w:r w:rsidRPr="00411EF8">
              <w:t xml:space="preserve">I could not get through </w:t>
            </w:r>
            <w:r>
              <w:t>on the phone</w:t>
            </w:r>
          </w:p>
          <w:p w14:paraId="0EAA802B" w14:textId="77777777" w:rsidR="005D12A6" w:rsidRPr="00411EF8" w:rsidRDefault="005D12A6" w:rsidP="005D12A6">
            <w:pPr>
              <w:pStyle w:val="ListParagraph"/>
              <w:numPr>
                <w:ilvl w:val="2"/>
                <w:numId w:val="3"/>
              </w:numPr>
            </w:pPr>
            <w:r w:rsidRPr="00411EF8">
              <w:t>I was not offered other appointments</w:t>
            </w:r>
          </w:p>
          <w:p w14:paraId="3E03A339" w14:textId="77777777" w:rsidR="005D12A6" w:rsidRPr="00411EF8" w:rsidRDefault="005D12A6" w:rsidP="005D12A6">
            <w:pPr>
              <w:pStyle w:val="ListParagraph"/>
              <w:numPr>
                <w:ilvl w:val="2"/>
                <w:numId w:val="3"/>
              </w:numPr>
            </w:pPr>
            <w:r w:rsidRPr="00411EF8">
              <w:t xml:space="preserve">The </w:t>
            </w:r>
            <w:r>
              <w:t>new appointment</w:t>
            </w:r>
            <w:r w:rsidRPr="00411EF8">
              <w:t xml:space="preserve"> was too far in the future</w:t>
            </w:r>
          </w:p>
          <w:p w14:paraId="2C99A4FD" w14:textId="77777777" w:rsidR="005D12A6" w:rsidRDefault="005D12A6" w:rsidP="005D12A6">
            <w:pPr>
              <w:pStyle w:val="ListParagraph"/>
              <w:numPr>
                <w:ilvl w:val="2"/>
                <w:numId w:val="3"/>
              </w:numPr>
            </w:pPr>
            <w:r>
              <w:t>The new appointment was at an</w:t>
            </w:r>
            <w:r w:rsidRPr="00411EF8">
              <w:t xml:space="preserve"> exam facility too far away</w:t>
            </w:r>
          </w:p>
          <w:p w14:paraId="217E3C7A" w14:textId="02E2E4DF" w:rsidR="005D12A6" w:rsidRPr="00411EF8" w:rsidRDefault="005D12A6" w:rsidP="005D12A6">
            <w:pPr>
              <w:pStyle w:val="ListParagraph"/>
              <w:numPr>
                <w:ilvl w:val="2"/>
                <w:numId w:val="3"/>
              </w:numPr>
            </w:pPr>
            <w:r>
              <w:t>By the time I tried to reschedule VA had already closed my claim</w:t>
            </w:r>
          </w:p>
          <w:p w14:paraId="1D5B4B3D" w14:textId="77777777" w:rsidR="005D12A6" w:rsidRPr="00411EF8" w:rsidRDefault="005D12A6" w:rsidP="005D12A6">
            <w:pPr>
              <w:pStyle w:val="ListParagraph"/>
              <w:numPr>
                <w:ilvl w:val="2"/>
                <w:numId w:val="3"/>
              </w:numPr>
            </w:pPr>
            <w:r>
              <w:t>Other (comment field)</w:t>
            </w:r>
          </w:p>
          <w:p w14:paraId="647B73B3" w14:textId="77777777" w:rsidR="005D12A6" w:rsidRDefault="005D12A6" w:rsidP="005D12A6"/>
          <w:p w14:paraId="53C5E0DF" w14:textId="4A2B33DF" w:rsidR="00B24930" w:rsidRPr="00B24930" w:rsidRDefault="00B24930" w:rsidP="00B24930">
            <w:pPr>
              <w:pStyle w:val="ListParagraph"/>
              <w:numPr>
                <w:ilvl w:val="0"/>
                <w:numId w:val="3"/>
              </w:numPr>
              <w:rPr>
                <w:highlight w:val="yellow"/>
              </w:rPr>
            </w:pPr>
            <w:r w:rsidRPr="00B24930">
              <w:rPr>
                <w:highlight w:val="yellow"/>
              </w:rPr>
              <w:t>How easy did you find this process?</w:t>
            </w:r>
          </w:p>
          <w:p w14:paraId="71FBA07C" w14:textId="77777777" w:rsidR="005D12A6" w:rsidRPr="00B372FE" w:rsidRDefault="005D12A6" w:rsidP="005D12A6">
            <w:pPr>
              <w:pStyle w:val="ListParagraph"/>
              <w:numPr>
                <w:ilvl w:val="0"/>
                <w:numId w:val="3"/>
              </w:numPr>
            </w:pPr>
            <w:r w:rsidRPr="00B372FE">
              <w:t>Do you have any suggestions on how the VA should improve the disability claims process</w:t>
            </w:r>
            <w:r>
              <w:t>? (comment field)</w:t>
            </w:r>
          </w:p>
          <w:p w14:paraId="5D48B3D3" w14:textId="77777777" w:rsidR="005D12A6" w:rsidRPr="00B372FE" w:rsidRDefault="005D12A6" w:rsidP="005D12A6">
            <w:pPr>
              <w:pStyle w:val="ListParagraph"/>
              <w:numPr>
                <w:ilvl w:val="0"/>
                <w:numId w:val="3"/>
              </w:numPr>
            </w:pPr>
            <w:r w:rsidRPr="00B372FE">
              <w:t>Do you know what to expect next?</w:t>
            </w:r>
            <w:r>
              <w:t xml:space="preserve"> (comment field)</w:t>
            </w:r>
          </w:p>
          <w:p w14:paraId="49278C61" w14:textId="77777777" w:rsidR="005D12A6" w:rsidRPr="00B24930" w:rsidRDefault="005D12A6" w:rsidP="005D12A6">
            <w:pPr>
              <w:pStyle w:val="ListParagraph"/>
              <w:numPr>
                <w:ilvl w:val="0"/>
                <w:numId w:val="3"/>
              </w:numPr>
              <w:rPr>
                <w:highlight w:val="yellow"/>
              </w:rPr>
            </w:pPr>
            <w:r w:rsidRPr="00B24930">
              <w:rPr>
                <w:highlight w:val="yellow"/>
              </w:rPr>
              <w:t>Did VA set expectations on how long this will take? (comment field)</w:t>
            </w:r>
          </w:p>
          <w:p w14:paraId="0D414034" w14:textId="77777777" w:rsidR="005D12A6" w:rsidRDefault="005D12A6" w:rsidP="005D12A6">
            <w:pPr>
              <w:rPr>
                <w:rFonts w:ascii="Times New Roman" w:hAnsi="Times New Roman" w:cs="Times New Roman"/>
                <w:b/>
                <w:sz w:val="24"/>
                <w:szCs w:val="24"/>
              </w:rPr>
            </w:pPr>
          </w:p>
          <w:p w14:paraId="1B48D200" w14:textId="77777777" w:rsidR="005D12A6" w:rsidRPr="006E0D1F" w:rsidRDefault="005D12A6" w:rsidP="005D12A6">
            <w:pPr>
              <w:rPr>
                <w:rFonts w:ascii="Times New Roman" w:hAnsi="Times New Roman" w:cs="Times New Roman"/>
                <w:b/>
              </w:rPr>
            </w:pPr>
            <w:r w:rsidRPr="00875CEB">
              <w:rPr>
                <w:rFonts w:ascii="Times New Roman" w:hAnsi="Times New Roman" w:cs="Times New Roman"/>
                <w:b/>
              </w:rPr>
              <w:t>[Submit]</w:t>
            </w:r>
          </w:p>
          <w:p w14:paraId="53AD0BF0" w14:textId="77777777" w:rsidR="005D12A6" w:rsidRDefault="005D12A6" w:rsidP="005D12A6">
            <w:pPr>
              <w:pStyle w:val="ListParagraph"/>
              <w:ind w:left="360"/>
              <w:rPr>
                <w:b/>
              </w:rPr>
            </w:pPr>
          </w:p>
          <w:p w14:paraId="30AFCA09" w14:textId="77777777" w:rsidR="005D12A6" w:rsidRDefault="005D12A6" w:rsidP="005D12A6">
            <w:pPr>
              <w:pStyle w:val="ListParagraph"/>
              <w:ind w:left="0"/>
            </w:pPr>
            <w:r w:rsidRPr="006E0D1F">
              <w:t>Thank you for taking our survey. Your feedback will help VA make improvements to the Disability claims process.</w:t>
            </w:r>
            <w:r>
              <w:t xml:space="preserve"> For further information about Disability Claims or to get help with </w:t>
            </w:r>
            <w:r>
              <w:lastRenderedPageBreak/>
              <w:t>claims, you can access the following resources:</w:t>
            </w:r>
          </w:p>
          <w:p w14:paraId="62E6788F" w14:textId="77777777" w:rsidR="005D12A6" w:rsidRDefault="005D12A6" w:rsidP="005D12A6">
            <w:pPr>
              <w:pStyle w:val="ListParagraph"/>
              <w:ind w:left="0"/>
            </w:pPr>
          </w:p>
          <w:p w14:paraId="3EABF61E" w14:textId="77777777" w:rsidR="005D12A6" w:rsidRDefault="00B24930" w:rsidP="005D12A6">
            <w:pPr>
              <w:pStyle w:val="ListParagraph"/>
              <w:ind w:left="0"/>
            </w:pPr>
            <w:hyperlink r:id="rId38" w:history="1">
              <w:r w:rsidR="005D12A6" w:rsidRPr="00183A08">
                <w:rPr>
                  <w:rStyle w:val="Hyperlink"/>
                </w:rPr>
                <w:t>www.vets.gov/disability-benefits</w:t>
              </w:r>
            </w:hyperlink>
          </w:p>
          <w:p w14:paraId="660DB383" w14:textId="77777777" w:rsidR="005D12A6" w:rsidRDefault="00B24930" w:rsidP="005D12A6">
            <w:pPr>
              <w:pStyle w:val="ListParagraph"/>
              <w:ind w:left="0"/>
            </w:pPr>
            <w:hyperlink r:id="rId39" w:history="1">
              <w:r w:rsidR="005D12A6" w:rsidRPr="00183A08">
                <w:rPr>
                  <w:rStyle w:val="Hyperlink"/>
                </w:rPr>
                <w:t>www.vets.gov/facility-locator</w:t>
              </w:r>
            </w:hyperlink>
          </w:p>
          <w:p w14:paraId="36ACA7E5" w14:textId="77777777" w:rsidR="005D12A6" w:rsidRDefault="00B24930" w:rsidP="005D12A6">
            <w:pPr>
              <w:pStyle w:val="ListParagraph"/>
              <w:ind w:left="0"/>
            </w:pPr>
            <w:hyperlink r:id="rId40" w:history="1">
              <w:r w:rsidR="005D12A6" w:rsidRPr="00183A08">
                <w:rPr>
                  <w:rStyle w:val="Hyperlink"/>
                </w:rPr>
                <w:t>www.explore.va.gov/disability-compensation</w:t>
              </w:r>
            </w:hyperlink>
          </w:p>
          <w:p w14:paraId="18B1C6F9" w14:textId="77777777" w:rsidR="005D12A6" w:rsidRDefault="00B24930" w:rsidP="005D12A6">
            <w:hyperlink r:id="rId41" w:history="1">
              <w:r w:rsidR="005D12A6" w:rsidRPr="00183A08">
                <w:rPr>
                  <w:rStyle w:val="Hyperlink"/>
                </w:rPr>
                <w:t>www.nacvso.org/find-a-service-officer</w:t>
              </w:r>
            </w:hyperlink>
          </w:p>
          <w:p w14:paraId="351B4861" w14:textId="77777777" w:rsidR="005D12A6" w:rsidRDefault="005D12A6" w:rsidP="00482355">
            <w:pPr>
              <w:rPr>
                <w:rFonts w:ascii="Times New Roman" w:hAnsi="Times New Roman" w:cs="Times New Roman"/>
                <w:b/>
                <w:sz w:val="24"/>
                <w:szCs w:val="24"/>
              </w:rPr>
            </w:pPr>
          </w:p>
        </w:tc>
      </w:tr>
      <w:tr w:rsidR="00482355" w:rsidRPr="00875CEB" w14:paraId="6C2087F0" w14:textId="77777777" w:rsidTr="00482355">
        <w:tc>
          <w:tcPr>
            <w:tcW w:w="9576" w:type="dxa"/>
          </w:tcPr>
          <w:p w14:paraId="6C2087B4" w14:textId="15DDFC3F" w:rsidR="00482355" w:rsidRDefault="003F1460" w:rsidP="00482355">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13509A">
              <w:rPr>
                <w:rFonts w:ascii="Times New Roman" w:hAnsi="Times New Roman" w:cs="Times New Roman"/>
                <w:b/>
                <w:sz w:val="24"/>
                <w:szCs w:val="24"/>
              </w:rPr>
              <w:t xml:space="preserve">WITHIN A WEEK </w:t>
            </w:r>
            <w:r>
              <w:rPr>
                <w:rFonts w:ascii="Times New Roman" w:hAnsi="Times New Roman" w:cs="Times New Roman"/>
                <w:b/>
                <w:sz w:val="24"/>
                <w:szCs w:val="24"/>
              </w:rPr>
              <w:t xml:space="preserve">FOLLOWING THE </w:t>
            </w:r>
            <w:r w:rsidR="00482355" w:rsidRPr="00875CEB">
              <w:rPr>
                <w:rFonts w:ascii="Times New Roman" w:hAnsi="Times New Roman" w:cs="Times New Roman"/>
                <w:b/>
                <w:sz w:val="24"/>
                <w:szCs w:val="24"/>
              </w:rPr>
              <w:t>C&amp;P EXAM</w:t>
            </w:r>
          </w:p>
          <w:p w14:paraId="6C2087B5" w14:textId="77777777" w:rsidR="00411EF8" w:rsidRDefault="00411EF8" w:rsidP="00482355">
            <w:pPr>
              <w:rPr>
                <w:rFonts w:ascii="Times New Roman" w:hAnsi="Times New Roman" w:cs="Times New Roman"/>
                <w:b/>
                <w:sz w:val="24"/>
                <w:szCs w:val="24"/>
              </w:rPr>
            </w:pPr>
          </w:p>
          <w:p w14:paraId="6C2087B6" w14:textId="77777777" w:rsidR="00411EF8" w:rsidRPr="00CC003F" w:rsidRDefault="00411EF8" w:rsidP="00411EF8">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VA is asking for feedback from Veterans and other customers </w:t>
            </w:r>
            <w:r w:rsidR="00456A51">
              <w:rPr>
                <w:rFonts w:ascii="Times New Roman" w:eastAsia="Batang" w:hAnsi="Times New Roman" w:cs="Times New Roman"/>
                <w:sz w:val="24"/>
                <w:szCs w:val="24"/>
                <w:lang w:eastAsia="ko-KR"/>
              </w:rPr>
              <w:t>about their experience with 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Any personal information </w:t>
            </w:r>
            <w:r>
              <w:rPr>
                <w:rFonts w:ascii="Times New Roman" w:eastAsia="Batang" w:hAnsi="Times New Roman" w:cs="Times New Roman"/>
                <w:sz w:val="24"/>
                <w:szCs w:val="24"/>
                <w:lang w:eastAsia="ko-KR"/>
              </w:rPr>
              <w:t xml:space="preserve">shared </w:t>
            </w:r>
            <w:r w:rsidRPr="00875CEB">
              <w:rPr>
                <w:rFonts w:ascii="Times New Roman" w:eastAsia="Batang" w:hAnsi="Times New Roman" w:cs="Times New Roman"/>
                <w:sz w:val="24"/>
                <w:szCs w:val="24"/>
                <w:lang w:eastAsia="ko-KR"/>
              </w:rPr>
              <w:t xml:space="preserve">in the survey is optional, will be kept private, and will be used </w:t>
            </w:r>
            <w:r w:rsidRPr="00875CEB">
              <w:rPr>
                <w:rFonts w:ascii="Times New Roman" w:eastAsia="Batang" w:hAnsi="Times New Roman" w:cs="Times New Roman"/>
                <w:b/>
                <w:sz w:val="24"/>
                <w:szCs w:val="24"/>
                <w:lang w:eastAsia="ko-KR"/>
              </w:rPr>
              <w:t>only</w:t>
            </w:r>
            <w:r w:rsidRPr="00875CEB">
              <w:rPr>
                <w:rFonts w:ascii="Times New Roman" w:eastAsia="Batang" w:hAnsi="Times New Roman" w:cs="Times New Roman"/>
                <w:sz w:val="24"/>
                <w:szCs w:val="24"/>
                <w:lang w:eastAsia="ko-KR"/>
              </w:rPr>
              <w:t xml:space="preserve"> to make improvements to the Disability Claims process.</w:t>
            </w:r>
            <w:r>
              <w:rPr>
                <w:rFonts w:ascii="Times New Roman" w:eastAsia="Batang" w:hAnsi="Times New Roman" w:cs="Times New Roman"/>
                <w:sz w:val="24"/>
                <w:szCs w:val="24"/>
                <w:lang w:eastAsia="ko-KR"/>
              </w:rPr>
              <w:t xml:space="preserve"> At the end of the survey we will provide some helpful links for Disability Claims resources.</w:t>
            </w:r>
          </w:p>
          <w:p w14:paraId="6C2087B7" w14:textId="77777777" w:rsidR="00411EF8" w:rsidRPr="00875CEB" w:rsidRDefault="00411EF8" w:rsidP="00482355">
            <w:pPr>
              <w:rPr>
                <w:rFonts w:ascii="Times New Roman" w:hAnsi="Times New Roman" w:cs="Times New Roman"/>
                <w:b/>
                <w:sz w:val="24"/>
                <w:szCs w:val="24"/>
              </w:rPr>
            </w:pPr>
          </w:p>
          <w:p w14:paraId="6C2087CD" w14:textId="6E58B781" w:rsidR="00482355" w:rsidRPr="00935D6B" w:rsidRDefault="00482355" w:rsidP="00482355">
            <w:pPr>
              <w:pStyle w:val="ListParagraph"/>
              <w:numPr>
                <w:ilvl w:val="0"/>
                <w:numId w:val="3"/>
              </w:numPr>
            </w:pPr>
            <w:r w:rsidRPr="00935D6B">
              <w:t xml:space="preserve">Do you understand why VA requested </w:t>
            </w:r>
            <w:r w:rsidR="003C2F1A">
              <w:t>this</w:t>
            </w:r>
            <w:r w:rsidRPr="00935D6B">
              <w:t xml:space="preserve"> exam?</w:t>
            </w:r>
            <w:r w:rsidR="00BB6863">
              <w:t xml:space="preserve"> (y/n)</w:t>
            </w:r>
          </w:p>
          <w:p w14:paraId="5C84BB62" w14:textId="1F72EEDE" w:rsidR="003C2F1A" w:rsidRPr="00700553" w:rsidRDefault="003C2F1A" w:rsidP="00482355">
            <w:pPr>
              <w:pStyle w:val="ListParagraph"/>
              <w:numPr>
                <w:ilvl w:val="0"/>
                <w:numId w:val="3"/>
              </w:numPr>
              <w:rPr>
                <w:color w:val="FF0000"/>
              </w:rPr>
            </w:pPr>
            <w:r>
              <w:t>Did the date and time of this appointment work with your schedule? (y/n)</w:t>
            </w:r>
            <w:r w:rsidR="00700553">
              <w:t xml:space="preserve"> </w:t>
            </w:r>
            <w:r w:rsidR="00700553" w:rsidRPr="00700553">
              <w:rPr>
                <w:color w:val="FF0000"/>
              </w:rPr>
              <w:t>&lt;if yes, skip to next question&gt;</w:t>
            </w:r>
          </w:p>
          <w:p w14:paraId="1902E1AE" w14:textId="0853F570" w:rsidR="003C2F1A" w:rsidRDefault="003C2F1A" w:rsidP="003C2F1A">
            <w:pPr>
              <w:pStyle w:val="ListParagraph"/>
              <w:numPr>
                <w:ilvl w:val="1"/>
                <w:numId w:val="3"/>
              </w:numPr>
            </w:pPr>
            <w:r>
              <w:t>(if no) Did you try to reschedule this appointment? (y/n)</w:t>
            </w:r>
          </w:p>
          <w:p w14:paraId="5F4DE296" w14:textId="29BD69A7" w:rsidR="003C2F1A" w:rsidRDefault="003C2F1A" w:rsidP="003C2F1A">
            <w:pPr>
              <w:pStyle w:val="ListParagraph"/>
              <w:numPr>
                <w:ilvl w:val="2"/>
                <w:numId w:val="3"/>
              </w:numPr>
            </w:pPr>
            <w:r>
              <w:t>(if yes) Why were you not able to reschedule this appointment? (multiple select)</w:t>
            </w:r>
          </w:p>
          <w:p w14:paraId="0022ACC5" w14:textId="77777777" w:rsidR="003C2F1A" w:rsidRPr="00411EF8" w:rsidRDefault="003C2F1A" w:rsidP="003C2F1A">
            <w:pPr>
              <w:pStyle w:val="ListParagraph"/>
              <w:numPr>
                <w:ilvl w:val="3"/>
                <w:numId w:val="3"/>
              </w:numPr>
            </w:pPr>
            <w:r w:rsidRPr="00411EF8">
              <w:t xml:space="preserve">I could not get through </w:t>
            </w:r>
            <w:r>
              <w:t>on the phone</w:t>
            </w:r>
          </w:p>
          <w:p w14:paraId="4D4AB7AA" w14:textId="77777777" w:rsidR="003C2F1A" w:rsidRPr="00411EF8" w:rsidRDefault="003C2F1A" w:rsidP="003C2F1A">
            <w:pPr>
              <w:pStyle w:val="ListParagraph"/>
              <w:numPr>
                <w:ilvl w:val="3"/>
                <w:numId w:val="3"/>
              </w:numPr>
            </w:pPr>
            <w:r w:rsidRPr="00411EF8">
              <w:t>I was not offered other appointments</w:t>
            </w:r>
          </w:p>
          <w:p w14:paraId="4674D425" w14:textId="77777777" w:rsidR="003C2F1A" w:rsidRPr="00411EF8" w:rsidRDefault="003C2F1A" w:rsidP="003C2F1A">
            <w:pPr>
              <w:pStyle w:val="ListParagraph"/>
              <w:numPr>
                <w:ilvl w:val="3"/>
                <w:numId w:val="3"/>
              </w:numPr>
            </w:pPr>
            <w:r w:rsidRPr="00411EF8">
              <w:t xml:space="preserve">The </w:t>
            </w:r>
            <w:r>
              <w:t>new appointment</w:t>
            </w:r>
            <w:r w:rsidRPr="00411EF8">
              <w:t xml:space="preserve"> was too far in the future</w:t>
            </w:r>
          </w:p>
          <w:p w14:paraId="0AFB5A13" w14:textId="77777777" w:rsidR="003C2F1A" w:rsidRPr="00411EF8" w:rsidRDefault="003C2F1A" w:rsidP="003C2F1A">
            <w:pPr>
              <w:pStyle w:val="ListParagraph"/>
              <w:numPr>
                <w:ilvl w:val="3"/>
                <w:numId w:val="3"/>
              </w:numPr>
            </w:pPr>
            <w:r>
              <w:t>The new appointment was at an</w:t>
            </w:r>
            <w:r w:rsidRPr="00411EF8">
              <w:t xml:space="preserve"> exam facility too far away</w:t>
            </w:r>
          </w:p>
          <w:p w14:paraId="175E4085" w14:textId="6E7A0A4C" w:rsidR="003C2F1A" w:rsidRDefault="003C2F1A" w:rsidP="003C2F1A">
            <w:pPr>
              <w:pStyle w:val="ListParagraph"/>
              <w:numPr>
                <w:ilvl w:val="3"/>
                <w:numId w:val="3"/>
              </w:numPr>
            </w:pPr>
            <w:r>
              <w:t>Other (comment field)</w:t>
            </w:r>
          </w:p>
          <w:p w14:paraId="6C2087CE" w14:textId="77777777" w:rsidR="00482355" w:rsidRPr="00700553" w:rsidRDefault="00482355" w:rsidP="00482355">
            <w:pPr>
              <w:pStyle w:val="ListParagraph"/>
              <w:numPr>
                <w:ilvl w:val="0"/>
                <w:numId w:val="3"/>
              </w:numPr>
              <w:rPr>
                <w:highlight w:val="yellow"/>
              </w:rPr>
            </w:pPr>
            <w:r w:rsidRPr="00700553">
              <w:rPr>
                <w:highlight w:val="yellow"/>
              </w:rPr>
              <w:t>Was the exam location easily accessible?</w:t>
            </w:r>
            <w:r w:rsidR="00BB6863" w:rsidRPr="00700553">
              <w:rPr>
                <w:highlight w:val="yellow"/>
              </w:rPr>
              <w:t xml:space="preserve"> (y/n)</w:t>
            </w:r>
          </w:p>
          <w:p w14:paraId="6C2087CF" w14:textId="77777777" w:rsidR="00482355" w:rsidRDefault="00BB6863" w:rsidP="00482355">
            <w:pPr>
              <w:pStyle w:val="ListParagraph"/>
              <w:numPr>
                <w:ilvl w:val="1"/>
                <w:numId w:val="3"/>
              </w:numPr>
            </w:pPr>
            <w:r>
              <w:t>Why or why not? (comment field)</w:t>
            </w:r>
          </w:p>
          <w:p w14:paraId="3E85EF1A" w14:textId="54B553B7" w:rsidR="003C2F1A" w:rsidRPr="00935D6B" w:rsidRDefault="003C2F1A" w:rsidP="003C2F1A">
            <w:pPr>
              <w:pStyle w:val="ListParagraph"/>
              <w:numPr>
                <w:ilvl w:val="0"/>
                <w:numId w:val="3"/>
              </w:numPr>
            </w:pPr>
            <w:r w:rsidRPr="00935D6B">
              <w:t xml:space="preserve">Was the exam </w:t>
            </w:r>
            <w:r>
              <w:t>at a VA Facility</w:t>
            </w:r>
            <w:r w:rsidRPr="00935D6B">
              <w:t>?</w:t>
            </w:r>
            <w:r>
              <w:t xml:space="preserve"> (y/n)</w:t>
            </w:r>
          </w:p>
          <w:p w14:paraId="6C2087D0" w14:textId="41A9AA1D" w:rsidR="00482355" w:rsidRPr="00700553" w:rsidRDefault="003C2F1A" w:rsidP="00482355">
            <w:pPr>
              <w:pStyle w:val="ListParagraph"/>
              <w:numPr>
                <w:ilvl w:val="0"/>
                <w:numId w:val="3"/>
              </w:numPr>
              <w:rPr>
                <w:highlight w:val="yellow"/>
              </w:rPr>
            </w:pPr>
            <w:r w:rsidRPr="00700553">
              <w:rPr>
                <w:highlight w:val="yellow"/>
              </w:rPr>
              <w:t>Was the</w:t>
            </w:r>
            <w:r w:rsidR="00482355" w:rsidRPr="00700553">
              <w:rPr>
                <w:highlight w:val="yellow"/>
              </w:rPr>
              <w:t xml:space="preserve"> administrative staff helpful?</w:t>
            </w:r>
            <w:r w:rsidR="00BB6863" w:rsidRPr="00700553">
              <w:rPr>
                <w:highlight w:val="yellow"/>
              </w:rPr>
              <w:t xml:space="preserve"> (y/n)</w:t>
            </w:r>
          </w:p>
          <w:p w14:paraId="6C2087D1" w14:textId="77777777" w:rsidR="00BB6863" w:rsidRPr="00935D6B" w:rsidRDefault="00BB6863" w:rsidP="00BB6863">
            <w:pPr>
              <w:pStyle w:val="ListParagraph"/>
              <w:numPr>
                <w:ilvl w:val="1"/>
                <w:numId w:val="3"/>
              </w:numPr>
            </w:pPr>
            <w:r>
              <w:t>Why or why not? (comment field)</w:t>
            </w:r>
          </w:p>
          <w:p w14:paraId="6C2087D2" w14:textId="26C37E6D" w:rsidR="00482355" w:rsidRPr="00700553" w:rsidRDefault="003C2F1A" w:rsidP="00482355">
            <w:pPr>
              <w:pStyle w:val="ListParagraph"/>
              <w:numPr>
                <w:ilvl w:val="0"/>
                <w:numId w:val="3"/>
              </w:numPr>
              <w:rPr>
                <w:highlight w:val="yellow"/>
              </w:rPr>
            </w:pPr>
            <w:r w:rsidRPr="00700553">
              <w:rPr>
                <w:highlight w:val="yellow"/>
              </w:rPr>
              <w:t>Was the</w:t>
            </w:r>
            <w:r w:rsidR="00482355" w:rsidRPr="00700553">
              <w:rPr>
                <w:highlight w:val="yellow"/>
              </w:rPr>
              <w:t xml:space="preserve"> administrative staff respectful?</w:t>
            </w:r>
            <w:r w:rsidR="00BB6863" w:rsidRPr="00700553">
              <w:rPr>
                <w:highlight w:val="yellow"/>
              </w:rPr>
              <w:t xml:space="preserve"> (y/n)</w:t>
            </w:r>
          </w:p>
          <w:p w14:paraId="6C2087D3" w14:textId="77777777" w:rsidR="00BB6863" w:rsidRPr="00935D6B" w:rsidRDefault="00BB6863" w:rsidP="00BB6863">
            <w:pPr>
              <w:pStyle w:val="ListParagraph"/>
              <w:numPr>
                <w:ilvl w:val="1"/>
                <w:numId w:val="3"/>
              </w:numPr>
            </w:pPr>
            <w:r>
              <w:t>Why or why not? (comment field)</w:t>
            </w:r>
          </w:p>
          <w:p w14:paraId="6C2087D4" w14:textId="77777777" w:rsidR="00482355" w:rsidRPr="00700553" w:rsidRDefault="00907E51" w:rsidP="00482355">
            <w:pPr>
              <w:pStyle w:val="ListParagraph"/>
              <w:numPr>
                <w:ilvl w:val="0"/>
                <w:numId w:val="3"/>
              </w:numPr>
              <w:rPr>
                <w:highlight w:val="yellow"/>
              </w:rPr>
            </w:pPr>
            <w:r w:rsidRPr="00700553">
              <w:rPr>
                <w:highlight w:val="yellow"/>
              </w:rPr>
              <w:t xml:space="preserve">Was your appointment </w:t>
            </w:r>
            <w:r w:rsidR="00D95989" w:rsidRPr="00700553">
              <w:rPr>
                <w:highlight w:val="yellow"/>
              </w:rPr>
              <w:t xml:space="preserve">reasonably </w:t>
            </w:r>
            <w:r w:rsidRPr="00700553">
              <w:rPr>
                <w:highlight w:val="yellow"/>
              </w:rPr>
              <w:t>on time?</w:t>
            </w:r>
            <w:r w:rsidR="00BB6863" w:rsidRPr="00700553">
              <w:rPr>
                <w:highlight w:val="yellow"/>
              </w:rPr>
              <w:t xml:space="preserve"> (y/n)</w:t>
            </w:r>
          </w:p>
          <w:p w14:paraId="6C2087D5" w14:textId="77777777" w:rsidR="00BB6863" w:rsidRDefault="00BB6863" w:rsidP="00BB6863">
            <w:pPr>
              <w:pStyle w:val="ListParagraph"/>
              <w:numPr>
                <w:ilvl w:val="1"/>
                <w:numId w:val="3"/>
              </w:numPr>
            </w:pPr>
            <w:r>
              <w:t>Why or why not? (comment field)</w:t>
            </w:r>
          </w:p>
          <w:p w14:paraId="6C2087D6" w14:textId="34D5DA2A" w:rsidR="00BB6863" w:rsidRPr="00935D6B" w:rsidRDefault="00BB6863" w:rsidP="00BB6863">
            <w:pPr>
              <w:pStyle w:val="ListParagraph"/>
              <w:numPr>
                <w:ilvl w:val="1"/>
                <w:numId w:val="3"/>
              </w:numPr>
            </w:pPr>
            <w:r>
              <w:t>How much time passed between checking in and your appointment?</w:t>
            </w:r>
            <w:r w:rsidR="003C2F1A">
              <w:t xml:space="preserve"> (text input)</w:t>
            </w:r>
          </w:p>
          <w:p w14:paraId="6C2087D7" w14:textId="77777777" w:rsidR="00482355" w:rsidRPr="00700553" w:rsidRDefault="00482355" w:rsidP="00482355">
            <w:pPr>
              <w:pStyle w:val="ListParagraph"/>
              <w:numPr>
                <w:ilvl w:val="0"/>
                <w:numId w:val="3"/>
              </w:numPr>
              <w:rPr>
                <w:highlight w:val="yellow"/>
              </w:rPr>
            </w:pPr>
            <w:r w:rsidRPr="00700553">
              <w:rPr>
                <w:highlight w:val="yellow"/>
              </w:rPr>
              <w:t>Were you satisfied with the cleanliness of the examiner’s office?</w:t>
            </w:r>
            <w:r w:rsidR="00BB6863" w:rsidRPr="00700553">
              <w:rPr>
                <w:highlight w:val="yellow"/>
              </w:rPr>
              <w:t xml:space="preserve"> (y/n)</w:t>
            </w:r>
          </w:p>
          <w:p w14:paraId="6C2087D8" w14:textId="77777777" w:rsidR="00BB6863" w:rsidRPr="00935D6B" w:rsidRDefault="00BB6863" w:rsidP="00BB6863">
            <w:pPr>
              <w:pStyle w:val="ListParagraph"/>
              <w:numPr>
                <w:ilvl w:val="1"/>
                <w:numId w:val="3"/>
              </w:numPr>
            </w:pPr>
            <w:r>
              <w:t>Why or why not? (comment field)</w:t>
            </w:r>
          </w:p>
          <w:p w14:paraId="6C2087D9" w14:textId="2DDBB7B1" w:rsidR="00482355" w:rsidRPr="00700553" w:rsidRDefault="00482355" w:rsidP="00482355">
            <w:pPr>
              <w:pStyle w:val="ListParagraph"/>
              <w:numPr>
                <w:ilvl w:val="0"/>
                <w:numId w:val="3"/>
              </w:numPr>
              <w:rPr>
                <w:highlight w:val="yellow"/>
              </w:rPr>
            </w:pPr>
            <w:r w:rsidRPr="00700553">
              <w:rPr>
                <w:highlight w:val="yellow"/>
              </w:rPr>
              <w:t>Did you know what to expect during your</w:t>
            </w:r>
            <w:r w:rsidR="003C2F1A" w:rsidRPr="00700553">
              <w:rPr>
                <w:highlight w:val="yellow"/>
              </w:rPr>
              <w:t xml:space="preserve"> </w:t>
            </w:r>
            <w:r w:rsidRPr="00700553">
              <w:rPr>
                <w:highlight w:val="yellow"/>
              </w:rPr>
              <w:t>exam?</w:t>
            </w:r>
            <w:r w:rsidR="00BB6863" w:rsidRPr="00700553">
              <w:rPr>
                <w:highlight w:val="yellow"/>
              </w:rPr>
              <w:t xml:space="preserve"> (y/n)</w:t>
            </w:r>
          </w:p>
          <w:p w14:paraId="6C2087DA" w14:textId="77777777" w:rsidR="00BB6863" w:rsidRPr="00935D6B" w:rsidRDefault="00BB6863" w:rsidP="00BB6863">
            <w:pPr>
              <w:pStyle w:val="ListParagraph"/>
              <w:numPr>
                <w:ilvl w:val="1"/>
                <w:numId w:val="3"/>
              </w:numPr>
            </w:pPr>
            <w:r>
              <w:t>Why or why not? (comment field)</w:t>
            </w:r>
          </w:p>
          <w:p w14:paraId="6C2087DB" w14:textId="299FB181" w:rsidR="00482355" w:rsidRPr="00700553" w:rsidRDefault="00482355" w:rsidP="00482355">
            <w:pPr>
              <w:pStyle w:val="ListParagraph"/>
              <w:numPr>
                <w:ilvl w:val="0"/>
                <w:numId w:val="3"/>
              </w:numPr>
              <w:rPr>
                <w:highlight w:val="yellow"/>
              </w:rPr>
            </w:pPr>
            <w:r w:rsidRPr="00700553">
              <w:rPr>
                <w:highlight w:val="yellow"/>
              </w:rPr>
              <w:t>Was your</w:t>
            </w:r>
            <w:r w:rsidR="003C2F1A" w:rsidRPr="00700553">
              <w:rPr>
                <w:highlight w:val="yellow"/>
              </w:rPr>
              <w:t xml:space="preserve"> examiner prepared for your </w:t>
            </w:r>
            <w:r w:rsidRPr="00700553">
              <w:rPr>
                <w:highlight w:val="yellow"/>
              </w:rPr>
              <w:t>exam?</w:t>
            </w:r>
            <w:r w:rsidR="00BB6863" w:rsidRPr="00700553">
              <w:rPr>
                <w:highlight w:val="yellow"/>
              </w:rPr>
              <w:t xml:space="preserve"> (y/n)</w:t>
            </w:r>
          </w:p>
          <w:p w14:paraId="6C2087DC" w14:textId="77777777" w:rsidR="00BB6863" w:rsidRPr="00935D6B" w:rsidRDefault="00BB6863" w:rsidP="00BB6863">
            <w:pPr>
              <w:pStyle w:val="ListParagraph"/>
              <w:numPr>
                <w:ilvl w:val="1"/>
                <w:numId w:val="3"/>
              </w:numPr>
            </w:pPr>
            <w:r>
              <w:t>Why or why not? (comment field)</w:t>
            </w:r>
          </w:p>
          <w:p w14:paraId="6C2087DD" w14:textId="6EA70B4D" w:rsidR="00482355" w:rsidRPr="00700553" w:rsidRDefault="00482355" w:rsidP="00482355">
            <w:pPr>
              <w:pStyle w:val="ListParagraph"/>
              <w:numPr>
                <w:ilvl w:val="0"/>
                <w:numId w:val="3"/>
              </w:numPr>
              <w:rPr>
                <w:highlight w:val="yellow"/>
              </w:rPr>
            </w:pPr>
            <w:r w:rsidRPr="00700553">
              <w:rPr>
                <w:highlight w:val="yellow"/>
              </w:rPr>
              <w:t xml:space="preserve">Was your examiner </w:t>
            </w:r>
            <w:r w:rsidR="00BB6863" w:rsidRPr="00700553">
              <w:rPr>
                <w:highlight w:val="yellow"/>
              </w:rPr>
              <w:t>responsive</w:t>
            </w:r>
            <w:r w:rsidRPr="00700553">
              <w:rPr>
                <w:highlight w:val="yellow"/>
              </w:rPr>
              <w:t xml:space="preserve"> to you</w:t>
            </w:r>
            <w:r w:rsidR="00BB6863" w:rsidRPr="00700553">
              <w:rPr>
                <w:highlight w:val="yellow"/>
              </w:rPr>
              <w:t>r questions</w:t>
            </w:r>
            <w:r w:rsidR="003C2F1A" w:rsidRPr="00700553">
              <w:rPr>
                <w:highlight w:val="yellow"/>
              </w:rPr>
              <w:t xml:space="preserve"> during your </w:t>
            </w:r>
            <w:r w:rsidRPr="00700553">
              <w:rPr>
                <w:highlight w:val="yellow"/>
              </w:rPr>
              <w:t>exam</w:t>
            </w:r>
            <w:r w:rsidRPr="00700553">
              <w:t>?</w:t>
            </w:r>
            <w:r w:rsidR="00BB6863" w:rsidRPr="00700553">
              <w:t xml:space="preserve"> </w:t>
            </w:r>
            <w:r w:rsidR="00BB6863" w:rsidRPr="00700553">
              <w:rPr>
                <w:highlight w:val="yellow"/>
              </w:rPr>
              <w:t>(y/n)</w:t>
            </w:r>
          </w:p>
          <w:p w14:paraId="6C2087DE" w14:textId="77777777" w:rsidR="00BB6863" w:rsidRPr="00935D6B" w:rsidRDefault="00BB6863" w:rsidP="00BB6863">
            <w:pPr>
              <w:pStyle w:val="ListParagraph"/>
              <w:numPr>
                <w:ilvl w:val="1"/>
                <w:numId w:val="3"/>
              </w:numPr>
            </w:pPr>
            <w:r>
              <w:t>Why or why not? (comment field)</w:t>
            </w:r>
          </w:p>
          <w:p w14:paraId="6C2087DF" w14:textId="77777777" w:rsidR="00482355" w:rsidRPr="00700553" w:rsidRDefault="00482355" w:rsidP="00482355">
            <w:pPr>
              <w:pStyle w:val="ListParagraph"/>
              <w:numPr>
                <w:ilvl w:val="0"/>
                <w:numId w:val="3"/>
              </w:numPr>
              <w:rPr>
                <w:highlight w:val="yellow"/>
              </w:rPr>
            </w:pPr>
            <w:r w:rsidRPr="00700553">
              <w:rPr>
                <w:highlight w:val="yellow"/>
              </w:rPr>
              <w:lastRenderedPageBreak/>
              <w:t>Did your examiner treat you with respect?</w:t>
            </w:r>
            <w:r w:rsidR="007D6CBB" w:rsidRPr="00700553">
              <w:rPr>
                <w:highlight w:val="yellow"/>
              </w:rPr>
              <w:t xml:space="preserve"> (y/n)</w:t>
            </w:r>
          </w:p>
          <w:p w14:paraId="6C2087E0" w14:textId="77777777" w:rsidR="00482355" w:rsidRDefault="003B5523" w:rsidP="00482355">
            <w:pPr>
              <w:pStyle w:val="ListParagraph"/>
              <w:numPr>
                <w:ilvl w:val="1"/>
                <w:numId w:val="3"/>
              </w:numPr>
            </w:pPr>
            <w:r>
              <w:t>Why or why not? (comment field)</w:t>
            </w:r>
          </w:p>
          <w:p w14:paraId="17427E50" w14:textId="4B2A12BE" w:rsidR="00700553" w:rsidRPr="00700553" w:rsidRDefault="00700553" w:rsidP="00700553">
            <w:pPr>
              <w:pStyle w:val="ListParagraph"/>
              <w:numPr>
                <w:ilvl w:val="0"/>
                <w:numId w:val="3"/>
              </w:numPr>
              <w:rPr>
                <w:highlight w:val="yellow"/>
              </w:rPr>
            </w:pPr>
            <w:r w:rsidRPr="00B24930">
              <w:rPr>
                <w:highlight w:val="yellow"/>
              </w:rPr>
              <w:t>How easy did you find this process?</w:t>
            </w:r>
          </w:p>
          <w:p w14:paraId="6C2087E1" w14:textId="77777777" w:rsidR="005D75A2" w:rsidRPr="00B372FE" w:rsidRDefault="005D75A2" w:rsidP="005D75A2">
            <w:pPr>
              <w:pStyle w:val="ListParagraph"/>
              <w:numPr>
                <w:ilvl w:val="0"/>
                <w:numId w:val="3"/>
              </w:numPr>
            </w:pPr>
            <w:r w:rsidRPr="00B372FE">
              <w:t>Do you have any suggestions on how the VA should improve the disability claims process</w:t>
            </w:r>
            <w:r>
              <w:t>? (comment field)</w:t>
            </w:r>
          </w:p>
          <w:p w14:paraId="6C2087E2" w14:textId="77777777" w:rsidR="005D75A2" w:rsidRPr="00B372FE" w:rsidRDefault="005D75A2" w:rsidP="005D75A2">
            <w:pPr>
              <w:pStyle w:val="ListParagraph"/>
              <w:numPr>
                <w:ilvl w:val="0"/>
                <w:numId w:val="3"/>
              </w:numPr>
            </w:pPr>
            <w:r w:rsidRPr="00B372FE">
              <w:t>Do you know what to expect next?</w:t>
            </w:r>
            <w:r>
              <w:t xml:space="preserve"> (comment field)</w:t>
            </w:r>
          </w:p>
          <w:p w14:paraId="6C2087E3" w14:textId="77777777" w:rsidR="00612690" w:rsidRPr="00700553" w:rsidRDefault="005D75A2" w:rsidP="00612690">
            <w:pPr>
              <w:pStyle w:val="ListParagraph"/>
              <w:numPr>
                <w:ilvl w:val="0"/>
                <w:numId w:val="3"/>
              </w:numPr>
              <w:rPr>
                <w:highlight w:val="yellow"/>
              </w:rPr>
            </w:pPr>
            <w:r w:rsidRPr="00700553">
              <w:rPr>
                <w:highlight w:val="yellow"/>
              </w:rPr>
              <w:t>Did VA set expectations on how long this will take? (comment field)</w:t>
            </w:r>
          </w:p>
          <w:p w14:paraId="6C2087E4" w14:textId="77777777" w:rsidR="005D75A2" w:rsidRPr="00935D6B" w:rsidRDefault="005D75A2" w:rsidP="007F3A3B">
            <w:pPr>
              <w:pStyle w:val="ListParagraph"/>
              <w:ind w:left="360"/>
            </w:pPr>
          </w:p>
          <w:p w14:paraId="6C2087E5" w14:textId="77777777" w:rsidR="00612690" w:rsidRPr="006E0D1F" w:rsidRDefault="00612690" w:rsidP="00612690">
            <w:pPr>
              <w:rPr>
                <w:rFonts w:ascii="Times New Roman" w:hAnsi="Times New Roman" w:cs="Times New Roman"/>
                <w:b/>
              </w:rPr>
            </w:pPr>
            <w:r w:rsidRPr="00875CEB">
              <w:rPr>
                <w:rFonts w:ascii="Times New Roman" w:hAnsi="Times New Roman" w:cs="Times New Roman"/>
                <w:b/>
              </w:rPr>
              <w:t>[Submit]</w:t>
            </w:r>
          </w:p>
          <w:p w14:paraId="6C2087E6" w14:textId="77777777" w:rsidR="00612690" w:rsidRDefault="00612690" w:rsidP="00612690">
            <w:pPr>
              <w:pStyle w:val="ListParagraph"/>
              <w:ind w:left="360"/>
              <w:rPr>
                <w:b/>
              </w:rPr>
            </w:pPr>
          </w:p>
          <w:p w14:paraId="6C2087E7" w14:textId="77777777" w:rsidR="00612690" w:rsidRDefault="00612690" w:rsidP="00612690">
            <w:pPr>
              <w:pStyle w:val="ListParagraph"/>
              <w:ind w:left="0"/>
            </w:pPr>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p>
          <w:p w14:paraId="6C2087E8" w14:textId="77777777" w:rsidR="00612690" w:rsidRDefault="00612690" w:rsidP="00612690">
            <w:pPr>
              <w:pStyle w:val="ListParagraph"/>
              <w:ind w:left="0"/>
            </w:pPr>
          </w:p>
          <w:p w14:paraId="6C2087E9" w14:textId="77777777" w:rsidR="00612690" w:rsidRDefault="00B24930" w:rsidP="00612690">
            <w:pPr>
              <w:pStyle w:val="ListParagraph"/>
              <w:ind w:left="0"/>
            </w:pPr>
            <w:hyperlink r:id="rId42" w:history="1">
              <w:r w:rsidR="00612690" w:rsidRPr="00183A08">
                <w:rPr>
                  <w:rStyle w:val="Hyperlink"/>
                </w:rPr>
                <w:t>www.vets.gov/disability-benefits</w:t>
              </w:r>
            </w:hyperlink>
          </w:p>
          <w:p w14:paraId="6C2087EA" w14:textId="77777777" w:rsidR="00612690" w:rsidRDefault="00B24930" w:rsidP="00612690">
            <w:pPr>
              <w:pStyle w:val="ListParagraph"/>
              <w:ind w:left="0"/>
            </w:pPr>
            <w:hyperlink r:id="rId43" w:history="1">
              <w:r w:rsidR="00612690" w:rsidRPr="00183A08">
                <w:rPr>
                  <w:rStyle w:val="Hyperlink"/>
                </w:rPr>
                <w:t>www.vets.gov/facility-locator</w:t>
              </w:r>
            </w:hyperlink>
          </w:p>
          <w:p w14:paraId="6C2087EB" w14:textId="77777777" w:rsidR="00612690" w:rsidRDefault="00B24930" w:rsidP="00612690">
            <w:pPr>
              <w:pStyle w:val="ListParagraph"/>
              <w:ind w:left="0"/>
            </w:pPr>
            <w:hyperlink r:id="rId44" w:history="1">
              <w:r w:rsidR="00612690" w:rsidRPr="00183A08">
                <w:rPr>
                  <w:rStyle w:val="Hyperlink"/>
                </w:rPr>
                <w:t>www.explore.va.gov/disability-compensation</w:t>
              </w:r>
            </w:hyperlink>
          </w:p>
          <w:p w14:paraId="6C2087EC" w14:textId="77777777" w:rsidR="00612690" w:rsidRDefault="00B24930" w:rsidP="00612690">
            <w:hyperlink r:id="rId45" w:history="1">
              <w:r w:rsidR="00612690" w:rsidRPr="00183A08">
                <w:rPr>
                  <w:rStyle w:val="Hyperlink"/>
                </w:rPr>
                <w:t>www.nacvso.org/find-a-service-officer</w:t>
              </w:r>
            </w:hyperlink>
          </w:p>
          <w:p w14:paraId="6C2087ED" w14:textId="77777777" w:rsidR="00612690" w:rsidRDefault="00612690" w:rsidP="00612690"/>
          <w:p w14:paraId="6C2087EE" w14:textId="77777777" w:rsidR="00612690" w:rsidRPr="00612690" w:rsidRDefault="00612690" w:rsidP="00612690">
            <w:pPr>
              <w:rPr>
                <w:b/>
              </w:rPr>
            </w:pPr>
          </w:p>
          <w:p w14:paraId="6C2087EF" w14:textId="77777777" w:rsidR="00482355" w:rsidRPr="00875CEB" w:rsidRDefault="00482355">
            <w:pPr>
              <w:rPr>
                <w:rFonts w:ascii="Times New Roman" w:hAnsi="Times New Roman" w:cs="Times New Roman"/>
                <w:b/>
                <w:sz w:val="24"/>
                <w:szCs w:val="24"/>
              </w:rPr>
            </w:pPr>
          </w:p>
        </w:tc>
      </w:tr>
      <w:tr w:rsidR="00482355" w:rsidRPr="00875CEB" w14:paraId="6C20881E" w14:textId="77777777" w:rsidTr="00482355">
        <w:tc>
          <w:tcPr>
            <w:tcW w:w="9576" w:type="dxa"/>
          </w:tcPr>
          <w:p w14:paraId="082B8CD2" w14:textId="77777777" w:rsidR="00482355" w:rsidRDefault="00482355">
            <w:pPr>
              <w:rPr>
                <w:ins w:id="8" w:author="Quagliaroli, Joshua, VBAVACO" w:date="2016-04-04T09:19:00Z"/>
                <w:rFonts w:ascii="Times New Roman" w:hAnsi="Times New Roman" w:cs="Times New Roman"/>
                <w:b/>
                <w:sz w:val="24"/>
                <w:szCs w:val="24"/>
              </w:rPr>
            </w:pPr>
          </w:p>
          <w:p w14:paraId="6C20881D" w14:textId="77777777" w:rsidR="005853B5" w:rsidRPr="00875CEB" w:rsidRDefault="005853B5">
            <w:pPr>
              <w:rPr>
                <w:rFonts w:ascii="Times New Roman" w:hAnsi="Times New Roman" w:cs="Times New Roman"/>
                <w:b/>
                <w:sz w:val="24"/>
                <w:szCs w:val="24"/>
              </w:rPr>
            </w:pPr>
          </w:p>
        </w:tc>
      </w:tr>
      <w:tr w:rsidR="00482355" w:rsidRPr="00875CEB" w14:paraId="6C208846" w14:textId="77777777" w:rsidTr="00482355">
        <w:tc>
          <w:tcPr>
            <w:tcW w:w="9576" w:type="dxa"/>
          </w:tcPr>
          <w:p w14:paraId="6C20881F" w14:textId="18A43DF1" w:rsidR="00482355" w:rsidRDefault="00FC5DC4" w:rsidP="00482355">
            <w:pPr>
              <w:rPr>
                <w:rFonts w:ascii="Times New Roman" w:hAnsi="Times New Roman" w:cs="Times New Roman"/>
                <w:b/>
                <w:sz w:val="24"/>
                <w:szCs w:val="24"/>
              </w:rPr>
            </w:pPr>
            <w:r>
              <w:rPr>
                <w:rFonts w:ascii="Times New Roman" w:hAnsi="Times New Roman" w:cs="Times New Roman"/>
                <w:b/>
                <w:sz w:val="24"/>
                <w:szCs w:val="24"/>
              </w:rPr>
              <w:t xml:space="preserve">USE CASE: </w:t>
            </w:r>
            <w:r w:rsidR="00482355" w:rsidRPr="00875CEB">
              <w:rPr>
                <w:rFonts w:ascii="Times New Roman" w:hAnsi="Times New Roman" w:cs="Times New Roman"/>
                <w:b/>
                <w:sz w:val="24"/>
                <w:szCs w:val="24"/>
              </w:rPr>
              <w:t xml:space="preserve">RECEIVE </w:t>
            </w:r>
            <w:r w:rsidR="008602C1">
              <w:rPr>
                <w:rFonts w:ascii="Times New Roman" w:hAnsi="Times New Roman" w:cs="Times New Roman"/>
                <w:b/>
                <w:sz w:val="24"/>
                <w:szCs w:val="24"/>
              </w:rPr>
              <w:t>DECISION</w:t>
            </w:r>
            <w:r w:rsidR="00482355" w:rsidRPr="00875CEB">
              <w:rPr>
                <w:rFonts w:ascii="Times New Roman" w:hAnsi="Times New Roman" w:cs="Times New Roman"/>
                <w:b/>
                <w:sz w:val="24"/>
                <w:szCs w:val="24"/>
              </w:rPr>
              <w:t xml:space="preserve"> LETTER</w:t>
            </w:r>
          </w:p>
          <w:p w14:paraId="6C208820" w14:textId="77777777" w:rsidR="00FC5DC4" w:rsidRDefault="00FC5DC4" w:rsidP="00482355">
            <w:pPr>
              <w:rPr>
                <w:rFonts w:ascii="Times New Roman" w:hAnsi="Times New Roman" w:cs="Times New Roman"/>
                <w:b/>
                <w:sz w:val="24"/>
                <w:szCs w:val="24"/>
              </w:rPr>
            </w:pPr>
          </w:p>
          <w:p w14:paraId="6C208821" w14:textId="6FE8FC92" w:rsidR="00FC5DC4" w:rsidRPr="00CC003F" w:rsidRDefault="00FC5DC4" w:rsidP="00FC5DC4">
            <w:pPr>
              <w:rPr>
                <w:rFonts w:ascii="Times New Roman" w:eastAsia="Batang" w:hAnsi="Times New Roman" w:cs="Times New Roman"/>
                <w:sz w:val="24"/>
                <w:szCs w:val="24"/>
                <w:lang w:eastAsia="ko-KR"/>
              </w:rPr>
            </w:pPr>
            <w:r w:rsidRPr="00CC003F">
              <w:rPr>
                <w:rFonts w:ascii="Times New Roman" w:eastAsia="Batang" w:hAnsi="Times New Roman" w:cs="Times New Roman"/>
                <w:color w:val="FF0000"/>
                <w:sz w:val="24"/>
                <w:szCs w:val="24"/>
                <w:lang w:eastAsia="ko-KR"/>
              </w:rPr>
              <w:t xml:space="preserve">&lt;Introduction&gt; </w:t>
            </w:r>
            <w:r w:rsidRPr="00875CEB">
              <w:rPr>
                <w:rFonts w:ascii="Times New Roman" w:eastAsia="Batang" w:hAnsi="Times New Roman" w:cs="Times New Roman"/>
                <w:sz w:val="24"/>
                <w:szCs w:val="24"/>
                <w:lang w:eastAsia="ko-KR"/>
              </w:rPr>
              <w:t xml:space="preserve">The VA is asking for feedback from Veterans and other customers about their experience with </w:t>
            </w:r>
            <w:r w:rsidR="00BA0730">
              <w:rPr>
                <w:rFonts w:ascii="Times New Roman" w:eastAsia="Batang" w:hAnsi="Times New Roman" w:cs="Times New Roman"/>
                <w:sz w:val="24"/>
                <w:szCs w:val="24"/>
                <w:lang w:eastAsia="ko-KR"/>
              </w:rPr>
              <w:t>the Disability Claims process</w:t>
            </w:r>
            <w:r w:rsidRPr="00875CEB">
              <w:rPr>
                <w:rFonts w:ascii="Times New Roman" w:eastAsia="Batang" w:hAnsi="Times New Roman" w:cs="Times New Roman"/>
                <w:sz w:val="24"/>
                <w:szCs w:val="24"/>
                <w:lang w:eastAsia="ko-KR"/>
              </w:rPr>
              <w:t xml:space="preserve">. Your honest feedback is invaluable for identifying areas that need improvement. VA will use this feedback for internal use only. </w:t>
            </w:r>
            <w:r>
              <w:rPr>
                <w:rFonts w:ascii="Times New Roman" w:eastAsia="Batang" w:hAnsi="Times New Roman" w:cs="Times New Roman"/>
                <w:sz w:val="24"/>
                <w:szCs w:val="24"/>
                <w:lang w:eastAsia="ko-KR"/>
              </w:rPr>
              <w:t>At the end of the survey we will provide some helpful links for Disability Claims resources.</w:t>
            </w:r>
          </w:p>
          <w:p w14:paraId="6C208822" w14:textId="77777777" w:rsidR="00FC5DC4" w:rsidRPr="00875CEB" w:rsidRDefault="00FC5DC4" w:rsidP="00482355">
            <w:pPr>
              <w:rPr>
                <w:rFonts w:ascii="Times New Roman" w:hAnsi="Times New Roman" w:cs="Times New Roman"/>
                <w:b/>
                <w:sz w:val="24"/>
                <w:szCs w:val="24"/>
              </w:rPr>
            </w:pPr>
          </w:p>
          <w:p w14:paraId="6C208823" w14:textId="2666F8FA" w:rsidR="00482355" w:rsidRPr="00BA0730" w:rsidRDefault="00482355" w:rsidP="00482355">
            <w:pPr>
              <w:pStyle w:val="ListParagraph"/>
              <w:numPr>
                <w:ilvl w:val="0"/>
                <w:numId w:val="3"/>
              </w:numPr>
            </w:pPr>
            <w:r w:rsidRPr="00BA0730">
              <w:t xml:space="preserve">Did you get the </w:t>
            </w:r>
            <w:r w:rsidR="00D06C9D">
              <w:t>decision what</w:t>
            </w:r>
            <w:r w:rsidRPr="00BA0730">
              <w:t xml:space="preserve"> you expected?</w:t>
            </w:r>
            <w:r w:rsidR="00BA0730">
              <w:t xml:space="preserve"> (y/n)</w:t>
            </w:r>
            <w:r w:rsidR="00700553">
              <w:t xml:space="preserve"> </w:t>
            </w:r>
            <w:r w:rsidR="00700553" w:rsidRPr="00700553">
              <w:rPr>
                <w:color w:val="FF0000"/>
              </w:rPr>
              <w:t>&lt;if yes, skip to next question&gt;</w:t>
            </w:r>
          </w:p>
          <w:p w14:paraId="6C208824" w14:textId="77777777" w:rsidR="00482355" w:rsidRPr="00BA0730" w:rsidRDefault="00BA0730" w:rsidP="00482355">
            <w:pPr>
              <w:pStyle w:val="ListParagraph"/>
              <w:numPr>
                <w:ilvl w:val="1"/>
                <w:numId w:val="3"/>
              </w:numPr>
            </w:pPr>
            <w:r>
              <w:t>(if no) Why not? (multiple select)</w:t>
            </w:r>
          </w:p>
          <w:p w14:paraId="6C208825" w14:textId="77777777" w:rsidR="00482355" w:rsidRPr="00BA0730" w:rsidRDefault="00966DCF" w:rsidP="00482355">
            <w:pPr>
              <w:pStyle w:val="ListParagraph"/>
              <w:numPr>
                <w:ilvl w:val="2"/>
                <w:numId w:val="3"/>
              </w:numPr>
            </w:pPr>
            <w:r w:rsidRPr="00BA0730">
              <w:t>The r</w:t>
            </w:r>
            <w:r w:rsidR="00482355" w:rsidRPr="00BA0730">
              <w:t xml:space="preserve">ating does not reflect the </w:t>
            </w:r>
            <w:r w:rsidRPr="00BA0730">
              <w:t xml:space="preserve">medical </w:t>
            </w:r>
            <w:r w:rsidR="00482355" w:rsidRPr="00BA0730">
              <w:t>evidence I submitted</w:t>
            </w:r>
          </w:p>
          <w:p w14:paraId="6C208826" w14:textId="77777777" w:rsidR="00966DCF" w:rsidRPr="00BA0730" w:rsidRDefault="00966DCF" w:rsidP="00482355">
            <w:pPr>
              <w:pStyle w:val="ListParagraph"/>
              <w:numPr>
                <w:ilvl w:val="2"/>
                <w:numId w:val="3"/>
              </w:numPr>
            </w:pPr>
            <w:r w:rsidRPr="00BA0730">
              <w:t>The rating does not reflect the military evidence I submitted</w:t>
            </w:r>
          </w:p>
          <w:p w14:paraId="6C208827" w14:textId="77777777" w:rsidR="00A2672F" w:rsidRPr="00BA0730" w:rsidRDefault="00510EF0" w:rsidP="00482355">
            <w:pPr>
              <w:pStyle w:val="ListParagraph"/>
              <w:numPr>
                <w:ilvl w:val="2"/>
                <w:numId w:val="3"/>
              </w:numPr>
            </w:pPr>
            <w:r w:rsidRPr="00BA0730">
              <w:t xml:space="preserve">VA said </w:t>
            </w:r>
            <w:r w:rsidR="00A2672F" w:rsidRPr="00BA0730">
              <w:t>I didn’t have the right documentation</w:t>
            </w:r>
          </w:p>
          <w:p w14:paraId="6C208828" w14:textId="77777777" w:rsidR="00A2672F" w:rsidRDefault="00966DCF" w:rsidP="00482355">
            <w:pPr>
              <w:pStyle w:val="ListParagraph"/>
              <w:numPr>
                <w:ilvl w:val="2"/>
                <w:numId w:val="3"/>
              </w:numPr>
            </w:pPr>
            <w:r w:rsidRPr="00BA0730">
              <w:t>VA said my condition(s)</w:t>
            </w:r>
            <w:r w:rsidR="00A2672F" w:rsidRPr="00BA0730">
              <w:t xml:space="preserve"> wasn’t service-connected</w:t>
            </w:r>
          </w:p>
          <w:p w14:paraId="7872E811" w14:textId="6B3DDA5F" w:rsidR="00D06C9D" w:rsidRPr="00BA0730" w:rsidRDefault="00D06C9D" w:rsidP="00482355">
            <w:pPr>
              <w:pStyle w:val="ListParagraph"/>
              <w:numPr>
                <w:ilvl w:val="2"/>
                <w:numId w:val="3"/>
              </w:numPr>
            </w:pPr>
            <w:r>
              <w:t>I expected a higher evaluation for my condition(s)</w:t>
            </w:r>
          </w:p>
          <w:p w14:paraId="6C208829" w14:textId="3DE004A7" w:rsidR="00A2672F" w:rsidRPr="00BA0730" w:rsidRDefault="00D06C9D" w:rsidP="00482355">
            <w:pPr>
              <w:pStyle w:val="ListParagraph"/>
              <w:numPr>
                <w:ilvl w:val="2"/>
                <w:numId w:val="3"/>
              </w:numPr>
            </w:pPr>
            <w:r>
              <w:t>The examiner wasn’t thorough in the evaluation</w:t>
            </w:r>
          </w:p>
          <w:p w14:paraId="6C20882A" w14:textId="77777777" w:rsidR="00A2672F" w:rsidRPr="00BA0730" w:rsidRDefault="00A2672F" w:rsidP="00482355">
            <w:pPr>
              <w:pStyle w:val="ListParagraph"/>
              <w:numPr>
                <w:ilvl w:val="2"/>
                <w:numId w:val="3"/>
              </w:numPr>
            </w:pPr>
            <w:r w:rsidRPr="00BA0730">
              <w:t xml:space="preserve">I </w:t>
            </w:r>
            <w:r w:rsidR="00966DCF" w:rsidRPr="00BA0730">
              <w:t>couldn’t go to</w:t>
            </w:r>
            <w:r w:rsidRPr="00BA0730">
              <w:t xml:space="preserve"> my exam</w:t>
            </w:r>
          </w:p>
          <w:p w14:paraId="6C20882B" w14:textId="77777777" w:rsidR="00A2672F" w:rsidRPr="00BA0730" w:rsidRDefault="00A2672F" w:rsidP="00482355">
            <w:pPr>
              <w:pStyle w:val="ListParagraph"/>
              <w:numPr>
                <w:ilvl w:val="2"/>
                <w:numId w:val="3"/>
              </w:numPr>
            </w:pPr>
            <w:r w:rsidRPr="00BA0730">
              <w:t>My dependents are missing</w:t>
            </w:r>
            <w:r w:rsidR="00966DCF" w:rsidRPr="00BA0730">
              <w:t xml:space="preserve"> from my claim</w:t>
            </w:r>
          </w:p>
          <w:p w14:paraId="6C20882C" w14:textId="77777777" w:rsidR="00966DCF" w:rsidRPr="00BA0730" w:rsidRDefault="00A2672F" w:rsidP="00966DCF">
            <w:pPr>
              <w:pStyle w:val="ListParagraph"/>
              <w:numPr>
                <w:ilvl w:val="2"/>
                <w:numId w:val="3"/>
              </w:numPr>
            </w:pPr>
            <w:r w:rsidRPr="00BA0730">
              <w:t>My unemployability is wrong</w:t>
            </w:r>
            <w:r w:rsidR="00966DCF" w:rsidRPr="00BA0730">
              <w:t>/missing</w:t>
            </w:r>
          </w:p>
          <w:p w14:paraId="6C20882D" w14:textId="77777777" w:rsidR="00482355" w:rsidRPr="00BA0730" w:rsidRDefault="00BA0730" w:rsidP="00482355">
            <w:pPr>
              <w:pStyle w:val="ListParagraph"/>
              <w:numPr>
                <w:ilvl w:val="2"/>
                <w:numId w:val="3"/>
              </w:numPr>
            </w:pPr>
            <w:r>
              <w:t>Other (comment field)</w:t>
            </w:r>
          </w:p>
          <w:p w14:paraId="6C20882E" w14:textId="60215364" w:rsidR="00482355" w:rsidRPr="00BA0730" w:rsidRDefault="00482355" w:rsidP="00482355">
            <w:pPr>
              <w:pStyle w:val="ListParagraph"/>
              <w:numPr>
                <w:ilvl w:val="0"/>
                <w:numId w:val="3"/>
              </w:numPr>
            </w:pPr>
            <w:r w:rsidRPr="00BA0730">
              <w:t xml:space="preserve">Do you understand how your </w:t>
            </w:r>
            <w:r w:rsidR="008602C1">
              <w:t>decision</w:t>
            </w:r>
            <w:r w:rsidRPr="00BA0730">
              <w:t xml:space="preserve"> was determined?</w:t>
            </w:r>
            <w:r w:rsidR="00BA54D2">
              <w:t xml:space="preserve"> (y/n)</w:t>
            </w:r>
          </w:p>
          <w:p w14:paraId="6C20882F" w14:textId="77777777" w:rsidR="00482355" w:rsidRPr="00BA0730" w:rsidRDefault="00482355" w:rsidP="00482355">
            <w:pPr>
              <w:pStyle w:val="ListParagraph"/>
              <w:numPr>
                <w:ilvl w:val="0"/>
                <w:numId w:val="3"/>
              </w:numPr>
            </w:pPr>
            <w:r w:rsidRPr="00BA0730">
              <w:t>What do you plan to do next?</w:t>
            </w:r>
            <w:r w:rsidR="00BA54D2">
              <w:t xml:space="preserve"> (multiple select)</w:t>
            </w:r>
          </w:p>
          <w:p w14:paraId="6C208830" w14:textId="1F31692A" w:rsidR="00482355" w:rsidRPr="00BA0730" w:rsidRDefault="00482355" w:rsidP="00482355">
            <w:pPr>
              <w:pStyle w:val="ListParagraph"/>
              <w:numPr>
                <w:ilvl w:val="1"/>
                <w:numId w:val="3"/>
              </w:numPr>
            </w:pPr>
            <w:r w:rsidRPr="00BA0730">
              <w:t xml:space="preserve">Accept </w:t>
            </w:r>
            <w:r w:rsidR="007536D1">
              <w:t xml:space="preserve">the </w:t>
            </w:r>
            <w:r w:rsidR="00D06C9D">
              <w:t>decision</w:t>
            </w:r>
          </w:p>
          <w:p w14:paraId="6C208831" w14:textId="07D2153E" w:rsidR="00482355" w:rsidRPr="00BA0730" w:rsidRDefault="00482355" w:rsidP="00482355">
            <w:pPr>
              <w:pStyle w:val="ListParagraph"/>
              <w:numPr>
                <w:ilvl w:val="1"/>
                <w:numId w:val="3"/>
              </w:numPr>
            </w:pPr>
            <w:r w:rsidRPr="00BA0730">
              <w:t xml:space="preserve">Appeal </w:t>
            </w:r>
            <w:r w:rsidR="007536D1">
              <w:t xml:space="preserve">the </w:t>
            </w:r>
            <w:r w:rsidR="00D06C9D">
              <w:t>decision</w:t>
            </w:r>
          </w:p>
          <w:p w14:paraId="6C208832" w14:textId="77777777" w:rsidR="00482355" w:rsidRPr="00BA0730" w:rsidRDefault="00510EF0" w:rsidP="00482355">
            <w:pPr>
              <w:pStyle w:val="ListParagraph"/>
              <w:numPr>
                <w:ilvl w:val="1"/>
                <w:numId w:val="3"/>
              </w:numPr>
            </w:pPr>
            <w:r w:rsidRPr="00BA0730">
              <w:lastRenderedPageBreak/>
              <w:t>Contact</w:t>
            </w:r>
            <w:r w:rsidR="00482355" w:rsidRPr="00BA0730">
              <w:t xml:space="preserve"> my VSO</w:t>
            </w:r>
          </w:p>
          <w:p w14:paraId="6C208833" w14:textId="31CF1153" w:rsidR="00482355" w:rsidRPr="00BA0730" w:rsidRDefault="00510EF0" w:rsidP="00482355">
            <w:pPr>
              <w:pStyle w:val="ListParagraph"/>
              <w:numPr>
                <w:ilvl w:val="1"/>
                <w:numId w:val="3"/>
              </w:numPr>
            </w:pPr>
            <w:r w:rsidRPr="00BA0730">
              <w:t>Contact</w:t>
            </w:r>
            <w:r w:rsidR="00482355" w:rsidRPr="00BA0730">
              <w:t xml:space="preserve"> VA</w:t>
            </w:r>
          </w:p>
          <w:p w14:paraId="6C208834" w14:textId="77777777" w:rsidR="00510EF0" w:rsidRPr="00BA0730" w:rsidRDefault="00510EF0" w:rsidP="00482355">
            <w:pPr>
              <w:pStyle w:val="ListParagraph"/>
              <w:numPr>
                <w:ilvl w:val="1"/>
                <w:numId w:val="3"/>
              </w:numPr>
            </w:pPr>
            <w:r w:rsidRPr="00BA0730">
              <w:t>Contact my Attorney</w:t>
            </w:r>
          </w:p>
          <w:p w14:paraId="6C208835" w14:textId="77777777" w:rsidR="00510EF0" w:rsidRPr="00BA0730" w:rsidRDefault="00510EF0" w:rsidP="00482355">
            <w:pPr>
              <w:pStyle w:val="ListParagraph"/>
              <w:numPr>
                <w:ilvl w:val="1"/>
                <w:numId w:val="3"/>
              </w:numPr>
            </w:pPr>
            <w:r w:rsidRPr="00BA0730">
              <w:t>Contact another non-VA organization</w:t>
            </w:r>
          </w:p>
          <w:p w14:paraId="6C208836" w14:textId="77777777" w:rsidR="00510EF0" w:rsidRPr="00BA0730" w:rsidRDefault="00510EF0" w:rsidP="00510EF0">
            <w:pPr>
              <w:pStyle w:val="ListParagraph"/>
              <w:numPr>
                <w:ilvl w:val="2"/>
                <w:numId w:val="3"/>
              </w:numPr>
            </w:pPr>
            <w:r w:rsidRPr="00BA0730">
              <w:t>Which one?</w:t>
            </w:r>
            <w:r w:rsidR="007536D1">
              <w:t xml:space="preserve"> (text input)</w:t>
            </w:r>
          </w:p>
          <w:p w14:paraId="6C208837" w14:textId="77777777" w:rsidR="00510EF0" w:rsidRPr="00BA0730" w:rsidRDefault="00510EF0" w:rsidP="00510EF0">
            <w:pPr>
              <w:pStyle w:val="ListParagraph"/>
              <w:numPr>
                <w:ilvl w:val="1"/>
                <w:numId w:val="3"/>
              </w:numPr>
            </w:pPr>
            <w:r w:rsidRPr="00BA0730">
              <w:t>Contact my local representative</w:t>
            </w:r>
          </w:p>
          <w:p w14:paraId="6C208838" w14:textId="77777777" w:rsidR="00482355" w:rsidRPr="00BA0730" w:rsidRDefault="00482355" w:rsidP="00482355">
            <w:pPr>
              <w:pStyle w:val="ListParagraph"/>
              <w:numPr>
                <w:ilvl w:val="1"/>
                <w:numId w:val="3"/>
              </w:numPr>
            </w:pPr>
            <w:r w:rsidRPr="00BA0730">
              <w:t>O</w:t>
            </w:r>
            <w:r w:rsidR="00D93583">
              <w:t>ther (comment field)</w:t>
            </w:r>
          </w:p>
          <w:p w14:paraId="6C208839" w14:textId="77777777" w:rsidR="00482355" w:rsidRPr="00875CEB" w:rsidRDefault="00482355" w:rsidP="00482355">
            <w:pPr>
              <w:pStyle w:val="ListParagraph"/>
              <w:ind w:left="1440"/>
              <w:rPr>
                <w:b/>
              </w:rPr>
            </w:pPr>
          </w:p>
          <w:p w14:paraId="6FD86707" w14:textId="51A419D3" w:rsidR="004D20B7" w:rsidRDefault="004D20B7" w:rsidP="004D20B7">
            <w:pPr>
              <w:pStyle w:val="ListParagraph"/>
              <w:numPr>
                <w:ilvl w:val="0"/>
                <w:numId w:val="3"/>
              </w:numPr>
              <w:rPr>
                <w:highlight w:val="yellow"/>
              </w:rPr>
            </w:pPr>
            <w:r w:rsidRPr="00B24930">
              <w:rPr>
                <w:highlight w:val="yellow"/>
              </w:rPr>
              <w:t>How easy did you find this process?</w:t>
            </w:r>
          </w:p>
          <w:p w14:paraId="69A484B5" w14:textId="67841048" w:rsidR="00655E7B" w:rsidRPr="004D20B7" w:rsidRDefault="00655E7B" w:rsidP="004D20B7">
            <w:pPr>
              <w:pStyle w:val="ListParagraph"/>
              <w:numPr>
                <w:ilvl w:val="0"/>
                <w:numId w:val="3"/>
              </w:numPr>
              <w:rPr>
                <w:highlight w:val="yellow"/>
              </w:rPr>
            </w:pPr>
            <w:r>
              <w:rPr>
                <w:highlight w:val="yellow"/>
              </w:rPr>
              <w:t>How prepared were you for this process?</w:t>
            </w:r>
            <w:bookmarkStart w:id="9" w:name="_GoBack"/>
            <w:bookmarkEnd w:id="9"/>
          </w:p>
          <w:p w14:paraId="6C20883A" w14:textId="77777777" w:rsidR="00515BDD" w:rsidRPr="00B372FE" w:rsidRDefault="00515BDD" w:rsidP="00515BDD">
            <w:pPr>
              <w:pStyle w:val="ListParagraph"/>
              <w:numPr>
                <w:ilvl w:val="0"/>
                <w:numId w:val="3"/>
              </w:numPr>
            </w:pPr>
            <w:r w:rsidRPr="00B372FE">
              <w:t>Do you have any suggestions on how the VA should improve the disability claims process</w:t>
            </w:r>
            <w:r>
              <w:t>? (comment field)</w:t>
            </w:r>
          </w:p>
          <w:p w14:paraId="6C20883B" w14:textId="77777777" w:rsidR="00515BDD" w:rsidRDefault="00515BDD" w:rsidP="00612690">
            <w:pPr>
              <w:rPr>
                <w:rFonts w:ascii="Times New Roman" w:hAnsi="Times New Roman" w:cs="Times New Roman"/>
                <w:b/>
              </w:rPr>
            </w:pPr>
          </w:p>
          <w:p w14:paraId="6C20883C" w14:textId="77777777" w:rsidR="00515BDD" w:rsidRDefault="00515BDD" w:rsidP="00612690">
            <w:pPr>
              <w:rPr>
                <w:rFonts w:ascii="Times New Roman" w:hAnsi="Times New Roman" w:cs="Times New Roman"/>
                <w:b/>
              </w:rPr>
            </w:pPr>
          </w:p>
          <w:p w14:paraId="6C20883D" w14:textId="77777777" w:rsidR="00612690" w:rsidRPr="006E0D1F" w:rsidRDefault="00612690" w:rsidP="00612690">
            <w:pPr>
              <w:rPr>
                <w:rFonts w:ascii="Times New Roman" w:hAnsi="Times New Roman" w:cs="Times New Roman"/>
                <w:b/>
              </w:rPr>
            </w:pPr>
            <w:r w:rsidRPr="00875CEB">
              <w:rPr>
                <w:rFonts w:ascii="Times New Roman" w:hAnsi="Times New Roman" w:cs="Times New Roman"/>
                <w:b/>
              </w:rPr>
              <w:t>[Submit]</w:t>
            </w:r>
          </w:p>
          <w:p w14:paraId="6C20883E" w14:textId="77777777" w:rsidR="00612690" w:rsidRDefault="00612690" w:rsidP="00612690">
            <w:pPr>
              <w:pStyle w:val="ListParagraph"/>
              <w:ind w:left="360"/>
              <w:rPr>
                <w:b/>
              </w:rPr>
            </w:pPr>
          </w:p>
          <w:p w14:paraId="6C20883F" w14:textId="77777777" w:rsidR="00612690" w:rsidRDefault="00612690" w:rsidP="00612690">
            <w:pPr>
              <w:pStyle w:val="ListParagraph"/>
              <w:ind w:left="0"/>
            </w:pPr>
            <w:r w:rsidRPr="006E0D1F">
              <w:t>Thank you for taking our survey. Your feedback will help VA make improvements to the Disability claims process.</w:t>
            </w:r>
            <w:r>
              <w:t xml:space="preserve"> For further information about Disability Claims or to get help with claims, you can access the following resources:</w:t>
            </w:r>
          </w:p>
          <w:p w14:paraId="6C208840" w14:textId="77777777" w:rsidR="00612690" w:rsidRDefault="00612690" w:rsidP="00612690">
            <w:pPr>
              <w:pStyle w:val="ListParagraph"/>
              <w:ind w:left="0"/>
            </w:pPr>
          </w:p>
          <w:p w14:paraId="6C208841" w14:textId="77777777" w:rsidR="00612690" w:rsidRDefault="00B24930" w:rsidP="00612690">
            <w:pPr>
              <w:pStyle w:val="ListParagraph"/>
              <w:ind w:left="0"/>
            </w:pPr>
            <w:hyperlink r:id="rId46" w:history="1">
              <w:r w:rsidR="00612690" w:rsidRPr="00183A08">
                <w:rPr>
                  <w:rStyle w:val="Hyperlink"/>
                </w:rPr>
                <w:t>www.vets.gov/disability-benefits</w:t>
              </w:r>
            </w:hyperlink>
          </w:p>
          <w:p w14:paraId="6C208842" w14:textId="77777777" w:rsidR="00612690" w:rsidRDefault="00B24930" w:rsidP="00612690">
            <w:pPr>
              <w:pStyle w:val="ListParagraph"/>
              <w:ind w:left="0"/>
            </w:pPr>
            <w:hyperlink r:id="rId47" w:history="1">
              <w:r w:rsidR="00612690" w:rsidRPr="00183A08">
                <w:rPr>
                  <w:rStyle w:val="Hyperlink"/>
                </w:rPr>
                <w:t>www.vets.gov/facility-locator</w:t>
              </w:r>
            </w:hyperlink>
          </w:p>
          <w:p w14:paraId="6C208843" w14:textId="77777777" w:rsidR="00612690" w:rsidRDefault="00B24930" w:rsidP="00612690">
            <w:pPr>
              <w:pStyle w:val="ListParagraph"/>
              <w:ind w:left="0"/>
            </w:pPr>
            <w:hyperlink r:id="rId48" w:history="1">
              <w:r w:rsidR="00612690" w:rsidRPr="00183A08">
                <w:rPr>
                  <w:rStyle w:val="Hyperlink"/>
                </w:rPr>
                <w:t>www.explore.va.gov/disability-compensation</w:t>
              </w:r>
            </w:hyperlink>
          </w:p>
          <w:p w14:paraId="6C208844" w14:textId="77777777" w:rsidR="00482355" w:rsidRDefault="00B24930" w:rsidP="00612690">
            <w:hyperlink r:id="rId49" w:history="1">
              <w:r w:rsidR="00612690" w:rsidRPr="00183A08">
                <w:rPr>
                  <w:rStyle w:val="Hyperlink"/>
                </w:rPr>
                <w:t>www.nacvso.org/find-a-service-officer</w:t>
              </w:r>
            </w:hyperlink>
          </w:p>
          <w:p w14:paraId="6C208845" w14:textId="77777777" w:rsidR="006C5C5E" w:rsidRPr="00612690" w:rsidRDefault="006C5C5E" w:rsidP="00612690">
            <w:pPr>
              <w:rPr>
                <w:b/>
              </w:rPr>
            </w:pPr>
          </w:p>
        </w:tc>
      </w:tr>
      <w:tr w:rsidR="00482355" w:rsidRPr="00875CEB" w14:paraId="6C208848" w14:textId="77777777" w:rsidTr="00482355">
        <w:tc>
          <w:tcPr>
            <w:tcW w:w="9576" w:type="dxa"/>
          </w:tcPr>
          <w:p w14:paraId="6C208847" w14:textId="77777777" w:rsidR="00482355" w:rsidRPr="006C5C5E" w:rsidRDefault="00482355" w:rsidP="006C5C5E">
            <w:pPr>
              <w:rPr>
                <w:b/>
              </w:rPr>
            </w:pPr>
          </w:p>
        </w:tc>
      </w:tr>
    </w:tbl>
    <w:p w14:paraId="6C208849" w14:textId="77777777" w:rsidR="008D5D57" w:rsidRPr="00912F57" w:rsidRDefault="008D5D57" w:rsidP="00332A32">
      <w:pPr>
        <w:rPr>
          <w:rFonts w:ascii="Times New Roman" w:hAnsi="Times New Roman" w:cs="Times New Roman"/>
        </w:rPr>
      </w:pPr>
    </w:p>
    <w:sectPr w:rsidR="008D5D57" w:rsidRPr="00912F57">
      <w:footerReference w:type="default" r:id="rId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ss, Rebecca, VBAVACO" w:date="2016-04-05T13:45:00Z" w:initials="RAP">
    <w:p w14:paraId="6C1F4823" w14:textId="7367E42F" w:rsidR="00B24930" w:rsidRDefault="00B24930">
      <w:pPr>
        <w:pStyle w:val="CommentText"/>
      </w:pPr>
      <w:r>
        <w:rPr>
          <w:rStyle w:val="CommentReference"/>
        </w:rPr>
        <w:annotationRef/>
      </w:r>
      <w:r>
        <w:t>Possible Delivery Methods:</w:t>
      </w:r>
    </w:p>
    <w:p w14:paraId="3EE507C5" w14:textId="77777777" w:rsidR="00B24930" w:rsidRDefault="00B24930">
      <w:pPr>
        <w:pStyle w:val="CommentText"/>
      </w:pPr>
    </w:p>
    <w:p w14:paraId="6B4FDFB0" w14:textId="65C8348B" w:rsidR="00B24930" w:rsidRDefault="00B24930" w:rsidP="00C01D15">
      <w:pPr>
        <w:pStyle w:val="CommentText"/>
        <w:numPr>
          <w:ilvl w:val="0"/>
          <w:numId w:val="7"/>
        </w:numPr>
      </w:pPr>
      <w:r>
        <w:t xml:space="preserve"> If an ITF is submitted through EVSS, send the survey to the email address on the user’s eBenefits account.  A notification will then be sent to the user’s Message Center in eBenefits letting them know they have an email to review. </w:t>
      </w:r>
    </w:p>
    <w:p w14:paraId="30167FA5" w14:textId="77777777" w:rsidR="00B24930" w:rsidRDefault="00B24930" w:rsidP="005165D9">
      <w:pPr>
        <w:pStyle w:val="CommentText"/>
      </w:pPr>
    </w:p>
    <w:p w14:paraId="697433D6" w14:textId="7933E48A" w:rsidR="00B24930" w:rsidRDefault="00B24930" w:rsidP="005165D9">
      <w:pPr>
        <w:pStyle w:val="CommentText"/>
        <w:numPr>
          <w:ilvl w:val="0"/>
          <w:numId w:val="7"/>
        </w:numPr>
      </w:pPr>
      <w:r>
        <w:t xml:space="preserve"> If an ITF is mailed or faxed in and we have an email address, email the Service Member, Veteran or Dependent the survey. </w:t>
      </w:r>
    </w:p>
    <w:p w14:paraId="6ADCDBD3" w14:textId="77777777" w:rsidR="00B24930" w:rsidRDefault="00B24930" w:rsidP="00E2653A">
      <w:pPr>
        <w:pStyle w:val="ListParagraph"/>
      </w:pPr>
    </w:p>
    <w:p w14:paraId="61789AF0" w14:textId="47FD06E5" w:rsidR="00B24930" w:rsidRDefault="00B24930" w:rsidP="005165D9">
      <w:pPr>
        <w:pStyle w:val="CommentText"/>
        <w:numPr>
          <w:ilvl w:val="0"/>
          <w:numId w:val="7"/>
        </w:numPr>
      </w:pPr>
      <w:r>
        <w:t xml:space="preserve">If an ITF is submitted through D2D and we have an email address, email the Service Member or Veteran the survey. </w:t>
      </w:r>
    </w:p>
    <w:p w14:paraId="0029D233" w14:textId="77777777" w:rsidR="00B24930" w:rsidRDefault="00B24930" w:rsidP="005165D9">
      <w:pPr>
        <w:pStyle w:val="ListParagraph"/>
      </w:pPr>
    </w:p>
    <w:p w14:paraId="2D646956" w14:textId="438A384A" w:rsidR="00B24930" w:rsidRDefault="00B24930" w:rsidP="005165D9">
      <w:pPr>
        <w:pStyle w:val="CommentText"/>
      </w:pPr>
      <w:r>
        <w:t xml:space="preserve">Note:  The above survey is focused on Service Members and Veterans preparing to file a claim. We may need to tweak it for Dependents preparing to file a claim. </w:t>
      </w:r>
    </w:p>
  </w:comment>
  <w:comment w:id="1" w:author="Pass, Rebecca, VBAVACO" w:date="2016-05-10T11:48:00Z" w:initials="RAP">
    <w:p w14:paraId="56A18E63" w14:textId="37A5CDFE" w:rsidR="00B24930" w:rsidRDefault="00B24930">
      <w:pPr>
        <w:pStyle w:val="CommentText"/>
      </w:pPr>
      <w:r>
        <w:rPr>
          <w:rStyle w:val="CommentReference"/>
        </w:rPr>
        <w:annotationRef/>
      </w:r>
      <w:r>
        <w:t xml:space="preserve">May want to specify that it is a claim for disability benefits, either Comp or Pension. The individual taking the survey could have more than one claim open at a time, and he/she could be applying for different VA benefits. </w:t>
      </w:r>
    </w:p>
    <w:p w14:paraId="131FECB0" w14:textId="77777777" w:rsidR="00B24930" w:rsidRDefault="00B24930">
      <w:pPr>
        <w:pStyle w:val="CommentText"/>
      </w:pPr>
    </w:p>
    <w:p w14:paraId="4AC7D841" w14:textId="714419E5" w:rsidR="00B24930" w:rsidRDefault="00B24930">
      <w:pPr>
        <w:pStyle w:val="CommentText"/>
      </w:pPr>
      <w:r>
        <w:t>RA: Shouldn’t we know which claim is open? If more than one claim is open, I’d like some help on how to differentiate between them. Maybe a dropdown so they can choose which one they’re responding to? But the dropdown should be “smart” and know the exact claims that the Veteran is working on.</w:t>
      </w:r>
    </w:p>
  </w:comment>
  <w:comment w:id="2" w:author="Pass, Rebecca, VBAVACO" w:date="2016-04-05T15:57:00Z" w:initials="RAP">
    <w:p w14:paraId="4EAF9895" w14:textId="5CB88B4D" w:rsidR="00B24930" w:rsidRDefault="00B24930">
      <w:pPr>
        <w:pStyle w:val="CommentText"/>
      </w:pPr>
      <w:r>
        <w:rPr>
          <w:rStyle w:val="CommentReference"/>
        </w:rPr>
        <w:annotationRef/>
      </w:r>
      <w:r>
        <w:t xml:space="preserve"> Suggestion:  In VDC, we send messages to Service Members/Veterans at various intervals (90, 60, 30 days) letting them know that their pending application will expire if it is not submitted within a year of the date it is initiated.  We could leverage this same functionality at these same or different intervals to gather data on why they are not completing their applications electronically. </w:t>
      </w:r>
    </w:p>
  </w:comment>
  <w:comment w:id="3" w:author="Pass, Rebecca, VBAVACO" w:date="2016-04-05T16:42:00Z" w:initials="RAP">
    <w:p w14:paraId="0441D129" w14:textId="6325ABBA" w:rsidR="00B24930" w:rsidRDefault="00B24930">
      <w:pPr>
        <w:pStyle w:val="CommentText"/>
      </w:pPr>
      <w:r>
        <w:rPr>
          <w:rStyle w:val="CommentReference"/>
        </w:rPr>
        <w:annotationRef/>
      </w:r>
      <w:r>
        <w:t xml:space="preserve">Again, we could utilize existing functionality in EVSS to email Service Members/Veterans a survey once they have successfully submitted their claim through EVSS.  They will be notified that they have an email by a message in their Message Center in eBenefits. </w:t>
      </w:r>
    </w:p>
  </w:comment>
  <w:comment w:id="5" w:author="Pass, Rebecca, VBAVACO" w:date="2016-04-05T17:31:00Z" w:initials="RAP">
    <w:p w14:paraId="3D8DB2E9" w14:textId="2B124265" w:rsidR="00B24930" w:rsidRDefault="00B24930">
      <w:pPr>
        <w:pStyle w:val="CommentText"/>
      </w:pPr>
      <w:r>
        <w:rPr>
          <w:rStyle w:val="CommentReference"/>
        </w:rPr>
        <w:annotationRef/>
      </w:r>
      <w:r>
        <w:t xml:space="preserve"> Idea:  Since these claims are submitted via paper, we would mostly need to run a PA&amp;I report and filter it by source (i.e. Centralized Mail, etc.) and whether or not we had an email address in Corporate.  Then we could use Gov.Delivery to send out the surveys via email. </w:t>
      </w:r>
    </w:p>
    <w:p w14:paraId="6F40FF2A" w14:textId="77777777" w:rsidR="00B24930" w:rsidRDefault="00B24930">
      <w:pPr>
        <w:pStyle w:val="CommentText"/>
      </w:pPr>
    </w:p>
    <w:p w14:paraId="34114709" w14:textId="331E3948" w:rsidR="00B24930" w:rsidRDefault="00B24930">
      <w:pPr>
        <w:pStyle w:val="CommentText"/>
      </w:pPr>
      <w:r>
        <w:t xml:space="preserve">The issue is that email addresses are not a required field on the claims forms. Also, CAs/VSRs do not always enter an email address in Corporate even if it is on the paper form. </w:t>
      </w:r>
    </w:p>
  </w:comment>
  <w:comment w:id="6" w:author="Pass, Rebecca, VBAVACO" w:date="2016-04-05T17:47:00Z" w:initials="RAP">
    <w:p w14:paraId="23558F1D" w14:textId="29FACE19" w:rsidR="00B24930" w:rsidRDefault="00B24930">
      <w:pPr>
        <w:pStyle w:val="CommentText"/>
      </w:pPr>
      <w:r>
        <w:rPr>
          <w:rStyle w:val="CommentReference"/>
        </w:rPr>
        <w:annotationRef/>
      </w:r>
      <w:r>
        <w:t xml:space="preserve">To deliver a survey to those Service Members and Veterans that have had a claim pending for 2 months or more, we would need to pull a report filter out those we do not have an email address for in Corporate. For those we do have an email address for, we would could send the survey to them via Gov.Delivery. </w:t>
      </w:r>
    </w:p>
  </w:comment>
  <w:comment w:id="7" w:author="Quagliaroli, Joshua, VBAVACO" w:date="2016-05-10T11:31:00Z" w:initials="QJV">
    <w:p w14:paraId="337AE4D7" w14:textId="6BF011B5" w:rsidR="00B24930" w:rsidRDefault="00B24930">
      <w:pPr>
        <w:pStyle w:val="CommentText"/>
      </w:pPr>
      <w:r>
        <w:rPr>
          <w:rStyle w:val="CommentReference"/>
        </w:rPr>
        <w:annotationRef/>
      </w:r>
      <w:r>
        <w:t xml:space="preserve">Immediately after who schedules the exam? Often the medical center will schedule the exam without first even making contact with the Veteran. </w:t>
      </w:r>
    </w:p>
    <w:p w14:paraId="650AC339" w14:textId="77777777" w:rsidR="00B24930" w:rsidRDefault="00B24930">
      <w:pPr>
        <w:pStyle w:val="CommentText"/>
      </w:pPr>
    </w:p>
    <w:p w14:paraId="68F05D09" w14:textId="04A7DDB4" w:rsidR="00B24930" w:rsidRDefault="00B24930">
      <w:pPr>
        <w:pStyle w:val="CommentText"/>
      </w:pPr>
      <w:r>
        <w:t>RA: Depending on how the exam is scheduled we would offer access to the survey in multiple ways: as a link on the appointment letter, or as a phone survey after RSVP phone call.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FAFF8" w14:textId="77777777" w:rsidR="003D233F" w:rsidRDefault="003D233F" w:rsidP="00C46CF6">
      <w:pPr>
        <w:spacing w:after="0" w:line="240" w:lineRule="auto"/>
      </w:pPr>
      <w:r>
        <w:separator/>
      </w:r>
    </w:p>
  </w:endnote>
  <w:endnote w:type="continuationSeparator" w:id="0">
    <w:p w14:paraId="1190BF14" w14:textId="77777777" w:rsidR="003D233F" w:rsidRDefault="003D233F" w:rsidP="00C46CF6">
      <w:pPr>
        <w:spacing w:after="0" w:line="240" w:lineRule="auto"/>
      </w:pPr>
      <w:r>
        <w:continuationSeparator/>
      </w:r>
    </w:p>
  </w:endnote>
  <w:endnote w:type="continuationNotice" w:id="1">
    <w:p w14:paraId="6BD5587F" w14:textId="77777777" w:rsidR="003D233F" w:rsidRDefault="003D2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766712"/>
      <w:docPartObj>
        <w:docPartGallery w:val="Page Numbers (Bottom of Page)"/>
        <w:docPartUnique/>
      </w:docPartObj>
    </w:sdtPr>
    <w:sdtEndPr>
      <w:rPr>
        <w:noProof/>
      </w:rPr>
    </w:sdtEndPr>
    <w:sdtContent>
      <w:p w14:paraId="6C20884E" w14:textId="77777777" w:rsidR="00B24930" w:rsidRDefault="00B24930">
        <w:pPr>
          <w:pStyle w:val="Footer"/>
          <w:jc w:val="right"/>
        </w:pPr>
        <w:r>
          <w:fldChar w:fldCharType="begin"/>
        </w:r>
        <w:r>
          <w:instrText xml:space="preserve"> PAGE   \* MERGEFORMAT </w:instrText>
        </w:r>
        <w:r>
          <w:fldChar w:fldCharType="separate"/>
        </w:r>
        <w:r w:rsidR="00655E7B">
          <w:rPr>
            <w:noProof/>
          </w:rPr>
          <w:t>15</w:t>
        </w:r>
        <w:r>
          <w:rPr>
            <w:noProof/>
          </w:rPr>
          <w:fldChar w:fldCharType="end"/>
        </w:r>
      </w:p>
    </w:sdtContent>
  </w:sdt>
  <w:p w14:paraId="6C20884F" w14:textId="77777777" w:rsidR="00B24930" w:rsidRDefault="00B24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13224" w14:textId="77777777" w:rsidR="003D233F" w:rsidRDefault="003D233F" w:rsidP="00C46CF6">
      <w:pPr>
        <w:spacing w:after="0" w:line="240" w:lineRule="auto"/>
      </w:pPr>
      <w:r>
        <w:separator/>
      </w:r>
    </w:p>
  </w:footnote>
  <w:footnote w:type="continuationSeparator" w:id="0">
    <w:p w14:paraId="2BF6B84A" w14:textId="77777777" w:rsidR="003D233F" w:rsidRDefault="003D233F" w:rsidP="00C46CF6">
      <w:pPr>
        <w:spacing w:after="0" w:line="240" w:lineRule="auto"/>
      </w:pPr>
      <w:r>
        <w:continuationSeparator/>
      </w:r>
    </w:p>
  </w:footnote>
  <w:footnote w:type="continuationNotice" w:id="1">
    <w:p w14:paraId="706B7102" w14:textId="77777777" w:rsidR="003D233F" w:rsidRDefault="003D233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84C"/>
    <w:multiLevelType w:val="hybridMultilevel"/>
    <w:tmpl w:val="D66C6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F2F23"/>
    <w:multiLevelType w:val="hybridMultilevel"/>
    <w:tmpl w:val="FC340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D15530"/>
    <w:multiLevelType w:val="hybridMultilevel"/>
    <w:tmpl w:val="393C1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7242B"/>
    <w:multiLevelType w:val="hybridMultilevel"/>
    <w:tmpl w:val="7EBA02B6"/>
    <w:lvl w:ilvl="0" w:tplc="E5488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D191D"/>
    <w:multiLevelType w:val="hybridMultilevel"/>
    <w:tmpl w:val="00C04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C30635"/>
    <w:multiLevelType w:val="hybridMultilevel"/>
    <w:tmpl w:val="898A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23F54"/>
    <w:multiLevelType w:val="hybridMultilevel"/>
    <w:tmpl w:val="5302F948"/>
    <w:lvl w:ilvl="0" w:tplc="9C7A9F02">
      <w:start w:val="15"/>
      <w:numFmt w:val="decimal"/>
      <w:lvlText w:val="%1."/>
      <w:lvlJc w:val="left"/>
      <w:pPr>
        <w:ind w:left="1080" w:hanging="360"/>
      </w:pPr>
      <w:rPr>
        <w:rFonts w:hint="default"/>
        <w:color w:val="auto"/>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nsid w:val="70E558EA"/>
    <w:multiLevelType w:val="hybridMultilevel"/>
    <w:tmpl w:val="933AB8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DCB"/>
    <w:rsid w:val="00010338"/>
    <w:rsid w:val="00013412"/>
    <w:rsid w:val="00024520"/>
    <w:rsid w:val="00027C50"/>
    <w:rsid w:val="000327E3"/>
    <w:rsid w:val="00041484"/>
    <w:rsid w:val="0005703C"/>
    <w:rsid w:val="00082EFC"/>
    <w:rsid w:val="00083063"/>
    <w:rsid w:val="00083B81"/>
    <w:rsid w:val="00085F44"/>
    <w:rsid w:val="00094883"/>
    <w:rsid w:val="000B0F01"/>
    <w:rsid w:val="000C4837"/>
    <w:rsid w:val="000C7449"/>
    <w:rsid w:val="000D62CE"/>
    <w:rsid w:val="000E4507"/>
    <w:rsid w:val="000E68EC"/>
    <w:rsid w:val="00107993"/>
    <w:rsid w:val="00114AE3"/>
    <w:rsid w:val="00120359"/>
    <w:rsid w:val="001245DD"/>
    <w:rsid w:val="0013509A"/>
    <w:rsid w:val="00135A39"/>
    <w:rsid w:val="00142758"/>
    <w:rsid w:val="00144814"/>
    <w:rsid w:val="0015073A"/>
    <w:rsid w:val="00176C90"/>
    <w:rsid w:val="00185E3F"/>
    <w:rsid w:val="00187109"/>
    <w:rsid w:val="00192A29"/>
    <w:rsid w:val="001D33D8"/>
    <w:rsid w:val="001D56BD"/>
    <w:rsid w:val="001E1341"/>
    <w:rsid w:val="001E20B5"/>
    <w:rsid w:val="001E4D41"/>
    <w:rsid w:val="001E51E5"/>
    <w:rsid w:val="001E7137"/>
    <w:rsid w:val="001E74FE"/>
    <w:rsid w:val="0020085C"/>
    <w:rsid w:val="002052D9"/>
    <w:rsid w:val="002131CB"/>
    <w:rsid w:val="00223895"/>
    <w:rsid w:val="0023166F"/>
    <w:rsid w:val="00251534"/>
    <w:rsid w:val="0027029F"/>
    <w:rsid w:val="002A49E2"/>
    <w:rsid w:val="00301BD8"/>
    <w:rsid w:val="00314899"/>
    <w:rsid w:val="00325873"/>
    <w:rsid w:val="0032700B"/>
    <w:rsid w:val="00332A32"/>
    <w:rsid w:val="00333C6C"/>
    <w:rsid w:val="00370F61"/>
    <w:rsid w:val="00394E8D"/>
    <w:rsid w:val="00395B6A"/>
    <w:rsid w:val="003977E8"/>
    <w:rsid w:val="003B5523"/>
    <w:rsid w:val="003C2F1A"/>
    <w:rsid w:val="003D1C6D"/>
    <w:rsid w:val="003D233F"/>
    <w:rsid w:val="003D4C28"/>
    <w:rsid w:val="003E2352"/>
    <w:rsid w:val="003E51F0"/>
    <w:rsid w:val="003E6158"/>
    <w:rsid w:val="003F1460"/>
    <w:rsid w:val="003F2DFD"/>
    <w:rsid w:val="003F46C9"/>
    <w:rsid w:val="00411EF8"/>
    <w:rsid w:val="00421A01"/>
    <w:rsid w:val="00423BFE"/>
    <w:rsid w:val="00423C79"/>
    <w:rsid w:val="00423EBF"/>
    <w:rsid w:val="004251BA"/>
    <w:rsid w:val="00452B7B"/>
    <w:rsid w:val="0045381F"/>
    <w:rsid w:val="00456A51"/>
    <w:rsid w:val="00482355"/>
    <w:rsid w:val="004B492C"/>
    <w:rsid w:val="004C2C1D"/>
    <w:rsid w:val="004C6CDC"/>
    <w:rsid w:val="004D20B7"/>
    <w:rsid w:val="004F70DF"/>
    <w:rsid w:val="00506979"/>
    <w:rsid w:val="00510EF0"/>
    <w:rsid w:val="00515BDD"/>
    <w:rsid w:val="005165D9"/>
    <w:rsid w:val="005309E1"/>
    <w:rsid w:val="00543097"/>
    <w:rsid w:val="00543B69"/>
    <w:rsid w:val="005504B7"/>
    <w:rsid w:val="00577082"/>
    <w:rsid w:val="005853B5"/>
    <w:rsid w:val="005B1662"/>
    <w:rsid w:val="005B22B3"/>
    <w:rsid w:val="005B508B"/>
    <w:rsid w:val="005C11C0"/>
    <w:rsid w:val="005D12A6"/>
    <w:rsid w:val="005D75A2"/>
    <w:rsid w:val="005E5D4E"/>
    <w:rsid w:val="005F4C40"/>
    <w:rsid w:val="005F7389"/>
    <w:rsid w:val="006116BB"/>
    <w:rsid w:val="00612690"/>
    <w:rsid w:val="00613490"/>
    <w:rsid w:val="0061761E"/>
    <w:rsid w:val="006205D3"/>
    <w:rsid w:val="006224A8"/>
    <w:rsid w:val="006436CF"/>
    <w:rsid w:val="00655E7B"/>
    <w:rsid w:val="00680998"/>
    <w:rsid w:val="00686F23"/>
    <w:rsid w:val="006A1808"/>
    <w:rsid w:val="006A429B"/>
    <w:rsid w:val="006C5C5E"/>
    <w:rsid w:val="006D671D"/>
    <w:rsid w:val="006E0D1F"/>
    <w:rsid w:val="006E2123"/>
    <w:rsid w:val="00700553"/>
    <w:rsid w:val="00710DE7"/>
    <w:rsid w:val="007168A0"/>
    <w:rsid w:val="00735BD6"/>
    <w:rsid w:val="007536D1"/>
    <w:rsid w:val="00754D63"/>
    <w:rsid w:val="00764EC5"/>
    <w:rsid w:val="00766A4F"/>
    <w:rsid w:val="00771409"/>
    <w:rsid w:val="00783790"/>
    <w:rsid w:val="007869C9"/>
    <w:rsid w:val="00793A20"/>
    <w:rsid w:val="007A5EB0"/>
    <w:rsid w:val="007B2080"/>
    <w:rsid w:val="007B5608"/>
    <w:rsid w:val="007B5E85"/>
    <w:rsid w:val="007D6CBB"/>
    <w:rsid w:val="007E429A"/>
    <w:rsid w:val="007E52DC"/>
    <w:rsid w:val="007F3A3B"/>
    <w:rsid w:val="00812282"/>
    <w:rsid w:val="0081799D"/>
    <w:rsid w:val="00823791"/>
    <w:rsid w:val="008274E8"/>
    <w:rsid w:val="00832FC7"/>
    <w:rsid w:val="008451F7"/>
    <w:rsid w:val="008602C1"/>
    <w:rsid w:val="00873EC0"/>
    <w:rsid w:val="00875CEB"/>
    <w:rsid w:val="00885088"/>
    <w:rsid w:val="008A1F01"/>
    <w:rsid w:val="008A4959"/>
    <w:rsid w:val="008A6AAD"/>
    <w:rsid w:val="008B4619"/>
    <w:rsid w:val="008B497C"/>
    <w:rsid w:val="008D5D57"/>
    <w:rsid w:val="008E6C95"/>
    <w:rsid w:val="00907E51"/>
    <w:rsid w:val="00912F57"/>
    <w:rsid w:val="00926851"/>
    <w:rsid w:val="00935D6B"/>
    <w:rsid w:val="00953B75"/>
    <w:rsid w:val="00966234"/>
    <w:rsid w:val="00966DCF"/>
    <w:rsid w:val="0096766C"/>
    <w:rsid w:val="009751CB"/>
    <w:rsid w:val="00977CE7"/>
    <w:rsid w:val="009971A9"/>
    <w:rsid w:val="009A3974"/>
    <w:rsid w:val="009A71B8"/>
    <w:rsid w:val="009B56BA"/>
    <w:rsid w:val="009E6AFB"/>
    <w:rsid w:val="00A01723"/>
    <w:rsid w:val="00A048CB"/>
    <w:rsid w:val="00A20649"/>
    <w:rsid w:val="00A2672F"/>
    <w:rsid w:val="00A454CA"/>
    <w:rsid w:val="00A53C70"/>
    <w:rsid w:val="00A55C68"/>
    <w:rsid w:val="00A57E94"/>
    <w:rsid w:val="00A67457"/>
    <w:rsid w:val="00A81B8D"/>
    <w:rsid w:val="00A8733F"/>
    <w:rsid w:val="00A876EF"/>
    <w:rsid w:val="00AC527A"/>
    <w:rsid w:val="00AC647B"/>
    <w:rsid w:val="00AD635C"/>
    <w:rsid w:val="00AE2B32"/>
    <w:rsid w:val="00B2024B"/>
    <w:rsid w:val="00B243CD"/>
    <w:rsid w:val="00B24930"/>
    <w:rsid w:val="00B266AF"/>
    <w:rsid w:val="00B372FE"/>
    <w:rsid w:val="00B40DCB"/>
    <w:rsid w:val="00B508CD"/>
    <w:rsid w:val="00B5521F"/>
    <w:rsid w:val="00B56861"/>
    <w:rsid w:val="00B62C2A"/>
    <w:rsid w:val="00B80583"/>
    <w:rsid w:val="00BA0730"/>
    <w:rsid w:val="00BA54D2"/>
    <w:rsid w:val="00BB1372"/>
    <w:rsid w:val="00BB6863"/>
    <w:rsid w:val="00BC24D5"/>
    <w:rsid w:val="00BC4FEB"/>
    <w:rsid w:val="00BD2EB8"/>
    <w:rsid w:val="00BF19B7"/>
    <w:rsid w:val="00C00F17"/>
    <w:rsid w:val="00C01D15"/>
    <w:rsid w:val="00C04921"/>
    <w:rsid w:val="00C04CCC"/>
    <w:rsid w:val="00C16150"/>
    <w:rsid w:val="00C3570D"/>
    <w:rsid w:val="00C44101"/>
    <w:rsid w:val="00C46CF6"/>
    <w:rsid w:val="00C54BA6"/>
    <w:rsid w:val="00C62FE7"/>
    <w:rsid w:val="00C83910"/>
    <w:rsid w:val="00C92ADE"/>
    <w:rsid w:val="00C9699B"/>
    <w:rsid w:val="00CA0F6B"/>
    <w:rsid w:val="00CB1856"/>
    <w:rsid w:val="00CB2A64"/>
    <w:rsid w:val="00CC003F"/>
    <w:rsid w:val="00CC1CB8"/>
    <w:rsid w:val="00CD1E53"/>
    <w:rsid w:val="00CE0600"/>
    <w:rsid w:val="00CF193F"/>
    <w:rsid w:val="00D06C9D"/>
    <w:rsid w:val="00D12DB3"/>
    <w:rsid w:val="00D63BEA"/>
    <w:rsid w:val="00D67709"/>
    <w:rsid w:val="00D81D84"/>
    <w:rsid w:val="00D85D72"/>
    <w:rsid w:val="00D93583"/>
    <w:rsid w:val="00D951D6"/>
    <w:rsid w:val="00D95989"/>
    <w:rsid w:val="00DA7CB2"/>
    <w:rsid w:val="00DB57C5"/>
    <w:rsid w:val="00DD64E5"/>
    <w:rsid w:val="00DD7A84"/>
    <w:rsid w:val="00E04F3A"/>
    <w:rsid w:val="00E12D2A"/>
    <w:rsid w:val="00E24B6B"/>
    <w:rsid w:val="00E2653A"/>
    <w:rsid w:val="00E44733"/>
    <w:rsid w:val="00E55D57"/>
    <w:rsid w:val="00E720FC"/>
    <w:rsid w:val="00E80530"/>
    <w:rsid w:val="00E84FF2"/>
    <w:rsid w:val="00EA5915"/>
    <w:rsid w:val="00EB7C0D"/>
    <w:rsid w:val="00EE2246"/>
    <w:rsid w:val="00EF153F"/>
    <w:rsid w:val="00EF3993"/>
    <w:rsid w:val="00EF59AC"/>
    <w:rsid w:val="00F14909"/>
    <w:rsid w:val="00F33BA4"/>
    <w:rsid w:val="00F370AB"/>
    <w:rsid w:val="00F42A52"/>
    <w:rsid w:val="00F56ED0"/>
    <w:rsid w:val="00F810B3"/>
    <w:rsid w:val="00F82523"/>
    <w:rsid w:val="00F87534"/>
    <w:rsid w:val="00F94188"/>
    <w:rsid w:val="00FB53A7"/>
    <w:rsid w:val="00FC0B11"/>
    <w:rsid w:val="00FC5DC4"/>
    <w:rsid w:val="00FD4612"/>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90"/>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C4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CF6"/>
  </w:style>
  <w:style w:type="paragraph" w:styleId="Footer">
    <w:name w:val="footer"/>
    <w:basedOn w:val="Normal"/>
    <w:link w:val="FooterChar"/>
    <w:uiPriority w:val="99"/>
    <w:unhideWhenUsed/>
    <w:rsid w:val="00C4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CF6"/>
  </w:style>
  <w:style w:type="paragraph" w:styleId="BalloonText">
    <w:name w:val="Balloon Text"/>
    <w:basedOn w:val="Normal"/>
    <w:link w:val="BalloonTextChar"/>
    <w:uiPriority w:val="99"/>
    <w:semiHidden/>
    <w:unhideWhenUsed/>
    <w:rsid w:val="00D81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84"/>
    <w:rPr>
      <w:rFonts w:ascii="Tahoma" w:hAnsi="Tahoma" w:cs="Tahoma"/>
      <w:sz w:val="16"/>
      <w:szCs w:val="16"/>
    </w:rPr>
  </w:style>
  <w:style w:type="table" w:styleId="TableGrid">
    <w:name w:val="Table Grid"/>
    <w:basedOn w:val="TableNormal"/>
    <w:uiPriority w:val="59"/>
    <w:rsid w:val="00482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D1F"/>
    <w:rPr>
      <w:color w:val="0000FF" w:themeColor="hyperlink"/>
      <w:u w:val="single"/>
    </w:rPr>
  </w:style>
  <w:style w:type="character" w:styleId="FollowedHyperlink">
    <w:name w:val="FollowedHyperlink"/>
    <w:basedOn w:val="DefaultParagraphFont"/>
    <w:uiPriority w:val="99"/>
    <w:semiHidden/>
    <w:unhideWhenUsed/>
    <w:rsid w:val="00A55C68"/>
    <w:rPr>
      <w:color w:val="800080" w:themeColor="followedHyperlink"/>
      <w:u w:val="single"/>
    </w:rPr>
  </w:style>
  <w:style w:type="character" w:styleId="CommentReference">
    <w:name w:val="annotation reference"/>
    <w:basedOn w:val="DefaultParagraphFont"/>
    <w:uiPriority w:val="99"/>
    <w:semiHidden/>
    <w:unhideWhenUsed/>
    <w:rsid w:val="003E2352"/>
    <w:rPr>
      <w:sz w:val="16"/>
      <w:szCs w:val="16"/>
    </w:rPr>
  </w:style>
  <w:style w:type="paragraph" w:styleId="CommentText">
    <w:name w:val="annotation text"/>
    <w:basedOn w:val="Normal"/>
    <w:link w:val="CommentTextChar"/>
    <w:uiPriority w:val="99"/>
    <w:semiHidden/>
    <w:unhideWhenUsed/>
    <w:rsid w:val="003E2352"/>
    <w:pPr>
      <w:spacing w:line="240" w:lineRule="auto"/>
    </w:pPr>
    <w:rPr>
      <w:sz w:val="20"/>
      <w:szCs w:val="20"/>
    </w:rPr>
  </w:style>
  <w:style w:type="character" w:customStyle="1" w:styleId="CommentTextChar">
    <w:name w:val="Comment Text Char"/>
    <w:basedOn w:val="DefaultParagraphFont"/>
    <w:link w:val="CommentText"/>
    <w:uiPriority w:val="99"/>
    <w:semiHidden/>
    <w:rsid w:val="003E2352"/>
    <w:rPr>
      <w:sz w:val="20"/>
      <w:szCs w:val="20"/>
    </w:rPr>
  </w:style>
  <w:style w:type="paragraph" w:styleId="CommentSubject">
    <w:name w:val="annotation subject"/>
    <w:basedOn w:val="CommentText"/>
    <w:next w:val="CommentText"/>
    <w:link w:val="CommentSubjectChar"/>
    <w:uiPriority w:val="99"/>
    <w:semiHidden/>
    <w:unhideWhenUsed/>
    <w:rsid w:val="003E2352"/>
    <w:rPr>
      <w:b/>
      <w:bCs/>
    </w:rPr>
  </w:style>
  <w:style w:type="character" w:customStyle="1" w:styleId="CommentSubjectChar">
    <w:name w:val="Comment Subject Char"/>
    <w:basedOn w:val="CommentTextChar"/>
    <w:link w:val="CommentSubject"/>
    <w:uiPriority w:val="99"/>
    <w:semiHidden/>
    <w:rsid w:val="003E2352"/>
    <w:rPr>
      <w:b/>
      <w:bCs/>
      <w:sz w:val="20"/>
      <w:szCs w:val="20"/>
    </w:rPr>
  </w:style>
  <w:style w:type="paragraph" w:styleId="Revision">
    <w:name w:val="Revision"/>
    <w:hidden/>
    <w:uiPriority w:val="99"/>
    <w:semiHidden/>
    <w:rsid w:val="00C62F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90"/>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C4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CF6"/>
  </w:style>
  <w:style w:type="paragraph" w:styleId="Footer">
    <w:name w:val="footer"/>
    <w:basedOn w:val="Normal"/>
    <w:link w:val="FooterChar"/>
    <w:uiPriority w:val="99"/>
    <w:unhideWhenUsed/>
    <w:rsid w:val="00C4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CF6"/>
  </w:style>
  <w:style w:type="paragraph" w:styleId="BalloonText">
    <w:name w:val="Balloon Text"/>
    <w:basedOn w:val="Normal"/>
    <w:link w:val="BalloonTextChar"/>
    <w:uiPriority w:val="99"/>
    <w:semiHidden/>
    <w:unhideWhenUsed/>
    <w:rsid w:val="00D81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84"/>
    <w:rPr>
      <w:rFonts w:ascii="Tahoma" w:hAnsi="Tahoma" w:cs="Tahoma"/>
      <w:sz w:val="16"/>
      <w:szCs w:val="16"/>
    </w:rPr>
  </w:style>
  <w:style w:type="table" w:styleId="TableGrid">
    <w:name w:val="Table Grid"/>
    <w:basedOn w:val="TableNormal"/>
    <w:uiPriority w:val="59"/>
    <w:rsid w:val="00482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D1F"/>
    <w:rPr>
      <w:color w:val="0000FF" w:themeColor="hyperlink"/>
      <w:u w:val="single"/>
    </w:rPr>
  </w:style>
  <w:style w:type="character" w:styleId="FollowedHyperlink">
    <w:name w:val="FollowedHyperlink"/>
    <w:basedOn w:val="DefaultParagraphFont"/>
    <w:uiPriority w:val="99"/>
    <w:semiHidden/>
    <w:unhideWhenUsed/>
    <w:rsid w:val="00A55C68"/>
    <w:rPr>
      <w:color w:val="800080" w:themeColor="followedHyperlink"/>
      <w:u w:val="single"/>
    </w:rPr>
  </w:style>
  <w:style w:type="character" w:styleId="CommentReference">
    <w:name w:val="annotation reference"/>
    <w:basedOn w:val="DefaultParagraphFont"/>
    <w:uiPriority w:val="99"/>
    <w:semiHidden/>
    <w:unhideWhenUsed/>
    <w:rsid w:val="003E2352"/>
    <w:rPr>
      <w:sz w:val="16"/>
      <w:szCs w:val="16"/>
    </w:rPr>
  </w:style>
  <w:style w:type="paragraph" w:styleId="CommentText">
    <w:name w:val="annotation text"/>
    <w:basedOn w:val="Normal"/>
    <w:link w:val="CommentTextChar"/>
    <w:uiPriority w:val="99"/>
    <w:semiHidden/>
    <w:unhideWhenUsed/>
    <w:rsid w:val="003E2352"/>
    <w:pPr>
      <w:spacing w:line="240" w:lineRule="auto"/>
    </w:pPr>
    <w:rPr>
      <w:sz w:val="20"/>
      <w:szCs w:val="20"/>
    </w:rPr>
  </w:style>
  <w:style w:type="character" w:customStyle="1" w:styleId="CommentTextChar">
    <w:name w:val="Comment Text Char"/>
    <w:basedOn w:val="DefaultParagraphFont"/>
    <w:link w:val="CommentText"/>
    <w:uiPriority w:val="99"/>
    <w:semiHidden/>
    <w:rsid w:val="003E2352"/>
    <w:rPr>
      <w:sz w:val="20"/>
      <w:szCs w:val="20"/>
    </w:rPr>
  </w:style>
  <w:style w:type="paragraph" w:styleId="CommentSubject">
    <w:name w:val="annotation subject"/>
    <w:basedOn w:val="CommentText"/>
    <w:next w:val="CommentText"/>
    <w:link w:val="CommentSubjectChar"/>
    <w:uiPriority w:val="99"/>
    <w:semiHidden/>
    <w:unhideWhenUsed/>
    <w:rsid w:val="003E2352"/>
    <w:rPr>
      <w:b/>
      <w:bCs/>
    </w:rPr>
  </w:style>
  <w:style w:type="character" w:customStyle="1" w:styleId="CommentSubjectChar">
    <w:name w:val="Comment Subject Char"/>
    <w:basedOn w:val="CommentTextChar"/>
    <w:link w:val="CommentSubject"/>
    <w:uiPriority w:val="99"/>
    <w:semiHidden/>
    <w:rsid w:val="003E2352"/>
    <w:rPr>
      <w:b/>
      <w:bCs/>
      <w:sz w:val="20"/>
      <w:szCs w:val="20"/>
    </w:rPr>
  </w:style>
  <w:style w:type="paragraph" w:styleId="Revision">
    <w:name w:val="Revision"/>
    <w:hidden/>
    <w:uiPriority w:val="99"/>
    <w:semiHidden/>
    <w:rsid w:val="00C62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vets.gov/disability-benefits" TargetMode="External"/><Relationship Id="rId26" Type="http://schemas.openxmlformats.org/officeDocument/2006/relationships/hyperlink" Target="http://www.vets.gov/disability-benefits" TargetMode="External"/><Relationship Id="rId39" Type="http://schemas.openxmlformats.org/officeDocument/2006/relationships/hyperlink" Target="http://www.vets.gov/facility-locator" TargetMode="External"/><Relationship Id="rId3" Type="http://schemas.openxmlformats.org/officeDocument/2006/relationships/customXml" Target="../customXml/item3.xml"/><Relationship Id="rId21" Type="http://schemas.openxmlformats.org/officeDocument/2006/relationships/hyperlink" Target="http://www.nacvso.org/find-a-service-officer" TargetMode="External"/><Relationship Id="rId34" Type="http://schemas.openxmlformats.org/officeDocument/2006/relationships/hyperlink" Target="http://www.vets.gov/disability-benefits" TargetMode="External"/><Relationship Id="rId42" Type="http://schemas.openxmlformats.org/officeDocument/2006/relationships/hyperlink" Target="http://www.vets.gov/disability-benefits" TargetMode="External"/><Relationship Id="rId47" Type="http://schemas.openxmlformats.org/officeDocument/2006/relationships/hyperlink" Target="http://www.vets.gov/facility-locator" TargetMode="External"/><Relationship Id="rId50"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nacvso.org/find-a-service-officer" TargetMode="External"/><Relationship Id="rId25" Type="http://schemas.openxmlformats.org/officeDocument/2006/relationships/hyperlink" Target="http://www.nacvso.org/find-a-service-officer" TargetMode="External"/><Relationship Id="rId33" Type="http://schemas.openxmlformats.org/officeDocument/2006/relationships/hyperlink" Target="http://www.nacvso.org/find-a-service-officer" TargetMode="External"/><Relationship Id="rId38" Type="http://schemas.openxmlformats.org/officeDocument/2006/relationships/hyperlink" Target="http://www.vets.gov/disability-benefits" TargetMode="External"/><Relationship Id="rId46" Type="http://schemas.openxmlformats.org/officeDocument/2006/relationships/hyperlink" Target="http://www.vets.gov/disability-benefits" TargetMode="External"/><Relationship Id="rId2" Type="http://schemas.openxmlformats.org/officeDocument/2006/relationships/customXml" Target="../customXml/item2.xml"/><Relationship Id="rId16" Type="http://schemas.openxmlformats.org/officeDocument/2006/relationships/hyperlink" Target="http://www.explore.va.gov/disability-compensation" TargetMode="External"/><Relationship Id="rId20" Type="http://schemas.openxmlformats.org/officeDocument/2006/relationships/hyperlink" Target="http://www.explore.va.gov/disability-compensation" TargetMode="External"/><Relationship Id="rId29" Type="http://schemas.openxmlformats.org/officeDocument/2006/relationships/hyperlink" Target="http://www.nacvso.org/find-a-service-officer" TargetMode="External"/><Relationship Id="rId41" Type="http://schemas.openxmlformats.org/officeDocument/2006/relationships/hyperlink" Target="http://www.nacvso.org/find-a-service-offic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explore.va.gov/disability-compensation" TargetMode="External"/><Relationship Id="rId32" Type="http://schemas.openxmlformats.org/officeDocument/2006/relationships/hyperlink" Target="http://www.explore.va.gov/disability-compensation" TargetMode="External"/><Relationship Id="rId37" Type="http://schemas.openxmlformats.org/officeDocument/2006/relationships/hyperlink" Target="http://www.nacvso.org/find-a-service-officer" TargetMode="External"/><Relationship Id="rId40" Type="http://schemas.openxmlformats.org/officeDocument/2006/relationships/hyperlink" Target="http://www.explore.va.gov/disability-compensation" TargetMode="External"/><Relationship Id="rId45" Type="http://schemas.openxmlformats.org/officeDocument/2006/relationships/hyperlink" Target="http://www.nacvso.org/find-a-service-officer" TargetMode="External"/><Relationship Id="rId5" Type="http://schemas.openxmlformats.org/officeDocument/2006/relationships/customXml" Target="../customXml/item5.xml"/><Relationship Id="rId15" Type="http://schemas.openxmlformats.org/officeDocument/2006/relationships/hyperlink" Target="http://www.vets.gov/facility-locator" TargetMode="External"/><Relationship Id="rId23" Type="http://schemas.openxmlformats.org/officeDocument/2006/relationships/hyperlink" Target="http://www.vets.gov/facility-locator" TargetMode="External"/><Relationship Id="rId28" Type="http://schemas.openxmlformats.org/officeDocument/2006/relationships/hyperlink" Target="http://www.explore.va.gov/disability-compensation" TargetMode="External"/><Relationship Id="rId36" Type="http://schemas.openxmlformats.org/officeDocument/2006/relationships/hyperlink" Target="http://www.explore.va.gov/disability-compensation" TargetMode="External"/><Relationship Id="rId49" Type="http://schemas.openxmlformats.org/officeDocument/2006/relationships/hyperlink" Target="http://www.nacvso.org/find-a-service-officer" TargetMode="External"/><Relationship Id="rId10" Type="http://schemas.openxmlformats.org/officeDocument/2006/relationships/webSettings" Target="webSettings.xml"/><Relationship Id="rId19" Type="http://schemas.openxmlformats.org/officeDocument/2006/relationships/hyperlink" Target="http://www.vets.gov/facility-locator" TargetMode="External"/><Relationship Id="rId31" Type="http://schemas.openxmlformats.org/officeDocument/2006/relationships/hyperlink" Target="http://www.vets.gov/facility-locator" TargetMode="External"/><Relationship Id="rId44" Type="http://schemas.openxmlformats.org/officeDocument/2006/relationships/hyperlink" Target="http://www.explore.va.gov/disability-compensation"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ets.gov/disability-benefits" TargetMode="External"/><Relationship Id="rId22" Type="http://schemas.openxmlformats.org/officeDocument/2006/relationships/hyperlink" Target="http://www.vets.gov/disability-benefits" TargetMode="External"/><Relationship Id="rId27" Type="http://schemas.openxmlformats.org/officeDocument/2006/relationships/hyperlink" Target="http://www.vets.gov/facility-locator" TargetMode="External"/><Relationship Id="rId30" Type="http://schemas.openxmlformats.org/officeDocument/2006/relationships/hyperlink" Target="http://www.vets.gov/disability-benefits" TargetMode="External"/><Relationship Id="rId35" Type="http://schemas.openxmlformats.org/officeDocument/2006/relationships/hyperlink" Target="http://www.vets.gov/facility-locator" TargetMode="External"/><Relationship Id="rId43" Type="http://schemas.openxmlformats.org/officeDocument/2006/relationships/hyperlink" Target="http://www.vets.gov/facility-locator" TargetMode="External"/><Relationship Id="rId48" Type="http://schemas.openxmlformats.org/officeDocument/2006/relationships/hyperlink" Target="http://www.explore.va.gov/disability-compensation" TargetMode="Externa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1910D245E390934A86B71ECBE232392C" ma:contentTypeVersion="11" ma:contentTypeDescription="Create a new document." ma:contentTypeScope="" ma:versionID="31302b3bb06523116ae8e8eff9a7cfc0">
  <xsd:schema xmlns:xsd="http://www.w3.org/2001/XMLSchema" xmlns:xs="http://www.w3.org/2001/XMLSchema" xmlns:p="http://schemas.microsoft.com/office/2006/metadata/properties" xmlns:ns2="1dc77292-8244-49a6-b204-fb9917f6b81c" targetNamespace="http://schemas.microsoft.com/office/2006/metadata/properties" ma:root="true" ma:fieldsID="a4f019bbebeb604368d109cf5778dd17" ns2:_="">
    <xsd:import namespace="1dc77292-8244-49a6-b204-fb9917f6b81c"/>
    <xsd:element name="properties">
      <xsd:complexType>
        <xsd:sequence>
          <xsd:element name="documentManagement">
            <xsd:complexType>
              <xsd:all>
                <xsd:element ref="ns2:Add_x0020_Feedback" minOccurs="0"/>
                <xsd:element ref="ns2:Review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77292-8244-49a6-b204-fb9917f6b81c" elementFormDefault="qualified">
    <xsd:import namespace="http://schemas.microsoft.com/office/2006/documentManagement/types"/>
    <xsd:import namespace="http://schemas.microsoft.com/office/infopath/2007/PartnerControls"/>
    <xsd:element name="Add_x0020_Feedback" ma:index="10" nillable="true" ma:displayName="Add Feedback" ma:default="0" ma:internalName="Add_x0020_Feedback">
      <xsd:simpleType>
        <xsd:restriction base="dms:Boolean"/>
      </xsd:simpleType>
    </xsd:element>
    <xsd:element name="Reviewers" ma:index="12" nillable="true" ma:displayName="Reviewers" ma:list="UserInfo" ma:SearchPeopleOnly="false" ma:SharePointGroup="0" ma:internalName="Review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dd_x0020_Feedback xmlns="1dc77292-8244-49a6-b204-fb9917f6b81c">false</Add_x0020_Feedback>
    <Reviewers xmlns="1dc77292-8244-49a6-b204-fb9917f6b81c">
      <UserInfo>
        <DisplayName/>
        <AccountId xsi:nil="true"/>
        <AccountType/>
      </UserInfo>
    </Review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2966-12A3-43A9-86F9-F34518A01A39}">
  <ds:schemaRefs>
    <ds:schemaRef ds:uri="http://schemas.microsoft.com/office/2006/metadata/customXsn"/>
  </ds:schemaRefs>
</ds:datastoreItem>
</file>

<file path=customXml/itemProps2.xml><?xml version="1.0" encoding="utf-8"?>
<ds:datastoreItem xmlns:ds="http://schemas.openxmlformats.org/officeDocument/2006/customXml" ds:itemID="{A43A8AC0-B3BB-432F-BA43-67E704C5D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77292-8244-49a6-b204-fb9917f6b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7E59A-F7E2-499F-A468-06689AC9DDCF}">
  <ds:schemaRefs>
    <ds:schemaRef ds:uri="http://schemas.microsoft.com/sharepoint/v3/contenttype/forms"/>
  </ds:schemaRefs>
</ds:datastoreItem>
</file>

<file path=customXml/itemProps4.xml><?xml version="1.0" encoding="utf-8"?>
<ds:datastoreItem xmlns:ds="http://schemas.openxmlformats.org/officeDocument/2006/customXml" ds:itemID="{987C0F78-F260-41EE-A163-B53783E76C6C}">
  <ds:schemaRefs>
    <ds:schemaRef ds:uri="http://schemas.microsoft.com/office/2006/metadata/properties"/>
    <ds:schemaRef ds:uri="http://schemas.microsoft.com/office/infopath/2007/PartnerControls"/>
    <ds:schemaRef ds:uri="1dc77292-8244-49a6-b204-fb9917f6b81c"/>
  </ds:schemaRefs>
</ds:datastoreItem>
</file>

<file path=customXml/itemProps5.xml><?xml version="1.0" encoding="utf-8"?>
<ds:datastoreItem xmlns:ds="http://schemas.openxmlformats.org/officeDocument/2006/customXml" ds:itemID="{301DB072-EAA6-4FE1-BBD1-9AC86836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Renee Anderson</cp:lastModifiedBy>
  <cp:revision>5</cp:revision>
  <cp:lastPrinted>2016-03-23T20:50:00Z</cp:lastPrinted>
  <dcterms:created xsi:type="dcterms:W3CDTF">2016-05-27T17:40:00Z</dcterms:created>
  <dcterms:modified xsi:type="dcterms:W3CDTF">2016-05-27T18:03:00Z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0x0101001910D245E390934A86B71ECBE232392C</vt:lpwstr>
  </property>
</Properties>
</file>